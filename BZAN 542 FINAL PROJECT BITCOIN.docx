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E28C" w14:textId="77777777" w:rsidR="00222A55" w:rsidRDefault="00222A55" w:rsidP="00BC3259">
      <w:pPr>
        <w:jc w:val="both"/>
        <w:rPr>
          <w:ins w:id="0" w:author="Rice, Neeley Polka" w:date="2021-12-05T12:07:00Z"/>
          <w:i/>
          <w:iCs/>
        </w:rPr>
        <w:pPrChange w:id="1" w:author="Abhishek Majumdar" w:date="2021-12-17T21:27:00Z">
          <w:pPr>
            <w:jc w:val="center"/>
          </w:pPr>
        </w:pPrChange>
      </w:pPr>
    </w:p>
    <w:p w14:paraId="54D5B0A6" w14:textId="77777777" w:rsidR="00222A55" w:rsidRDefault="00222A55" w:rsidP="00BC3259">
      <w:pPr>
        <w:jc w:val="both"/>
        <w:rPr>
          <w:ins w:id="2" w:author="Rice, Neeley Polka" w:date="2021-12-05T12:07:00Z"/>
          <w:i/>
          <w:iCs/>
        </w:rPr>
        <w:pPrChange w:id="3" w:author="Abhishek Majumdar" w:date="2021-12-17T21:27:00Z">
          <w:pPr>
            <w:jc w:val="center"/>
          </w:pPr>
        </w:pPrChange>
      </w:pPr>
    </w:p>
    <w:p w14:paraId="6645BD28" w14:textId="77777777" w:rsidR="00222A55" w:rsidRDefault="00222A55" w:rsidP="00BC3259">
      <w:pPr>
        <w:jc w:val="both"/>
        <w:rPr>
          <w:ins w:id="4" w:author="Rice, Neeley Polka" w:date="2021-12-05T12:07:00Z"/>
          <w:i/>
          <w:iCs/>
        </w:rPr>
        <w:pPrChange w:id="5" w:author="Abhishek Majumdar" w:date="2021-12-17T21:27:00Z">
          <w:pPr>
            <w:jc w:val="center"/>
          </w:pPr>
        </w:pPrChange>
      </w:pPr>
    </w:p>
    <w:p w14:paraId="0AE618D3" w14:textId="77777777" w:rsidR="00222A55" w:rsidRDefault="00222A55" w:rsidP="00BC3259">
      <w:pPr>
        <w:jc w:val="both"/>
        <w:rPr>
          <w:ins w:id="6" w:author="Rice, Neeley Polka" w:date="2021-12-05T12:07:00Z"/>
          <w:i/>
          <w:iCs/>
        </w:rPr>
        <w:pPrChange w:id="7" w:author="Abhishek Majumdar" w:date="2021-12-17T21:27:00Z">
          <w:pPr>
            <w:jc w:val="center"/>
          </w:pPr>
        </w:pPrChange>
      </w:pPr>
    </w:p>
    <w:p w14:paraId="6331773F" w14:textId="77777777" w:rsidR="00222A55" w:rsidRDefault="00222A55" w:rsidP="00BC3259">
      <w:pPr>
        <w:jc w:val="both"/>
        <w:rPr>
          <w:ins w:id="8" w:author="Rice, Neeley Polka" w:date="2021-12-05T12:07:00Z"/>
          <w:i/>
          <w:iCs/>
        </w:rPr>
        <w:pPrChange w:id="9" w:author="Abhishek Majumdar" w:date="2021-12-17T21:27:00Z">
          <w:pPr>
            <w:jc w:val="center"/>
          </w:pPr>
        </w:pPrChange>
      </w:pPr>
    </w:p>
    <w:p w14:paraId="745E9AAA" w14:textId="77777777" w:rsidR="00222A55" w:rsidRDefault="00222A55" w:rsidP="00BC3259">
      <w:pPr>
        <w:jc w:val="both"/>
        <w:rPr>
          <w:ins w:id="10" w:author="Rice, Neeley Polka" w:date="2021-12-05T12:07:00Z"/>
          <w:i/>
          <w:iCs/>
        </w:rPr>
        <w:pPrChange w:id="11" w:author="Abhishek Majumdar" w:date="2021-12-17T21:27:00Z">
          <w:pPr>
            <w:jc w:val="center"/>
          </w:pPr>
        </w:pPrChange>
      </w:pPr>
    </w:p>
    <w:p w14:paraId="4AC7065B" w14:textId="77777777" w:rsidR="00222A55" w:rsidRDefault="00222A55" w:rsidP="00BC3259">
      <w:pPr>
        <w:jc w:val="both"/>
        <w:rPr>
          <w:ins w:id="12" w:author="Rice, Neeley Polka" w:date="2021-12-05T12:07:00Z"/>
          <w:i/>
          <w:iCs/>
        </w:rPr>
        <w:pPrChange w:id="13" w:author="Abhishek Majumdar" w:date="2021-12-17T21:27:00Z">
          <w:pPr>
            <w:jc w:val="center"/>
          </w:pPr>
        </w:pPrChange>
      </w:pPr>
    </w:p>
    <w:p w14:paraId="00559D56" w14:textId="77777777" w:rsidR="00222A55" w:rsidRDefault="00222A55" w:rsidP="00BC3259">
      <w:pPr>
        <w:jc w:val="both"/>
        <w:rPr>
          <w:ins w:id="14" w:author="Rice, Neeley Polka" w:date="2021-12-05T12:07:00Z"/>
          <w:i/>
          <w:iCs/>
        </w:rPr>
        <w:pPrChange w:id="15" w:author="Abhishek Majumdar" w:date="2021-12-17T21:27:00Z">
          <w:pPr>
            <w:jc w:val="center"/>
          </w:pPr>
        </w:pPrChange>
      </w:pPr>
    </w:p>
    <w:p w14:paraId="5B0165B5" w14:textId="77777777" w:rsidR="00222A55" w:rsidRDefault="00222A55" w:rsidP="00BC3259">
      <w:pPr>
        <w:jc w:val="both"/>
        <w:rPr>
          <w:ins w:id="16" w:author="Rice, Neeley Polka" w:date="2021-12-05T12:07:00Z"/>
          <w:i/>
          <w:iCs/>
        </w:rPr>
        <w:pPrChange w:id="17" w:author="Abhishek Majumdar" w:date="2021-12-17T21:27:00Z">
          <w:pPr>
            <w:jc w:val="center"/>
          </w:pPr>
        </w:pPrChange>
      </w:pPr>
    </w:p>
    <w:p w14:paraId="3D796434" w14:textId="77777777" w:rsidR="00222A55" w:rsidRDefault="00222A55" w:rsidP="00BC3259">
      <w:pPr>
        <w:jc w:val="both"/>
        <w:rPr>
          <w:ins w:id="18" w:author="Rice, Neeley Polka" w:date="2021-12-05T12:07:00Z"/>
          <w:i/>
          <w:iCs/>
        </w:rPr>
        <w:pPrChange w:id="19" w:author="Abhishek Majumdar" w:date="2021-12-17T21:27:00Z">
          <w:pPr>
            <w:jc w:val="center"/>
          </w:pPr>
        </w:pPrChange>
      </w:pPr>
    </w:p>
    <w:p w14:paraId="7F8BC1F7" w14:textId="77777777" w:rsidR="00222A55" w:rsidRDefault="00222A55" w:rsidP="00BC3259">
      <w:pPr>
        <w:jc w:val="both"/>
        <w:rPr>
          <w:ins w:id="20" w:author="Rice, Neeley Polka" w:date="2021-12-05T12:08:00Z"/>
          <w:i/>
          <w:iCs/>
        </w:rPr>
        <w:pPrChange w:id="21" w:author="Abhishek Majumdar" w:date="2021-12-17T21:27:00Z">
          <w:pPr>
            <w:jc w:val="center"/>
          </w:pPr>
        </w:pPrChange>
      </w:pPr>
    </w:p>
    <w:p w14:paraId="58C4347F" w14:textId="77777777" w:rsidR="00222A55" w:rsidRDefault="00222A55" w:rsidP="00BC3259">
      <w:pPr>
        <w:jc w:val="both"/>
        <w:rPr>
          <w:ins w:id="22" w:author="Rice, Neeley Polka" w:date="2021-12-05T12:08:00Z"/>
          <w:i/>
          <w:iCs/>
        </w:rPr>
        <w:pPrChange w:id="23" w:author="Abhishek Majumdar" w:date="2021-12-17T21:27:00Z">
          <w:pPr>
            <w:jc w:val="center"/>
          </w:pPr>
        </w:pPrChange>
      </w:pPr>
    </w:p>
    <w:p w14:paraId="3E5957CB" w14:textId="77777777" w:rsidR="00222A55" w:rsidRDefault="00222A55" w:rsidP="00BC3259">
      <w:pPr>
        <w:jc w:val="both"/>
        <w:rPr>
          <w:ins w:id="24" w:author="Rice, Neeley Polka" w:date="2021-12-05T12:08:00Z"/>
          <w:i/>
          <w:iCs/>
        </w:rPr>
        <w:pPrChange w:id="25" w:author="Abhishek Majumdar" w:date="2021-12-17T21:27:00Z">
          <w:pPr>
            <w:jc w:val="center"/>
          </w:pPr>
        </w:pPrChange>
      </w:pPr>
    </w:p>
    <w:p w14:paraId="2A060A5E" w14:textId="77777777" w:rsidR="00222A55" w:rsidRDefault="00222A55" w:rsidP="00BC3259">
      <w:pPr>
        <w:jc w:val="both"/>
        <w:rPr>
          <w:ins w:id="26" w:author="Rice, Neeley Polka" w:date="2021-12-05T12:08:00Z"/>
          <w:i/>
          <w:iCs/>
        </w:rPr>
        <w:pPrChange w:id="27" w:author="Abhishek Majumdar" w:date="2021-12-17T21:27:00Z">
          <w:pPr>
            <w:jc w:val="center"/>
          </w:pPr>
        </w:pPrChange>
      </w:pPr>
    </w:p>
    <w:p w14:paraId="11097DAF" w14:textId="77777777" w:rsidR="00222A55" w:rsidRDefault="00222A55" w:rsidP="00BC3259">
      <w:pPr>
        <w:jc w:val="both"/>
        <w:rPr>
          <w:ins w:id="28" w:author="Rice, Neeley Polka" w:date="2021-12-05T12:08:00Z"/>
          <w:i/>
          <w:iCs/>
        </w:rPr>
        <w:pPrChange w:id="29" w:author="Abhishek Majumdar" w:date="2021-12-17T21:27:00Z">
          <w:pPr/>
        </w:pPrChange>
      </w:pPr>
    </w:p>
    <w:p w14:paraId="0E43FB46" w14:textId="77777777" w:rsidR="00222A55" w:rsidRDefault="00222A55" w:rsidP="00BC3259">
      <w:pPr>
        <w:jc w:val="both"/>
        <w:rPr>
          <w:ins w:id="30" w:author="Rice, Neeley Polka" w:date="2021-12-05T12:07:00Z"/>
          <w:i/>
          <w:iCs/>
        </w:rPr>
        <w:pPrChange w:id="31" w:author="Abhishek Majumdar" w:date="2021-12-17T21:27:00Z">
          <w:pPr>
            <w:jc w:val="center"/>
          </w:pPr>
        </w:pPrChange>
      </w:pPr>
    </w:p>
    <w:p w14:paraId="3B69B289" w14:textId="77777777" w:rsidR="00222A55" w:rsidRDefault="00222A55" w:rsidP="00BC3259">
      <w:pPr>
        <w:jc w:val="both"/>
        <w:rPr>
          <w:ins w:id="32" w:author="Rice, Neeley Polka" w:date="2021-12-05T12:07:00Z"/>
          <w:i/>
          <w:iCs/>
        </w:rPr>
        <w:pPrChange w:id="33" w:author="Abhishek Majumdar" w:date="2021-12-17T21:27:00Z">
          <w:pPr>
            <w:jc w:val="center"/>
          </w:pPr>
        </w:pPrChange>
      </w:pPr>
    </w:p>
    <w:p w14:paraId="6633DB4D" w14:textId="77777777" w:rsidR="00222A55" w:rsidRDefault="00222A55" w:rsidP="00BC3259">
      <w:pPr>
        <w:jc w:val="both"/>
        <w:rPr>
          <w:ins w:id="34" w:author="Rice, Neeley Polka" w:date="2021-12-05T12:07:00Z"/>
          <w:i/>
          <w:iCs/>
        </w:rPr>
        <w:pPrChange w:id="35" w:author="Abhishek Majumdar" w:date="2021-12-17T21:27:00Z">
          <w:pPr>
            <w:jc w:val="center"/>
          </w:pPr>
        </w:pPrChange>
      </w:pPr>
    </w:p>
    <w:p w14:paraId="40C456A8" w14:textId="73B61BAD" w:rsidR="00147E03" w:rsidRPr="002A6A77" w:rsidRDefault="23193D05" w:rsidP="00BC3259">
      <w:pPr>
        <w:jc w:val="both"/>
        <w:rPr>
          <w:i/>
          <w:iCs/>
        </w:rPr>
        <w:pPrChange w:id="36" w:author="Abhishek Majumdar" w:date="2021-12-17T21:27:00Z">
          <w:pPr>
            <w:jc w:val="center"/>
          </w:pPr>
        </w:pPrChange>
      </w:pPr>
      <w:r w:rsidRPr="7108AFAF">
        <w:rPr>
          <w:i/>
          <w:iCs/>
        </w:rPr>
        <w:t xml:space="preserve"> </w:t>
      </w:r>
      <w:r w:rsidR="04F6C7F0" w:rsidRPr="009B04D9">
        <w:rPr>
          <w:rStyle w:val="TitleChar"/>
        </w:rPr>
        <w:t xml:space="preserve">A </w:t>
      </w:r>
      <w:r w:rsidR="494D5A8B" w:rsidRPr="009B04D9">
        <w:rPr>
          <w:rStyle w:val="TitleChar"/>
        </w:rPr>
        <w:t>Predicti</w:t>
      </w:r>
      <w:r w:rsidR="61A4B1E8" w:rsidRPr="009B04D9">
        <w:rPr>
          <w:rStyle w:val="TitleChar"/>
        </w:rPr>
        <w:t>ve</w:t>
      </w:r>
      <w:r w:rsidRPr="009B04D9">
        <w:rPr>
          <w:rStyle w:val="TitleChar"/>
        </w:rPr>
        <w:t xml:space="preserve"> Modeling Study</w:t>
      </w:r>
      <w:r w:rsidR="7A5B8B3E" w:rsidRPr="009B04D9">
        <w:rPr>
          <w:rStyle w:val="TitleChar"/>
        </w:rPr>
        <w:t xml:space="preserve"> </w:t>
      </w:r>
      <w:r w:rsidR="740B5889" w:rsidRPr="009B04D9">
        <w:rPr>
          <w:rStyle w:val="TitleChar"/>
        </w:rPr>
        <w:t xml:space="preserve">of </w:t>
      </w:r>
      <w:r w:rsidR="46AF569D" w:rsidRPr="009B04D9">
        <w:rPr>
          <w:rStyle w:val="TitleChar"/>
        </w:rPr>
        <w:t>Bitcoin and Its Complex Volatility</w:t>
      </w:r>
      <w:commentRangeStart w:id="37"/>
      <w:commentRangeStart w:id="38"/>
      <w:commentRangeEnd w:id="37"/>
      <w:r w:rsidR="007E7D9D">
        <w:rPr>
          <w:rStyle w:val="CommentReference"/>
        </w:rPr>
        <w:commentReference w:id="37"/>
      </w:r>
      <w:commentRangeStart w:id="39"/>
      <w:commentRangeEnd w:id="38"/>
      <w:r w:rsidR="274D2E79">
        <w:rPr>
          <w:rStyle w:val="CommentReference"/>
        </w:rPr>
        <w:commentReference w:id="38"/>
      </w:r>
      <w:commentRangeEnd w:id="39"/>
      <w:r w:rsidR="00810AE6">
        <w:rPr>
          <w:rStyle w:val="CommentReference"/>
        </w:rPr>
        <w:commentReference w:id="39"/>
      </w:r>
    </w:p>
    <w:p w14:paraId="59F77396" w14:textId="051A28F9" w:rsidR="007E7D9D" w:rsidRDefault="007E7D9D" w:rsidP="00BC3259">
      <w:pPr>
        <w:jc w:val="both"/>
        <w:rPr>
          <w:i/>
          <w:iCs/>
        </w:rPr>
        <w:pPrChange w:id="40" w:author="Abhishek Majumdar" w:date="2021-12-17T21:27:00Z">
          <w:pPr/>
        </w:pPrChange>
      </w:pPr>
    </w:p>
    <w:p w14:paraId="72B75208" w14:textId="12CF8028" w:rsidR="007E7D9D" w:rsidRDefault="007E7D9D" w:rsidP="00BC3259">
      <w:pPr>
        <w:jc w:val="both"/>
        <w:pPrChange w:id="41" w:author="Abhishek Majumdar" w:date="2021-12-17T21:27:00Z">
          <w:pPr/>
        </w:pPrChange>
      </w:pPr>
    </w:p>
    <w:p w14:paraId="3D7441E4" w14:textId="4C586D25" w:rsidR="00147E03" w:rsidRPr="00147E03" w:rsidRDefault="00147E03" w:rsidP="00BC3259">
      <w:pPr>
        <w:pStyle w:val="Subtitle"/>
        <w:jc w:val="both"/>
        <w:pPrChange w:id="42" w:author="Abhishek Majumdar" w:date="2021-12-17T21:27:00Z">
          <w:pPr>
            <w:pStyle w:val="Subtitle"/>
            <w:jc w:val="center"/>
          </w:pPr>
        </w:pPrChange>
      </w:pPr>
      <w:r>
        <w:t>Livia Bedwell, Aaron Dittmer, Abhishek Majumdar, Neeley Rice, Jake Tolleson</w:t>
      </w:r>
    </w:p>
    <w:p w14:paraId="7FF342DF" w14:textId="5EE3F2EB" w:rsidR="00147E03" w:rsidRDefault="00222A55" w:rsidP="00BC3259">
      <w:pPr>
        <w:jc w:val="both"/>
        <w:rPr>
          <w:i/>
          <w:iCs/>
        </w:rPr>
        <w:pPrChange w:id="43" w:author="Abhishek Majumdar" w:date="2021-12-17T21:27:00Z">
          <w:pPr/>
        </w:pPrChange>
      </w:pPr>
      <w:ins w:id="44" w:author="Rice, Neeley Polka" w:date="2021-12-05T12:07:00Z">
        <w:r>
          <w:rPr>
            <w:i/>
            <w:iCs/>
          </w:rPr>
          <w:br w:type="page"/>
        </w:r>
      </w:ins>
    </w:p>
    <w:p w14:paraId="4EAFF2B7" w14:textId="61604EFB" w:rsidR="001273E8" w:rsidRPr="001273E8" w:rsidDel="00222A55" w:rsidRDefault="0004777A" w:rsidP="00BC3259">
      <w:pPr>
        <w:pStyle w:val="Title"/>
        <w:jc w:val="both"/>
        <w:rPr>
          <w:ins w:id="45" w:author="Rice, Neeley Polka" w:date="2021-12-05T12:08:00Z"/>
        </w:rPr>
        <w:pPrChange w:id="46" w:author="Abhishek Majumdar" w:date="2021-12-17T21:27:00Z">
          <w:pPr>
            <w:pStyle w:val="Title"/>
          </w:pPr>
        </w:pPrChange>
      </w:pPr>
      <w:ins w:id="47" w:author="Rice, Neeley Polka" w:date="2021-12-05T12:09:00Z">
        <w:r>
          <w:lastRenderedPageBreak/>
          <w:t>TABLE OF CONTENTS</w:t>
        </w:r>
      </w:ins>
    </w:p>
    <w:p w14:paraId="52C26C8D" w14:textId="769ED579" w:rsidR="00935240" w:rsidRDefault="00626167" w:rsidP="00BC3259">
      <w:pPr>
        <w:pStyle w:val="TOC1"/>
        <w:jc w:val="both"/>
        <w:rPr>
          <w:ins w:id="48" w:author="Rice, Neeley Polka" w:date="2021-12-08T20:23:00Z"/>
          <w:rFonts w:asciiTheme="minorHAnsi" w:eastAsiaTheme="minorEastAsia" w:hAnsiTheme="minorHAnsi" w:cstheme="minorBidi"/>
          <w:b w:val="0"/>
          <w:bCs w:val="0"/>
          <w:caps w:val="0"/>
          <w:noProof/>
          <w:sz w:val="22"/>
          <w:szCs w:val="22"/>
        </w:rPr>
        <w:pPrChange w:id="49" w:author="Abhishek Majumdar" w:date="2021-12-17T21:27:00Z">
          <w:pPr>
            <w:pStyle w:val="TOC1"/>
          </w:pPr>
        </w:pPrChange>
      </w:pPr>
      <w:ins w:id="50" w:author="Rice, Neeley Polka" w:date="2021-12-05T12:19:00Z">
        <w:r>
          <w:rPr>
            <w:rFonts w:cstheme="minorHAnsi"/>
            <w:sz w:val="20"/>
            <w:szCs w:val="20"/>
          </w:rPr>
          <w:fldChar w:fldCharType="begin"/>
        </w:r>
        <w:r>
          <w:rPr>
            <w:rFonts w:cstheme="minorHAnsi"/>
            <w:sz w:val="20"/>
            <w:szCs w:val="20"/>
          </w:rPr>
          <w:instrText xml:space="preserve"> TOC \o "1-5" \h \z \u </w:instrText>
        </w:r>
      </w:ins>
      <w:r>
        <w:rPr>
          <w:rFonts w:cstheme="minorHAnsi"/>
          <w:sz w:val="20"/>
          <w:szCs w:val="20"/>
        </w:rPr>
        <w:fldChar w:fldCharType="separate"/>
      </w:r>
      <w:ins w:id="51" w:author="Rice, Neeley Polka" w:date="2021-12-08T20:23:00Z">
        <w:r w:rsidR="00935240" w:rsidRPr="00D77EA3">
          <w:rPr>
            <w:rStyle w:val="Hyperlink"/>
            <w:noProof/>
          </w:rPr>
          <w:fldChar w:fldCharType="begin"/>
        </w:r>
      </w:ins>
      <w:r w:rsidR="00935240" w:rsidRPr="00D77EA3">
        <w:rPr>
          <w:rStyle w:val="Hyperlink"/>
          <w:noProof/>
        </w:rPr>
        <w:instrText xml:space="preserve"> </w:instrText>
      </w:r>
      <w:r w:rsidR="00935240">
        <w:rPr>
          <w:noProof/>
        </w:rPr>
        <w:instrText>HYPERLINK \l "_Toc89887408"</w:instrText>
      </w:r>
      <w:r w:rsidR="00935240" w:rsidRPr="00D77EA3">
        <w:rPr>
          <w:rStyle w:val="Hyperlink"/>
          <w:noProof/>
        </w:rPr>
        <w:instrText xml:space="preserve"> </w:instrText>
      </w:r>
      <w:ins w:id="52" w:author="Rice, Neeley Polka" w:date="2021-12-08T20:23:00Z">
        <w:r w:rsidR="00935240" w:rsidRPr="00D77EA3">
          <w:rPr>
            <w:rStyle w:val="Hyperlink"/>
            <w:noProof/>
          </w:rPr>
          <w:fldChar w:fldCharType="separate"/>
        </w:r>
        <w:r w:rsidR="00935240" w:rsidRPr="00D77EA3">
          <w:rPr>
            <w:rStyle w:val="Hyperlink"/>
            <w:noProof/>
          </w:rPr>
          <w:t>Abstract</w:t>
        </w:r>
        <w:r w:rsidR="00935240">
          <w:rPr>
            <w:noProof/>
            <w:webHidden/>
          </w:rPr>
          <w:tab/>
        </w:r>
        <w:r w:rsidR="00935240">
          <w:rPr>
            <w:noProof/>
            <w:webHidden/>
          </w:rPr>
          <w:fldChar w:fldCharType="begin"/>
        </w:r>
        <w:r w:rsidR="00935240">
          <w:rPr>
            <w:noProof/>
            <w:webHidden/>
          </w:rPr>
          <w:instrText xml:space="preserve"> PAGEREF _Toc89887408 \h </w:instrText>
        </w:r>
      </w:ins>
      <w:r w:rsidR="00935240">
        <w:rPr>
          <w:noProof/>
          <w:webHidden/>
        </w:rPr>
      </w:r>
      <w:r w:rsidR="00935240">
        <w:rPr>
          <w:noProof/>
          <w:webHidden/>
        </w:rPr>
        <w:fldChar w:fldCharType="separate"/>
      </w:r>
      <w:ins w:id="53" w:author="Aaron Dittmer" w:date="2021-12-08T20:48:00Z">
        <w:r w:rsidR="004F5884">
          <w:rPr>
            <w:noProof/>
            <w:webHidden/>
          </w:rPr>
          <w:t>4</w:t>
        </w:r>
      </w:ins>
      <w:ins w:id="54" w:author="Rice, Neeley Polka" w:date="2021-12-08T20:23:00Z">
        <w:r w:rsidR="00935240">
          <w:rPr>
            <w:noProof/>
            <w:webHidden/>
          </w:rPr>
          <w:fldChar w:fldCharType="end"/>
        </w:r>
        <w:r w:rsidR="00935240" w:rsidRPr="00D77EA3">
          <w:rPr>
            <w:rStyle w:val="Hyperlink"/>
            <w:noProof/>
          </w:rPr>
          <w:fldChar w:fldCharType="end"/>
        </w:r>
      </w:ins>
    </w:p>
    <w:p w14:paraId="07CB2DD9" w14:textId="7C676AC5" w:rsidR="00935240" w:rsidRDefault="00935240" w:rsidP="00BC3259">
      <w:pPr>
        <w:pStyle w:val="TOC1"/>
        <w:jc w:val="both"/>
        <w:rPr>
          <w:ins w:id="55" w:author="Rice, Neeley Polka" w:date="2021-12-08T20:23:00Z"/>
          <w:rFonts w:asciiTheme="minorHAnsi" w:eastAsiaTheme="minorEastAsia" w:hAnsiTheme="minorHAnsi" w:cstheme="minorBidi"/>
          <w:b w:val="0"/>
          <w:bCs w:val="0"/>
          <w:caps w:val="0"/>
          <w:noProof/>
          <w:sz w:val="22"/>
          <w:szCs w:val="22"/>
        </w:rPr>
        <w:pPrChange w:id="56" w:author="Abhishek Majumdar" w:date="2021-12-17T21:27:00Z">
          <w:pPr>
            <w:pStyle w:val="TOC1"/>
          </w:pPr>
        </w:pPrChange>
      </w:pPr>
      <w:ins w:id="57"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"_Toc89887409"</w:instrText>
      </w:r>
      <w:r w:rsidRPr="00D77EA3">
        <w:rPr>
          <w:rStyle w:val="Hyperlink"/>
          <w:noProof/>
        </w:rPr>
        <w:instrText xml:space="preserve"> </w:instrText>
      </w:r>
      <w:ins w:id="58" w:author="Rice, Neeley Polka" w:date="2021-12-08T20:23:00Z">
        <w:r w:rsidRPr="00D77EA3">
          <w:rPr>
            <w:rStyle w:val="Hyperlink"/>
            <w:noProof/>
          </w:rPr>
          <w:fldChar w:fldCharType="separate"/>
        </w:r>
        <w:r w:rsidRPr="00D77EA3">
          <w:rPr>
            <w:rStyle w:val="Hyperlink"/>
            <w:noProof/>
          </w:rPr>
          <w:t>Introduction</w:t>
        </w:r>
        <w:r>
          <w:rPr>
            <w:noProof/>
            <w:webHidden/>
          </w:rPr>
          <w:tab/>
        </w:r>
        <w:r>
          <w:rPr>
            <w:noProof/>
            <w:webHidden/>
          </w:rPr>
          <w:fldChar w:fldCharType="begin"/>
        </w:r>
        <w:r>
          <w:rPr>
            <w:noProof/>
            <w:webHidden/>
          </w:rPr>
          <w:instrText xml:space="preserve"> PAGEREF _Toc89887409 \h </w:instrText>
        </w:r>
      </w:ins>
      <w:r>
        <w:rPr>
          <w:noProof/>
          <w:webHidden/>
        </w:rPr>
      </w:r>
      <w:r>
        <w:rPr>
          <w:noProof/>
          <w:webHidden/>
        </w:rPr>
        <w:fldChar w:fldCharType="separate"/>
      </w:r>
      <w:ins w:id="59" w:author="Aaron Dittmer" w:date="2021-12-08T20:48:00Z">
        <w:r w:rsidR="004F5884">
          <w:rPr>
            <w:noProof/>
            <w:webHidden/>
          </w:rPr>
          <w:t>4</w:t>
        </w:r>
      </w:ins>
      <w:ins w:id="60" w:author="Rice, Neeley Polka" w:date="2021-12-08T20:23:00Z">
        <w:r>
          <w:rPr>
            <w:noProof/>
            <w:webHidden/>
          </w:rPr>
          <w:fldChar w:fldCharType="end"/>
        </w:r>
        <w:r w:rsidRPr="00D77EA3">
          <w:rPr>
            <w:rStyle w:val="Hyperlink"/>
            <w:noProof/>
          </w:rPr>
          <w:fldChar w:fldCharType="end"/>
        </w:r>
      </w:ins>
    </w:p>
    <w:p w14:paraId="18AAA265" w14:textId="6641DD23" w:rsidR="00935240" w:rsidRDefault="00935240" w:rsidP="00BC3259">
      <w:pPr>
        <w:pStyle w:val="TOC2"/>
        <w:tabs>
          <w:tab w:val="right" w:pos="9350"/>
        </w:tabs>
        <w:jc w:val="both"/>
        <w:rPr>
          <w:ins w:id="61" w:author="Rice, Neeley Polka" w:date="2021-12-08T20:23:00Z"/>
          <w:rFonts w:eastAsiaTheme="minorEastAsia" w:cstheme="minorBidi"/>
          <w:b w:val="0"/>
          <w:bCs w:val="0"/>
          <w:noProof/>
          <w:sz w:val="22"/>
          <w:szCs w:val="22"/>
        </w:rPr>
        <w:pPrChange w:id="62" w:author="Abhishek Majumdar" w:date="2021-12-17T21:27:00Z">
          <w:pPr>
            <w:pStyle w:val="TOC2"/>
            <w:tabs>
              <w:tab w:val="right" w:pos="9350"/>
            </w:tabs>
          </w:pPr>
        </w:pPrChange>
      </w:pPr>
      <w:ins w:id="63"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"_Toc89887410"</w:instrText>
      </w:r>
      <w:r w:rsidRPr="00D77EA3">
        <w:rPr>
          <w:rStyle w:val="Hyperlink"/>
          <w:noProof/>
        </w:rPr>
        <w:instrText xml:space="preserve"> </w:instrText>
      </w:r>
      <w:ins w:id="64" w:author="Rice, Neeley Polka" w:date="2021-12-08T20:23:00Z">
        <w:r w:rsidRPr="00D77EA3">
          <w:rPr>
            <w:rStyle w:val="Hyperlink"/>
            <w:noProof/>
          </w:rPr>
          <w:fldChar w:fldCharType="separate"/>
        </w:r>
        <w:r w:rsidRPr="00D77EA3">
          <w:rPr>
            <w:rStyle w:val="Hyperlink"/>
            <w:noProof/>
          </w:rPr>
          <w:t>Background</w:t>
        </w:r>
        <w:r>
          <w:rPr>
            <w:noProof/>
            <w:webHidden/>
          </w:rPr>
          <w:tab/>
        </w:r>
        <w:r>
          <w:rPr>
            <w:noProof/>
            <w:webHidden/>
          </w:rPr>
          <w:fldChar w:fldCharType="begin"/>
        </w:r>
        <w:r>
          <w:rPr>
            <w:noProof/>
            <w:webHidden/>
          </w:rPr>
          <w:instrText xml:space="preserve"> PAGEREF _Toc89887410 \h </w:instrText>
        </w:r>
      </w:ins>
      <w:r>
        <w:rPr>
          <w:noProof/>
          <w:webHidden/>
        </w:rPr>
      </w:r>
      <w:r>
        <w:rPr>
          <w:noProof/>
          <w:webHidden/>
        </w:rPr>
        <w:fldChar w:fldCharType="separate"/>
      </w:r>
      <w:ins w:id="65" w:author="Aaron Dittmer" w:date="2021-12-08T20:48:00Z">
        <w:r w:rsidR="004F5884">
          <w:rPr>
            <w:noProof/>
            <w:webHidden/>
          </w:rPr>
          <w:t>5</w:t>
        </w:r>
      </w:ins>
      <w:ins w:id="66" w:author="Rice, Neeley Polka" w:date="2021-12-08T20:23:00Z">
        <w:r>
          <w:rPr>
            <w:noProof/>
            <w:webHidden/>
          </w:rPr>
          <w:fldChar w:fldCharType="end"/>
        </w:r>
        <w:r w:rsidRPr="00D77EA3">
          <w:rPr>
            <w:rStyle w:val="Hyperlink"/>
            <w:noProof/>
          </w:rPr>
          <w:fldChar w:fldCharType="end"/>
        </w:r>
      </w:ins>
    </w:p>
    <w:p w14:paraId="6524B7E2" w14:textId="07CD830D" w:rsidR="00935240" w:rsidRDefault="00935240" w:rsidP="00BC3259">
      <w:pPr>
        <w:pStyle w:val="TOC3"/>
        <w:tabs>
          <w:tab w:val="right" w:pos="9350"/>
        </w:tabs>
        <w:jc w:val="both"/>
        <w:rPr>
          <w:ins w:id="67" w:author="Rice, Neeley Polka" w:date="2021-12-08T20:23:00Z"/>
          <w:rFonts w:eastAsiaTheme="minorEastAsia" w:cstheme="minorBidi"/>
          <w:noProof/>
          <w:sz w:val="22"/>
          <w:szCs w:val="22"/>
        </w:rPr>
        <w:pPrChange w:id="68" w:author="Abhishek Majumdar" w:date="2021-12-17T21:27:00Z">
          <w:pPr>
            <w:pStyle w:val="TOC3"/>
            <w:tabs>
              <w:tab w:val="right" w:pos="9350"/>
            </w:tabs>
          </w:pPr>
        </w:pPrChange>
      </w:pPr>
      <w:ins w:id="69"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"_Toc89887411"</w:instrText>
      </w:r>
      <w:r w:rsidRPr="00D77EA3">
        <w:rPr>
          <w:rStyle w:val="Hyperlink"/>
          <w:noProof/>
        </w:rPr>
        <w:instrText xml:space="preserve"> </w:instrText>
      </w:r>
      <w:ins w:id="70" w:author="Rice, Neeley Polka" w:date="2021-12-08T20:23:00Z">
        <w:r w:rsidRPr="00D77EA3">
          <w:rPr>
            <w:rStyle w:val="Hyperlink"/>
            <w:noProof/>
          </w:rPr>
          <w:fldChar w:fldCharType="separate"/>
        </w:r>
        <w:r w:rsidRPr="00D77EA3">
          <w:rPr>
            <w:rStyle w:val="Hyperlink"/>
            <w:noProof/>
          </w:rPr>
          <w:t>History of Bitcoin</w:t>
        </w:r>
        <w:r>
          <w:rPr>
            <w:noProof/>
            <w:webHidden/>
          </w:rPr>
          <w:tab/>
        </w:r>
        <w:r>
          <w:rPr>
            <w:noProof/>
            <w:webHidden/>
          </w:rPr>
          <w:fldChar w:fldCharType="begin"/>
        </w:r>
        <w:r>
          <w:rPr>
            <w:noProof/>
            <w:webHidden/>
          </w:rPr>
          <w:instrText xml:space="preserve"> PAGEREF _Toc89887411 \h </w:instrText>
        </w:r>
      </w:ins>
      <w:r>
        <w:rPr>
          <w:noProof/>
          <w:webHidden/>
        </w:rPr>
      </w:r>
      <w:r>
        <w:rPr>
          <w:noProof/>
          <w:webHidden/>
        </w:rPr>
        <w:fldChar w:fldCharType="separate"/>
      </w:r>
      <w:ins w:id="71" w:author="Aaron Dittmer" w:date="2021-12-08T20:48:00Z">
        <w:r w:rsidR="004F5884">
          <w:rPr>
            <w:noProof/>
            <w:webHidden/>
          </w:rPr>
          <w:t>6</w:t>
        </w:r>
      </w:ins>
      <w:ins w:id="72" w:author="Rice, Neeley Polka" w:date="2021-12-08T20:23:00Z">
        <w:del w:id="73" w:author="Aaron Dittmer" w:date="2021-12-08T20:48:00Z">
          <w:r w:rsidDel="004F5884">
            <w:rPr>
              <w:noProof/>
              <w:webHidden/>
            </w:rPr>
            <w:delText>5</w:delText>
          </w:r>
        </w:del>
        <w:r>
          <w:rPr>
            <w:noProof/>
            <w:webHidden/>
          </w:rPr>
          <w:fldChar w:fldCharType="end"/>
        </w:r>
        <w:r w:rsidRPr="00D77EA3">
          <w:rPr>
            <w:rStyle w:val="Hyperlink"/>
            <w:noProof/>
          </w:rPr>
          <w:fldChar w:fldCharType="end"/>
        </w:r>
      </w:ins>
    </w:p>
    <w:p w14:paraId="4CAF45F9" w14:textId="72293C72" w:rsidR="00935240" w:rsidRDefault="00935240" w:rsidP="00BC3259">
      <w:pPr>
        <w:pStyle w:val="TOC3"/>
        <w:tabs>
          <w:tab w:val="right" w:pos="9350"/>
        </w:tabs>
        <w:jc w:val="both"/>
        <w:rPr>
          <w:ins w:id="74" w:author="Rice, Neeley Polka" w:date="2021-12-08T20:23:00Z"/>
          <w:rFonts w:eastAsiaTheme="minorEastAsia" w:cstheme="minorBidi"/>
          <w:noProof/>
          <w:sz w:val="22"/>
          <w:szCs w:val="22"/>
        </w:rPr>
        <w:pPrChange w:id="75" w:author="Abhishek Majumdar" w:date="2021-12-17T21:27:00Z">
          <w:pPr>
            <w:pStyle w:val="TOC3"/>
            <w:tabs>
              <w:tab w:val="right" w:pos="9350"/>
            </w:tabs>
          </w:pPr>
        </w:pPrChange>
      </w:pPr>
      <w:ins w:id="76"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"_Toc89887412"</w:instrText>
      </w:r>
      <w:r w:rsidRPr="00D77EA3">
        <w:rPr>
          <w:rStyle w:val="Hyperlink"/>
          <w:noProof/>
        </w:rPr>
        <w:instrText xml:space="preserve"> </w:instrText>
      </w:r>
      <w:ins w:id="77" w:author="Rice, Neeley Polka" w:date="2021-12-08T20:23:00Z">
        <w:r w:rsidRPr="00D77EA3">
          <w:rPr>
            <w:rStyle w:val="Hyperlink"/>
            <w:noProof/>
          </w:rPr>
          <w:fldChar w:fldCharType="separate"/>
        </w:r>
        <w:r w:rsidRPr="00D77EA3">
          <w:rPr>
            <w:rStyle w:val="Hyperlink"/>
            <w:noProof/>
          </w:rPr>
          <w:t>External Factors Impacting Cryptocurrency Pricing</w:t>
        </w:r>
        <w:r>
          <w:rPr>
            <w:noProof/>
            <w:webHidden/>
          </w:rPr>
          <w:tab/>
        </w:r>
        <w:r>
          <w:rPr>
            <w:noProof/>
            <w:webHidden/>
          </w:rPr>
          <w:fldChar w:fldCharType="begin"/>
        </w:r>
        <w:r>
          <w:rPr>
            <w:noProof/>
            <w:webHidden/>
          </w:rPr>
          <w:instrText xml:space="preserve"> PAGEREF _Toc89887412 \h </w:instrText>
        </w:r>
      </w:ins>
      <w:r>
        <w:rPr>
          <w:noProof/>
          <w:webHidden/>
        </w:rPr>
      </w:r>
      <w:r>
        <w:rPr>
          <w:noProof/>
          <w:webHidden/>
        </w:rPr>
        <w:fldChar w:fldCharType="separate"/>
      </w:r>
      <w:ins w:id="78" w:author="Aaron Dittmer" w:date="2021-12-08T20:48:00Z">
        <w:r w:rsidR="004F5884">
          <w:rPr>
            <w:noProof/>
            <w:webHidden/>
          </w:rPr>
          <w:t>7</w:t>
        </w:r>
      </w:ins>
      <w:ins w:id="79" w:author="Rice, Neeley Polka" w:date="2021-12-08T20:23:00Z">
        <w:del w:id="80" w:author="Aaron Dittmer" w:date="2021-12-08T20:48:00Z">
          <w:r w:rsidDel="004F5884">
            <w:rPr>
              <w:noProof/>
              <w:webHidden/>
            </w:rPr>
            <w:delText>6</w:delText>
          </w:r>
        </w:del>
        <w:r>
          <w:rPr>
            <w:noProof/>
            <w:webHidden/>
          </w:rPr>
          <w:fldChar w:fldCharType="end"/>
        </w:r>
        <w:r w:rsidRPr="00D77EA3">
          <w:rPr>
            <w:rStyle w:val="Hyperlink"/>
            <w:noProof/>
          </w:rPr>
          <w:fldChar w:fldCharType="end"/>
        </w:r>
      </w:ins>
    </w:p>
    <w:p w14:paraId="7B1C385F" w14:textId="3300E07E" w:rsidR="00935240" w:rsidRDefault="00935240" w:rsidP="00BC3259">
      <w:pPr>
        <w:pStyle w:val="TOC3"/>
        <w:tabs>
          <w:tab w:val="right" w:pos="9350"/>
        </w:tabs>
        <w:jc w:val="both"/>
        <w:rPr>
          <w:ins w:id="81" w:author="Rice, Neeley Polka" w:date="2021-12-08T20:23:00Z"/>
          <w:rFonts w:eastAsiaTheme="minorEastAsia" w:cstheme="minorBidi"/>
          <w:noProof/>
          <w:sz w:val="22"/>
          <w:szCs w:val="22"/>
        </w:rPr>
        <w:pPrChange w:id="82" w:author="Abhishek Majumdar" w:date="2021-12-17T21:27:00Z">
          <w:pPr>
            <w:pStyle w:val="TOC3"/>
            <w:tabs>
              <w:tab w:val="right" w:pos="9350"/>
            </w:tabs>
          </w:pPr>
        </w:pPrChange>
      </w:pPr>
      <w:ins w:id="83"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"_Toc89887413"</w:instrText>
      </w:r>
      <w:r w:rsidRPr="00D77EA3">
        <w:rPr>
          <w:rStyle w:val="Hyperlink"/>
          <w:noProof/>
        </w:rPr>
        <w:instrText xml:space="preserve"> </w:instrText>
      </w:r>
      <w:ins w:id="84" w:author="Rice, Neeley Polka" w:date="2021-12-08T20:23:00Z">
        <w:r w:rsidRPr="00D77EA3">
          <w:rPr>
            <w:rStyle w:val="Hyperlink"/>
            <w:noProof/>
          </w:rPr>
          <w:fldChar w:fldCharType="separate"/>
        </w:r>
        <w:r w:rsidRPr="00D77EA3">
          <w:rPr>
            <w:rStyle w:val="Hyperlink"/>
            <w:noProof/>
          </w:rPr>
          <w:t>Cryptocurrency Price Prediction Models</w:t>
        </w:r>
        <w:r>
          <w:rPr>
            <w:noProof/>
            <w:webHidden/>
          </w:rPr>
          <w:tab/>
        </w:r>
        <w:r>
          <w:rPr>
            <w:noProof/>
            <w:webHidden/>
          </w:rPr>
          <w:fldChar w:fldCharType="begin"/>
        </w:r>
        <w:r>
          <w:rPr>
            <w:noProof/>
            <w:webHidden/>
          </w:rPr>
          <w:instrText xml:space="preserve"> PAGEREF _Toc89887413 \h </w:instrText>
        </w:r>
      </w:ins>
      <w:r>
        <w:rPr>
          <w:noProof/>
          <w:webHidden/>
        </w:rPr>
      </w:r>
      <w:r>
        <w:rPr>
          <w:noProof/>
          <w:webHidden/>
        </w:rPr>
        <w:fldChar w:fldCharType="separate"/>
      </w:r>
      <w:ins w:id="85" w:author="Aaron Dittmer" w:date="2021-12-08T20:48:00Z">
        <w:r w:rsidR="004F5884">
          <w:rPr>
            <w:noProof/>
            <w:webHidden/>
          </w:rPr>
          <w:t>9</w:t>
        </w:r>
      </w:ins>
      <w:ins w:id="86" w:author="Rice, Neeley Polka" w:date="2021-12-08T20:23:00Z">
        <w:del w:id="87" w:author="Aaron Dittmer" w:date="2021-12-08T20:48:00Z">
          <w:r w:rsidDel="004F5884">
            <w:rPr>
              <w:noProof/>
              <w:webHidden/>
            </w:rPr>
            <w:delText>7</w:delText>
          </w:r>
        </w:del>
        <w:r>
          <w:rPr>
            <w:noProof/>
            <w:webHidden/>
          </w:rPr>
          <w:fldChar w:fldCharType="end"/>
        </w:r>
        <w:r w:rsidRPr="00D77EA3">
          <w:rPr>
            <w:rStyle w:val="Hyperlink"/>
            <w:noProof/>
          </w:rPr>
          <w:fldChar w:fldCharType="end"/>
        </w:r>
      </w:ins>
    </w:p>
    <w:p w14:paraId="04AB8954" w14:textId="43B11E03" w:rsidR="00935240" w:rsidRDefault="00935240" w:rsidP="00BC3259">
      <w:pPr>
        <w:pStyle w:val="TOC1"/>
        <w:jc w:val="both"/>
        <w:rPr>
          <w:ins w:id="88" w:author="Rice, Neeley Polka" w:date="2021-12-08T20:23:00Z"/>
          <w:rFonts w:asciiTheme="minorHAnsi" w:eastAsiaTheme="minorEastAsia" w:hAnsiTheme="minorHAnsi" w:cstheme="minorBidi"/>
          <w:b w:val="0"/>
          <w:bCs w:val="0"/>
          <w:caps w:val="0"/>
          <w:noProof/>
          <w:sz w:val="22"/>
          <w:szCs w:val="22"/>
        </w:rPr>
        <w:pPrChange w:id="89" w:author="Abhishek Majumdar" w:date="2021-12-17T21:27:00Z">
          <w:pPr>
            <w:pStyle w:val="TOC1"/>
          </w:pPr>
        </w:pPrChange>
      </w:pPr>
      <w:ins w:id="90"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"_Toc89887414"</w:instrText>
      </w:r>
      <w:r w:rsidRPr="00D77EA3">
        <w:rPr>
          <w:rStyle w:val="Hyperlink"/>
          <w:noProof/>
        </w:rPr>
        <w:instrText xml:space="preserve"> </w:instrText>
      </w:r>
      <w:ins w:id="91" w:author="Rice, Neeley Polka" w:date="2021-12-08T20:23:00Z">
        <w:r w:rsidRPr="00D77EA3">
          <w:rPr>
            <w:rStyle w:val="Hyperlink"/>
            <w:noProof/>
          </w:rPr>
          <w:fldChar w:fldCharType="separate"/>
        </w:r>
        <w:r w:rsidRPr="00D77EA3">
          <w:rPr>
            <w:rStyle w:val="Hyperlink"/>
            <w:noProof/>
          </w:rPr>
          <w:t>Results &amp; Discussion</w:t>
        </w:r>
        <w:r>
          <w:rPr>
            <w:noProof/>
            <w:webHidden/>
          </w:rPr>
          <w:tab/>
        </w:r>
        <w:r>
          <w:rPr>
            <w:noProof/>
            <w:webHidden/>
          </w:rPr>
          <w:fldChar w:fldCharType="begin"/>
        </w:r>
        <w:r>
          <w:rPr>
            <w:noProof/>
            <w:webHidden/>
          </w:rPr>
          <w:instrText xml:space="preserve"> PAGEREF _Toc89887414 \h </w:instrText>
        </w:r>
      </w:ins>
      <w:r>
        <w:rPr>
          <w:noProof/>
          <w:webHidden/>
        </w:rPr>
      </w:r>
      <w:r>
        <w:rPr>
          <w:noProof/>
          <w:webHidden/>
        </w:rPr>
        <w:fldChar w:fldCharType="separate"/>
      </w:r>
      <w:ins w:id="92" w:author="Aaron Dittmer" w:date="2021-12-08T20:48:00Z">
        <w:r w:rsidR="004F5884">
          <w:rPr>
            <w:noProof/>
            <w:webHidden/>
          </w:rPr>
          <w:t>10</w:t>
        </w:r>
      </w:ins>
      <w:ins w:id="93" w:author="Rice, Neeley Polka" w:date="2021-12-08T20:23:00Z">
        <w:del w:id="94" w:author="Aaron Dittmer" w:date="2021-12-08T20:48:00Z">
          <w:r w:rsidDel="004F5884">
            <w:rPr>
              <w:noProof/>
              <w:webHidden/>
            </w:rPr>
            <w:delText>8</w:delText>
          </w:r>
        </w:del>
        <w:r>
          <w:rPr>
            <w:noProof/>
            <w:webHidden/>
          </w:rPr>
          <w:fldChar w:fldCharType="end"/>
        </w:r>
        <w:r w:rsidRPr="00D77EA3">
          <w:rPr>
            <w:rStyle w:val="Hyperlink"/>
            <w:noProof/>
          </w:rPr>
          <w:fldChar w:fldCharType="end"/>
        </w:r>
      </w:ins>
    </w:p>
    <w:p w14:paraId="43C015E3" w14:textId="7CD92391" w:rsidR="00935240" w:rsidRDefault="00935240" w:rsidP="00BC3259">
      <w:pPr>
        <w:pStyle w:val="TOC2"/>
        <w:tabs>
          <w:tab w:val="right" w:pos="9350"/>
        </w:tabs>
        <w:jc w:val="both"/>
        <w:rPr>
          <w:ins w:id="95" w:author="Rice, Neeley Polka" w:date="2021-12-08T20:23:00Z"/>
          <w:rFonts w:eastAsiaTheme="minorEastAsia" w:cstheme="minorBidi"/>
          <w:b w:val="0"/>
          <w:bCs w:val="0"/>
          <w:noProof/>
          <w:sz w:val="22"/>
          <w:szCs w:val="22"/>
        </w:rPr>
        <w:pPrChange w:id="96" w:author="Abhishek Majumdar" w:date="2021-12-17T21:27:00Z">
          <w:pPr>
            <w:pStyle w:val="TOC2"/>
            <w:tabs>
              <w:tab w:val="right" w:pos="9350"/>
            </w:tabs>
          </w:pPr>
        </w:pPrChange>
      </w:pPr>
      <w:ins w:id="97"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"_Toc89887415"</w:instrText>
      </w:r>
      <w:r w:rsidRPr="00D77EA3">
        <w:rPr>
          <w:rStyle w:val="Hyperlink"/>
          <w:noProof/>
        </w:rPr>
        <w:instrText xml:space="preserve"> </w:instrText>
      </w:r>
      <w:ins w:id="98" w:author="Rice, Neeley Polka" w:date="2021-12-08T20:23:00Z">
        <w:r w:rsidRPr="00D77EA3">
          <w:rPr>
            <w:rStyle w:val="Hyperlink"/>
            <w:noProof/>
          </w:rPr>
          <w:fldChar w:fldCharType="separate"/>
        </w:r>
        <w:r w:rsidRPr="00D77EA3">
          <w:rPr>
            <w:rStyle w:val="Hyperlink"/>
            <w:noProof/>
          </w:rPr>
          <w:t>Scope</w:t>
        </w:r>
        <w:r>
          <w:rPr>
            <w:noProof/>
            <w:webHidden/>
          </w:rPr>
          <w:tab/>
        </w:r>
        <w:r>
          <w:rPr>
            <w:noProof/>
            <w:webHidden/>
          </w:rPr>
          <w:fldChar w:fldCharType="begin"/>
        </w:r>
        <w:r>
          <w:rPr>
            <w:noProof/>
            <w:webHidden/>
          </w:rPr>
          <w:instrText xml:space="preserve"> PAGEREF _Toc89887415 \h </w:instrText>
        </w:r>
      </w:ins>
      <w:r>
        <w:rPr>
          <w:noProof/>
          <w:webHidden/>
        </w:rPr>
      </w:r>
      <w:r>
        <w:rPr>
          <w:noProof/>
          <w:webHidden/>
        </w:rPr>
        <w:fldChar w:fldCharType="separate"/>
      </w:r>
      <w:ins w:id="99" w:author="Aaron Dittmer" w:date="2021-12-08T20:48:00Z">
        <w:r w:rsidR="004F5884">
          <w:rPr>
            <w:noProof/>
            <w:webHidden/>
          </w:rPr>
          <w:t>10</w:t>
        </w:r>
      </w:ins>
      <w:ins w:id="100" w:author="Rice, Neeley Polka" w:date="2021-12-08T20:23:00Z">
        <w:del w:id="101" w:author="Aaron Dittmer" w:date="2021-12-08T20:48:00Z">
          <w:r w:rsidDel="004F5884">
            <w:rPr>
              <w:noProof/>
              <w:webHidden/>
            </w:rPr>
            <w:delText>8</w:delText>
          </w:r>
        </w:del>
        <w:r>
          <w:rPr>
            <w:noProof/>
            <w:webHidden/>
          </w:rPr>
          <w:fldChar w:fldCharType="end"/>
        </w:r>
        <w:r w:rsidRPr="00D77EA3">
          <w:rPr>
            <w:rStyle w:val="Hyperlink"/>
            <w:noProof/>
          </w:rPr>
          <w:fldChar w:fldCharType="end"/>
        </w:r>
      </w:ins>
    </w:p>
    <w:p w14:paraId="3B146C0C" w14:textId="313660A5" w:rsidR="00935240" w:rsidRDefault="00935240" w:rsidP="00BC3259">
      <w:pPr>
        <w:pStyle w:val="TOC2"/>
        <w:tabs>
          <w:tab w:val="right" w:pos="9350"/>
        </w:tabs>
        <w:jc w:val="both"/>
        <w:rPr>
          <w:ins w:id="102" w:author="Rice, Neeley Polka" w:date="2021-12-08T20:23:00Z"/>
          <w:rFonts w:eastAsiaTheme="minorEastAsia" w:cstheme="minorBidi"/>
          <w:b w:val="0"/>
          <w:bCs w:val="0"/>
          <w:noProof/>
          <w:sz w:val="22"/>
          <w:szCs w:val="22"/>
        </w:rPr>
        <w:pPrChange w:id="103" w:author="Abhishek Majumdar" w:date="2021-12-17T21:27:00Z">
          <w:pPr>
            <w:pStyle w:val="TOC2"/>
            <w:tabs>
              <w:tab w:val="right" w:pos="9350"/>
            </w:tabs>
          </w:pPr>
        </w:pPrChange>
      </w:pPr>
      <w:ins w:id="104"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"_Toc89887416"</w:instrText>
      </w:r>
      <w:r w:rsidRPr="00D77EA3">
        <w:rPr>
          <w:rStyle w:val="Hyperlink"/>
          <w:noProof/>
        </w:rPr>
        <w:instrText xml:space="preserve"> </w:instrText>
      </w:r>
      <w:ins w:id="105" w:author="Rice, Neeley Polka" w:date="2021-12-08T20:23:00Z">
        <w:r w:rsidRPr="00D77EA3">
          <w:rPr>
            <w:rStyle w:val="Hyperlink"/>
            <w:noProof/>
          </w:rPr>
          <w:fldChar w:fldCharType="separate"/>
        </w:r>
        <w:r w:rsidRPr="00D77EA3">
          <w:rPr>
            <w:rStyle w:val="Hyperlink"/>
            <w:noProof/>
          </w:rPr>
          <w:t>Assumptions</w:t>
        </w:r>
        <w:r>
          <w:rPr>
            <w:noProof/>
            <w:webHidden/>
          </w:rPr>
          <w:tab/>
        </w:r>
        <w:r>
          <w:rPr>
            <w:noProof/>
            <w:webHidden/>
          </w:rPr>
          <w:fldChar w:fldCharType="begin"/>
        </w:r>
        <w:r>
          <w:rPr>
            <w:noProof/>
            <w:webHidden/>
          </w:rPr>
          <w:instrText xml:space="preserve"> PAGEREF _Toc89887416 \h </w:instrText>
        </w:r>
      </w:ins>
      <w:r>
        <w:rPr>
          <w:noProof/>
          <w:webHidden/>
        </w:rPr>
      </w:r>
      <w:r>
        <w:rPr>
          <w:noProof/>
          <w:webHidden/>
        </w:rPr>
        <w:fldChar w:fldCharType="separate"/>
      </w:r>
      <w:ins w:id="106" w:author="Aaron Dittmer" w:date="2021-12-08T20:48:00Z">
        <w:r w:rsidR="004F5884">
          <w:rPr>
            <w:noProof/>
            <w:webHidden/>
          </w:rPr>
          <w:t>13</w:t>
        </w:r>
      </w:ins>
      <w:ins w:id="107" w:author="Rice, Neeley Polka" w:date="2021-12-08T20:23:00Z">
        <w:del w:id="108" w:author="Aaron Dittmer" w:date="2021-12-08T20:48:00Z">
          <w:r w:rsidDel="004F5884">
            <w:rPr>
              <w:noProof/>
              <w:webHidden/>
            </w:rPr>
            <w:delText>9</w:delText>
          </w:r>
        </w:del>
        <w:r>
          <w:rPr>
            <w:noProof/>
            <w:webHidden/>
          </w:rPr>
          <w:fldChar w:fldCharType="end"/>
        </w:r>
        <w:r w:rsidRPr="00D77EA3">
          <w:rPr>
            <w:rStyle w:val="Hyperlink"/>
            <w:noProof/>
          </w:rPr>
          <w:fldChar w:fldCharType="end"/>
        </w:r>
      </w:ins>
    </w:p>
    <w:p w14:paraId="1981E63F" w14:textId="0E26743C" w:rsidR="00935240" w:rsidRDefault="00935240" w:rsidP="00BC3259">
      <w:pPr>
        <w:pStyle w:val="TOC2"/>
        <w:tabs>
          <w:tab w:val="right" w:pos="9350"/>
        </w:tabs>
        <w:jc w:val="both"/>
        <w:rPr>
          <w:ins w:id="109" w:author="Rice, Neeley Polka" w:date="2021-12-08T20:23:00Z"/>
          <w:rFonts w:eastAsiaTheme="minorEastAsia" w:cstheme="minorBidi"/>
          <w:b w:val="0"/>
          <w:bCs w:val="0"/>
          <w:noProof/>
          <w:sz w:val="22"/>
          <w:szCs w:val="22"/>
        </w:rPr>
        <w:pPrChange w:id="110" w:author="Abhishek Majumdar" w:date="2021-12-17T21:27:00Z">
          <w:pPr>
            <w:pStyle w:val="TOC2"/>
            <w:tabs>
              <w:tab w:val="right" w:pos="9350"/>
            </w:tabs>
          </w:pPr>
        </w:pPrChange>
      </w:pPr>
      <w:ins w:id="111"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"_Toc89887417"</w:instrText>
      </w:r>
      <w:r w:rsidRPr="00D77EA3">
        <w:rPr>
          <w:rStyle w:val="Hyperlink"/>
          <w:noProof/>
        </w:rPr>
        <w:instrText xml:space="preserve"> </w:instrText>
      </w:r>
      <w:ins w:id="112" w:author="Rice, Neeley Polka" w:date="2021-12-08T20:23:00Z">
        <w:r w:rsidRPr="00D77EA3">
          <w:rPr>
            <w:rStyle w:val="Hyperlink"/>
            <w:noProof/>
          </w:rPr>
          <w:fldChar w:fldCharType="separate"/>
        </w:r>
        <w:r w:rsidRPr="00D77EA3">
          <w:rPr>
            <w:rStyle w:val="Hyperlink"/>
            <w:noProof/>
          </w:rPr>
          <w:t>Stock-to-Flow Model</w:t>
        </w:r>
        <w:r>
          <w:rPr>
            <w:noProof/>
            <w:webHidden/>
          </w:rPr>
          <w:tab/>
        </w:r>
        <w:r>
          <w:rPr>
            <w:noProof/>
            <w:webHidden/>
          </w:rPr>
          <w:fldChar w:fldCharType="begin"/>
        </w:r>
        <w:r>
          <w:rPr>
            <w:noProof/>
            <w:webHidden/>
          </w:rPr>
          <w:instrText xml:space="preserve"> PAGEREF _Toc89887417 \h </w:instrText>
        </w:r>
      </w:ins>
      <w:r>
        <w:rPr>
          <w:noProof/>
          <w:webHidden/>
        </w:rPr>
      </w:r>
      <w:r>
        <w:rPr>
          <w:noProof/>
          <w:webHidden/>
        </w:rPr>
        <w:fldChar w:fldCharType="separate"/>
      </w:r>
      <w:ins w:id="113" w:author="Aaron Dittmer" w:date="2021-12-08T20:48:00Z">
        <w:r w:rsidR="004F5884">
          <w:rPr>
            <w:noProof/>
            <w:webHidden/>
          </w:rPr>
          <w:t>14</w:t>
        </w:r>
      </w:ins>
      <w:ins w:id="114" w:author="Rice, Neeley Polka" w:date="2021-12-08T20:23:00Z">
        <w:del w:id="115" w:author="Aaron Dittmer" w:date="2021-12-08T20:48:00Z">
          <w:r w:rsidDel="004F5884">
            <w:rPr>
              <w:noProof/>
              <w:webHidden/>
            </w:rPr>
            <w:delText>9</w:delText>
          </w:r>
        </w:del>
        <w:r>
          <w:rPr>
            <w:noProof/>
            <w:webHidden/>
          </w:rPr>
          <w:fldChar w:fldCharType="end"/>
        </w:r>
        <w:r w:rsidRPr="00D77EA3">
          <w:rPr>
            <w:rStyle w:val="Hyperlink"/>
            <w:noProof/>
          </w:rPr>
          <w:fldChar w:fldCharType="end"/>
        </w:r>
      </w:ins>
    </w:p>
    <w:p w14:paraId="276AC938" w14:textId="7445D08D" w:rsidR="00935240" w:rsidRDefault="00935240" w:rsidP="00BC3259">
      <w:pPr>
        <w:pStyle w:val="TOC2"/>
        <w:tabs>
          <w:tab w:val="right" w:pos="9350"/>
        </w:tabs>
        <w:jc w:val="both"/>
        <w:rPr>
          <w:ins w:id="116" w:author="Rice, Neeley Polka" w:date="2021-12-08T20:23:00Z"/>
          <w:rFonts w:eastAsiaTheme="minorEastAsia" w:cstheme="minorBidi"/>
          <w:b w:val="0"/>
          <w:bCs w:val="0"/>
          <w:noProof/>
          <w:sz w:val="22"/>
          <w:szCs w:val="22"/>
        </w:rPr>
        <w:pPrChange w:id="117" w:author="Abhishek Majumdar" w:date="2021-12-17T21:27:00Z">
          <w:pPr>
            <w:pStyle w:val="TOC2"/>
            <w:tabs>
              <w:tab w:val="right" w:pos="9350"/>
            </w:tabs>
          </w:pPr>
        </w:pPrChange>
      </w:pPr>
      <w:ins w:id="118"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"_Toc89887418"</w:instrText>
      </w:r>
      <w:r w:rsidRPr="00D77EA3">
        <w:rPr>
          <w:rStyle w:val="Hyperlink"/>
          <w:noProof/>
        </w:rPr>
        <w:instrText xml:space="preserve"> </w:instrText>
      </w:r>
      <w:ins w:id="119" w:author="Rice, Neeley Polka" w:date="2021-12-08T20:23:00Z">
        <w:r w:rsidRPr="00D77EA3">
          <w:rPr>
            <w:rStyle w:val="Hyperlink"/>
            <w:noProof/>
          </w:rPr>
          <w:fldChar w:fldCharType="separate"/>
        </w:r>
        <w:r w:rsidRPr="00D77EA3">
          <w:rPr>
            <w:rStyle w:val="Hyperlink"/>
            <w:noProof/>
          </w:rPr>
          <w:t>Modeling and Prediction Comparison</w:t>
        </w:r>
        <w:r>
          <w:rPr>
            <w:noProof/>
            <w:webHidden/>
          </w:rPr>
          <w:tab/>
        </w:r>
        <w:r>
          <w:rPr>
            <w:noProof/>
            <w:webHidden/>
          </w:rPr>
          <w:fldChar w:fldCharType="begin"/>
        </w:r>
        <w:r>
          <w:rPr>
            <w:noProof/>
            <w:webHidden/>
          </w:rPr>
          <w:instrText xml:space="preserve"> PAGEREF _Toc89887418 \h </w:instrText>
        </w:r>
      </w:ins>
      <w:r>
        <w:rPr>
          <w:noProof/>
          <w:webHidden/>
        </w:rPr>
      </w:r>
      <w:r>
        <w:rPr>
          <w:noProof/>
          <w:webHidden/>
        </w:rPr>
        <w:fldChar w:fldCharType="separate"/>
      </w:r>
      <w:ins w:id="120" w:author="Aaron Dittmer" w:date="2021-12-08T20:48:00Z">
        <w:r w:rsidR="004F5884">
          <w:rPr>
            <w:noProof/>
            <w:webHidden/>
          </w:rPr>
          <w:t>19</w:t>
        </w:r>
      </w:ins>
      <w:ins w:id="121" w:author="Rice, Neeley Polka" w:date="2021-12-08T20:23:00Z">
        <w:del w:id="122" w:author="Aaron Dittmer" w:date="2021-12-08T20:48:00Z">
          <w:r w:rsidDel="004F5884">
            <w:rPr>
              <w:noProof/>
              <w:webHidden/>
            </w:rPr>
            <w:delText>11</w:delText>
          </w:r>
        </w:del>
        <w:r>
          <w:rPr>
            <w:noProof/>
            <w:webHidden/>
          </w:rPr>
          <w:fldChar w:fldCharType="end"/>
        </w:r>
        <w:r w:rsidRPr="00D77EA3">
          <w:rPr>
            <w:rStyle w:val="Hyperlink"/>
            <w:noProof/>
          </w:rPr>
          <w:fldChar w:fldCharType="end"/>
        </w:r>
      </w:ins>
    </w:p>
    <w:p w14:paraId="46B62403" w14:textId="355E9840" w:rsidR="00935240" w:rsidRDefault="00935240" w:rsidP="00BC3259">
      <w:pPr>
        <w:pStyle w:val="TOC2"/>
        <w:tabs>
          <w:tab w:val="right" w:pos="9350"/>
        </w:tabs>
        <w:jc w:val="both"/>
        <w:rPr>
          <w:ins w:id="123" w:author="Rice, Neeley Polka" w:date="2021-12-08T20:23:00Z"/>
          <w:rFonts w:eastAsiaTheme="minorEastAsia" w:cstheme="minorBidi"/>
          <w:b w:val="0"/>
          <w:bCs w:val="0"/>
          <w:noProof/>
          <w:sz w:val="22"/>
          <w:szCs w:val="22"/>
        </w:rPr>
        <w:pPrChange w:id="124" w:author="Abhishek Majumdar" w:date="2021-12-17T21:27:00Z">
          <w:pPr>
            <w:pStyle w:val="TOC2"/>
            <w:tabs>
              <w:tab w:val="right" w:pos="9350"/>
            </w:tabs>
          </w:pPr>
        </w:pPrChange>
      </w:pPr>
      <w:ins w:id="125"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"_Toc89887419"</w:instrText>
      </w:r>
      <w:r w:rsidRPr="00D77EA3">
        <w:rPr>
          <w:rStyle w:val="Hyperlink"/>
          <w:noProof/>
        </w:rPr>
        <w:instrText xml:space="preserve"> </w:instrText>
      </w:r>
      <w:ins w:id="126" w:author="Rice, Neeley Polka" w:date="2021-12-08T20:23:00Z">
        <w:r w:rsidRPr="00D77EA3">
          <w:rPr>
            <w:rStyle w:val="Hyperlink"/>
            <w:noProof/>
          </w:rPr>
          <w:fldChar w:fldCharType="separate"/>
        </w:r>
        <w:r w:rsidRPr="00D77EA3">
          <w:rPr>
            <w:rStyle w:val="Hyperlink"/>
            <w:noProof/>
          </w:rPr>
          <w:t>Data Collection &amp; Preparation</w:t>
        </w:r>
        <w:r>
          <w:rPr>
            <w:noProof/>
            <w:webHidden/>
          </w:rPr>
          <w:tab/>
        </w:r>
        <w:r>
          <w:rPr>
            <w:noProof/>
            <w:webHidden/>
          </w:rPr>
          <w:fldChar w:fldCharType="begin"/>
        </w:r>
        <w:r>
          <w:rPr>
            <w:noProof/>
            <w:webHidden/>
          </w:rPr>
          <w:instrText xml:space="preserve"> PAGEREF _Toc89887419 \h </w:instrText>
        </w:r>
      </w:ins>
      <w:r>
        <w:rPr>
          <w:noProof/>
          <w:webHidden/>
        </w:rPr>
      </w:r>
      <w:r>
        <w:rPr>
          <w:noProof/>
          <w:webHidden/>
        </w:rPr>
        <w:fldChar w:fldCharType="separate"/>
      </w:r>
      <w:ins w:id="127" w:author="Aaron Dittmer" w:date="2021-12-08T20:48:00Z">
        <w:r w:rsidR="004F5884">
          <w:rPr>
            <w:noProof/>
            <w:webHidden/>
          </w:rPr>
          <w:t>23</w:t>
        </w:r>
      </w:ins>
      <w:ins w:id="128" w:author="Rice, Neeley Polka" w:date="2021-12-08T20:23:00Z">
        <w:del w:id="129" w:author="Aaron Dittmer" w:date="2021-12-08T20:48:00Z">
          <w:r w:rsidDel="004F5884">
            <w:rPr>
              <w:noProof/>
              <w:webHidden/>
            </w:rPr>
            <w:delText>13</w:delText>
          </w:r>
        </w:del>
        <w:r>
          <w:rPr>
            <w:noProof/>
            <w:webHidden/>
          </w:rPr>
          <w:fldChar w:fldCharType="end"/>
        </w:r>
        <w:r w:rsidRPr="00D77EA3">
          <w:rPr>
            <w:rStyle w:val="Hyperlink"/>
            <w:noProof/>
          </w:rPr>
          <w:fldChar w:fldCharType="end"/>
        </w:r>
      </w:ins>
    </w:p>
    <w:p w14:paraId="5490698B" w14:textId="09039FCD" w:rsidR="00935240" w:rsidRDefault="00935240" w:rsidP="00BC3259">
      <w:pPr>
        <w:pStyle w:val="TOC1"/>
        <w:jc w:val="both"/>
        <w:rPr>
          <w:ins w:id="130" w:author="Rice, Neeley Polka" w:date="2021-12-08T20:23:00Z"/>
          <w:rFonts w:asciiTheme="minorHAnsi" w:eastAsiaTheme="minorEastAsia" w:hAnsiTheme="minorHAnsi" w:cstheme="minorBidi"/>
          <w:b w:val="0"/>
          <w:bCs w:val="0"/>
          <w:caps w:val="0"/>
          <w:noProof/>
          <w:sz w:val="22"/>
          <w:szCs w:val="22"/>
        </w:rPr>
        <w:pPrChange w:id="131" w:author="Abhishek Majumdar" w:date="2021-12-17T21:27:00Z">
          <w:pPr>
            <w:pStyle w:val="TOC1"/>
          </w:pPr>
        </w:pPrChange>
      </w:pPr>
      <w:ins w:id="132"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"_Toc89887420"</w:instrText>
      </w:r>
      <w:r w:rsidRPr="00D77EA3">
        <w:rPr>
          <w:rStyle w:val="Hyperlink"/>
          <w:noProof/>
        </w:rPr>
        <w:instrText xml:space="preserve"> </w:instrText>
      </w:r>
      <w:ins w:id="133" w:author="Rice, Neeley Polka" w:date="2021-12-08T20:23:00Z">
        <w:r w:rsidRPr="00D77EA3">
          <w:rPr>
            <w:rStyle w:val="Hyperlink"/>
            <w:noProof/>
          </w:rPr>
          <w:fldChar w:fldCharType="separate"/>
        </w:r>
        <w:r w:rsidRPr="00D77EA3">
          <w:rPr>
            <w:rStyle w:val="Hyperlink"/>
            <w:noProof/>
          </w:rPr>
          <w:t>Conclusions</w:t>
        </w:r>
        <w:r>
          <w:rPr>
            <w:noProof/>
            <w:webHidden/>
          </w:rPr>
          <w:tab/>
        </w:r>
        <w:r>
          <w:rPr>
            <w:noProof/>
            <w:webHidden/>
          </w:rPr>
          <w:fldChar w:fldCharType="begin"/>
        </w:r>
        <w:r>
          <w:rPr>
            <w:noProof/>
            <w:webHidden/>
          </w:rPr>
          <w:instrText xml:space="preserve"> PAGEREF _Toc89887420 \h </w:instrText>
        </w:r>
      </w:ins>
      <w:r>
        <w:rPr>
          <w:noProof/>
          <w:webHidden/>
        </w:rPr>
      </w:r>
      <w:r>
        <w:rPr>
          <w:noProof/>
          <w:webHidden/>
        </w:rPr>
        <w:fldChar w:fldCharType="separate"/>
      </w:r>
      <w:ins w:id="134" w:author="Aaron Dittmer" w:date="2021-12-08T20:48:00Z">
        <w:r w:rsidR="004F5884">
          <w:rPr>
            <w:noProof/>
            <w:webHidden/>
          </w:rPr>
          <w:t>28</w:t>
        </w:r>
      </w:ins>
      <w:ins w:id="135" w:author="Rice, Neeley Polka" w:date="2021-12-08T20:23:00Z">
        <w:del w:id="136" w:author="Aaron Dittmer" w:date="2021-12-08T20:48:00Z">
          <w:r w:rsidDel="004F5884">
            <w:rPr>
              <w:noProof/>
              <w:webHidden/>
            </w:rPr>
            <w:delText>17</w:delText>
          </w:r>
        </w:del>
        <w:r>
          <w:rPr>
            <w:noProof/>
            <w:webHidden/>
          </w:rPr>
          <w:fldChar w:fldCharType="end"/>
        </w:r>
        <w:r w:rsidRPr="00D77EA3">
          <w:rPr>
            <w:rStyle w:val="Hyperlink"/>
            <w:noProof/>
          </w:rPr>
          <w:fldChar w:fldCharType="end"/>
        </w:r>
      </w:ins>
    </w:p>
    <w:p w14:paraId="432DED43" w14:textId="6B163910" w:rsidR="00935240" w:rsidRDefault="00935240" w:rsidP="00BC3259">
      <w:pPr>
        <w:pStyle w:val="TOC1"/>
        <w:jc w:val="both"/>
        <w:rPr>
          <w:ins w:id="137" w:author="Rice, Neeley Polka" w:date="2021-12-08T20:23:00Z"/>
          <w:rFonts w:asciiTheme="minorHAnsi" w:eastAsiaTheme="minorEastAsia" w:hAnsiTheme="minorHAnsi" w:cstheme="minorBidi"/>
          <w:b w:val="0"/>
          <w:bCs w:val="0"/>
          <w:caps w:val="0"/>
          <w:noProof/>
          <w:sz w:val="22"/>
          <w:szCs w:val="22"/>
        </w:rPr>
        <w:pPrChange w:id="138" w:author="Abhishek Majumdar" w:date="2021-12-17T21:27:00Z">
          <w:pPr>
            <w:pStyle w:val="TOC1"/>
          </w:pPr>
        </w:pPrChange>
      </w:pPr>
      <w:ins w:id="139"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"_Toc89887421"</w:instrText>
      </w:r>
      <w:r w:rsidRPr="00D77EA3">
        <w:rPr>
          <w:rStyle w:val="Hyperlink"/>
          <w:noProof/>
        </w:rPr>
        <w:instrText xml:space="preserve"> </w:instrText>
      </w:r>
      <w:ins w:id="140" w:author="Rice, Neeley Polka" w:date="2021-12-08T20:23:00Z">
        <w:r w:rsidRPr="00D77EA3">
          <w:rPr>
            <w:rStyle w:val="Hyperlink"/>
            <w:noProof/>
          </w:rPr>
          <w:fldChar w:fldCharType="separate"/>
        </w:r>
        <w:r w:rsidRPr="00D77EA3">
          <w:rPr>
            <w:rStyle w:val="Hyperlink"/>
            <w:noProof/>
          </w:rPr>
          <w:t>Limitations &amp; Future Research</w:t>
        </w:r>
        <w:r>
          <w:rPr>
            <w:noProof/>
            <w:webHidden/>
          </w:rPr>
          <w:tab/>
        </w:r>
        <w:r>
          <w:rPr>
            <w:noProof/>
            <w:webHidden/>
          </w:rPr>
          <w:fldChar w:fldCharType="begin"/>
        </w:r>
        <w:r>
          <w:rPr>
            <w:noProof/>
            <w:webHidden/>
          </w:rPr>
          <w:instrText xml:space="preserve"> PAGEREF _Toc89887421 \h </w:instrText>
        </w:r>
      </w:ins>
      <w:r>
        <w:rPr>
          <w:noProof/>
          <w:webHidden/>
        </w:rPr>
      </w:r>
      <w:r>
        <w:rPr>
          <w:noProof/>
          <w:webHidden/>
        </w:rPr>
        <w:fldChar w:fldCharType="separate"/>
      </w:r>
      <w:ins w:id="141" w:author="Aaron Dittmer" w:date="2021-12-08T20:48:00Z">
        <w:r w:rsidR="004F5884">
          <w:rPr>
            <w:noProof/>
            <w:webHidden/>
          </w:rPr>
          <w:t>30</w:t>
        </w:r>
      </w:ins>
      <w:ins w:id="142" w:author="Rice, Neeley Polka" w:date="2021-12-08T20:23:00Z">
        <w:del w:id="143" w:author="Aaron Dittmer" w:date="2021-12-08T20:48:00Z">
          <w:r w:rsidDel="004F5884">
            <w:rPr>
              <w:noProof/>
              <w:webHidden/>
            </w:rPr>
            <w:delText>18</w:delText>
          </w:r>
        </w:del>
        <w:r>
          <w:rPr>
            <w:noProof/>
            <w:webHidden/>
          </w:rPr>
          <w:fldChar w:fldCharType="end"/>
        </w:r>
        <w:r w:rsidRPr="00D77EA3">
          <w:rPr>
            <w:rStyle w:val="Hyperlink"/>
            <w:noProof/>
          </w:rPr>
          <w:fldChar w:fldCharType="end"/>
        </w:r>
      </w:ins>
    </w:p>
    <w:p w14:paraId="53F3EF2B" w14:textId="4E98007D" w:rsidR="00935240" w:rsidRDefault="00935240" w:rsidP="00BC3259">
      <w:pPr>
        <w:pStyle w:val="TOC1"/>
        <w:jc w:val="both"/>
        <w:rPr>
          <w:ins w:id="144" w:author="Rice, Neeley Polka" w:date="2021-12-08T20:23:00Z"/>
          <w:rFonts w:asciiTheme="minorHAnsi" w:eastAsiaTheme="minorEastAsia" w:hAnsiTheme="minorHAnsi" w:cstheme="minorBidi"/>
          <w:b w:val="0"/>
          <w:bCs w:val="0"/>
          <w:caps w:val="0"/>
          <w:noProof/>
          <w:sz w:val="22"/>
          <w:szCs w:val="22"/>
        </w:rPr>
        <w:pPrChange w:id="145" w:author="Abhishek Majumdar" w:date="2021-12-17T21:27:00Z">
          <w:pPr>
            <w:pStyle w:val="TOC1"/>
          </w:pPr>
        </w:pPrChange>
      </w:pPr>
      <w:ins w:id="146" w:author="Rice, Neeley Polka" w:date="2021-12-08T20:23:00Z">
        <w:r w:rsidRPr="00D77EA3">
          <w:rPr>
            <w:rStyle w:val="Hyperlink"/>
            <w:noProof/>
          </w:rPr>
          <w:fldChar w:fldCharType="begin"/>
        </w:r>
      </w:ins>
      <w:r w:rsidRPr="00D77EA3">
        <w:rPr>
          <w:rStyle w:val="Hyperlink"/>
          <w:noProof/>
        </w:rPr>
        <w:instrText xml:space="preserve"> </w:instrText>
      </w:r>
      <w:r>
        <w:rPr>
          <w:noProof/>
        </w:rPr>
        <w:instrText>HYPERLINK \l "_Toc89887422"</w:instrText>
      </w:r>
      <w:r w:rsidRPr="00D77EA3">
        <w:rPr>
          <w:rStyle w:val="Hyperlink"/>
          <w:noProof/>
        </w:rPr>
        <w:instrText xml:space="preserve"> </w:instrText>
      </w:r>
      <w:ins w:id="147" w:author="Rice, Neeley Polka" w:date="2021-12-08T20:23:00Z">
        <w:r w:rsidRPr="00D77EA3">
          <w:rPr>
            <w:rStyle w:val="Hyperlink"/>
            <w:noProof/>
          </w:rPr>
          <w:fldChar w:fldCharType="separate"/>
        </w:r>
        <w:r w:rsidRPr="00D77EA3">
          <w:rPr>
            <w:rStyle w:val="Hyperlink"/>
            <w:noProof/>
          </w:rPr>
          <w:t>Works Cited</w:t>
        </w:r>
        <w:r>
          <w:rPr>
            <w:noProof/>
            <w:webHidden/>
          </w:rPr>
          <w:tab/>
        </w:r>
        <w:r>
          <w:rPr>
            <w:noProof/>
            <w:webHidden/>
          </w:rPr>
          <w:fldChar w:fldCharType="begin"/>
        </w:r>
        <w:r>
          <w:rPr>
            <w:noProof/>
            <w:webHidden/>
          </w:rPr>
          <w:instrText xml:space="preserve"> PAGEREF _Toc89887422 \h </w:instrText>
        </w:r>
      </w:ins>
      <w:r>
        <w:rPr>
          <w:noProof/>
          <w:webHidden/>
        </w:rPr>
      </w:r>
      <w:r>
        <w:rPr>
          <w:noProof/>
          <w:webHidden/>
        </w:rPr>
        <w:fldChar w:fldCharType="separate"/>
      </w:r>
      <w:ins w:id="148" w:author="Aaron Dittmer" w:date="2021-12-08T20:48:00Z">
        <w:r w:rsidR="004F5884">
          <w:rPr>
            <w:noProof/>
            <w:webHidden/>
          </w:rPr>
          <w:t>33</w:t>
        </w:r>
      </w:ins>
      <w:ins w:id="149" w:author="Rice, Neeley Polka" w:date="2021-12-08T20:23:00Z">
        <w:del w:id="150" w:author="Aaron Dittmer" w:date="2021-12-08T20:48:00Z">
          <w:r w:rsidDel="004F5884">
            <w:rPr>
              <w:noProof/>
              <w:webHidden/>
            </w:rPr>
            <w:delText>19</w:delText>
          </w:r>
        </w:del>
        <w:r>
          <w:rPr>
            <w:noProof/>
            <w:webHidden/>
          </w:rPr>
          <w:fldChar w:fldCharType="end"/>
        </w:r>
        <w:r w:rsidRPr="00D77EA3">
          <w:rPr>
            <w:rStyle w:val="Hyperlink"/>
            <w:noProof/>
          </w:rPr>
          <w:fldChar w:fldCharType="end"/>
        </w:r>
      </w:ins>
    </w:p>
    <w:p w14:paraId="3F6A01AD" w14:textId="502B1791" w:rsidR="00881204" w:rsidDel="00F9711F" w:rsidRDefault="00881204" w:rsidP="00BC3259">
      <w:pPr>
        <w:pStyle w:val="TOC2"/>
        <w:tabs>
          <w:tab w:val="right" w:pos="9350"/>
        </w:tabs>
        <w:jc w:val="both"/>
        <w:rPr>
          <w:del w:id="151" w:author="Rice, Neeley Polka" w:date="2021-12-07T18:34:00Z"/>
          <w:rFonts w:eastAsiaTheme="minorEastAsia" w:cstheme="minorBidi"/>
          <w:b w:val="0"/>
          <w:bCs w:val="0"/>
          <w:noProof/>
          <w:sz w:val="24"/>
          <w:szCs w:val="24"/>
        </w:rPr>
        <w:pPrChange w:id="152" w:author="Abhishek Majumdar" w:date="2021-12-17T21:27:00Z">
          <w:pPr>
            <w:pStyle w:val="TOC2"/>
            <w:tabs>
              <w:tab w:val="right" w:pos="9350"/>
            </w:tabs>
          </w:pPr>
        </w:pPrChange>
      </w:pPr>
    </w:p>
    <w:p w14:paraId="6525188D" w14:textId="77777777" w:rsidR="00316165" w:rsidRDefault="00626167" w:rsidP="00BC3259">
      <w:pPr>
        <w:jc w:val="both"/>
        <w:rPr>
          <w:ins w:id="153" w:author="Rice, Neeley Polka" w:date="2021-12-08T07:26:00Z"/>
          <w:i/>
          <w:iCs/>
        </w:rPr>
        <w:pPrChange w:id="154" w:author="Abhishek Majumdar" w:date="2021-12-17T21:27:00Z">
          <w:pPr/>
        </w:pPrChange>
      </w:pPr>
      <w:ins w:id="155" w:author="Rice, Neeley Polka" w:date="2021-12-05T12:19:00Z">
        <w:r>
          <w:rPr>
            <w:rFonts w:asciiTheme="majorHAnsi" w:hAnsiTheme="majorHAnsi" w:cstheme="minorHAnsi"/>
            <w:b/>
            <w:bCs/>
            <w:caps/>
            <w:sz w:val="20"/>
            <w:szCs w:val="20"/>
          </w:rPr>
          <w:fldChar w:fldCharType="end"/>
        </w:r>
      </w:ins>
    </w:p>
    <w:p w14:paraId="005C5C7A" w14:textId="77777777" w:rsidR="00316165" w:rsidRDefault="00316165" w:rsidP="00BC3259">
      <w:pPr>
        <w:pStyle w:val="Title"/>
        <w:jc w:val="both"/>
        <w:rPr>
          <w:ins w:id="156" w:author="Rice, Neeley Polka" w:date="2021-12-08T07:26:00Z"/>
        </w:rPr>
        <w:pPrChange w:id="157" w:author="Abhishek Majumdar" w:date="2021-12-17T21:27:00Z">
          <w:pPr>
            <w:pStyle w:val="Title"/>
          </w:pPr>
        </w:pPrChange>
      </w:pPr>
    </w:p>
    <w:p w14:paraId="2D1823F1" w14:textId="77777777" w:rsidR="00B02E70" w:rsidRDefault="00B02E70" w:rsidP="00BC3259">
      <w:pPr>
        <w:jc w:val="both"/>
        <w:rPr>
          <w:ins w:id="158" w:author="Rice, Neeley Polka" w:date="2021-12-08T07:33:00Z"/>
          <w:rFonts w:asciiTheme="majorHAnsi" w:eastAsiaTheme="majorEastAsia" w:hAnsiTheme="majorHAnsi" w:cstheme="majorBidi"/>
          <w:spacing w:val="-10"/>
          <w:kern w:val="28"/>
          <w:sz w:val="56"/>
          <w:szCs w:val="56"/>
        </w:rPr>
        <w:pPrChange w:id="159" w:author="Abhishek Majumdar" w:date="2021-12-17T21:27:00Z">
          <w:pPr/>
        </w:pPrChange>
      </w:pPr>
      <w:ins w:id="160" w:author="Rice, Neeley Polka" w:date="2021-12-08T07:33:00Z">
        <w:r>
          <w:br w:type="page"/>
        </w:r>
      </w:ins>
    </w:p>
    <w:p w14:paraId="025019DF" w14:textId="27DEE587" w:rsidR="00A86FE4" w:rsidRPr="00A86FE4" w:rsidRDefault="00A86FE4" w:rsidP="00BC3259">
      <w:pPr>
        <w:pStyle w:val="Title"/>
        <w:jc w:val="both"/>
        <w:rPr>
          <w:ins w:id="161" w:author="Rice, Neeley Polka" w:date="2021-12-08T07:25:00Z"/>
          <w:i/>
          <w:iCs/>
          <w:rPrChange w:id="162" w:author="Rice, Neeley Polka" w:date="2021-12-08T07:26:00Z">
            <w:rPr>
              <w:ins w:id="163" w:author="Rice, Neeley Polka" w:date="2021-12-08T07:25:00Z"/>
            </w:rPr>
          </w:rPrChange>
        </w:rPr>
        <w:pPrChange w:id="164" w:author="Abhishek Majumdar" w:date="2021-12-17T21:27:00Z">
          <w:pPr>
            <w:pStyle w:val="TableofFigures"/>
            <w:tabs>
              <w:tab w:val="right" w:leader="dot" w:pos="9350"/>
            </w:tabs>
          </w:pPr>
        </w:pPrChange>
      </w:pPr>
      <w:ins w:id="165" w:author="Rice, Neeley Polka" w:date="2021-12-08T07:25:00Z">
        <w:r>
          <w:lastRenderedPageBreak/>
          <w:t>Table of Fi</w:t>
        </w:r>
      </w:ins>
      <w:ins w:id="166" w:author="Rice, Neeley Polka" w:date="2021-12-08T07:26:00Z">
        <w:r>
          <w:t>gures</w:t>
        </w:r>
      </w:ins>
    </w:p>
    <w:p w14:paraId="5AD60C67" w14:textId="1DF43A33" w:rsidR="00B85F73" w:rsidRDefault="009A1240" w:rsidP="00BC3259">
      <w:pPr>
        <w:pStyle w:val="TableofFigures"/>
        <w:tabs>
          <w:tab w:val="right" w:leader="dot" w:pos="9350"/>
        </w:tabs>
        <w:jc w:val="both"/>
        <w:rPr>
          <w:ins w:id="167" w:author="Rice, Neeley Polka" w:date="2021-12-08T20:26:00Z"/>
          <w:rFonts w:eastAsiaTheme="minorEastAsia"/>
          <w:noProof/>
          <w:sz w:val="22"/>
          <w:szCs w:val="22"/>
        </w:rPr>
        <w:pPrChange w:id="168" w:author="Abhishek Majumdar" w:date="2021-12-17T21:27:00Z">
          <w:pPr>
            <w:pStyle w:val="TableofFigures"/>
            <w:tabs>
              <w:tab w:val="right" w:leader="dot" w:pos="9350"/>
            </w:tabs>
          </w:pPr>
        </w:pPrChange>
      </w:pPr>
      <w:ins w:id="169" w:author="Rice, Neeley Polka" w:date="2021-12-08T07:25:00Z">
        <w:r>
          <w:rPr>
            <w:i/>
            <w:iCs/>
          </w:rPr>
          <w:fldChar w:fldCharType="begin"/>
        </w:r>
        <w:r>
          <w:rPr>
            <w:i/>
            <w:iCs/>
          </w:rPr>
          <w:instrText xml:space="preserve"> TOC \h \z \c "Figure" </w:instrText>
        </w:r>
      </w:ins>
      <w:r>
        <w:rPr>
          <w:i/>
          <w:iCs/>
        </w:rPr>
        <w:fldChar w:fldCharType="separate"/>
      </w:r>
      <w:ins w:id="170" w:author="Rice, Neeley Polka" w:date="2021-12-08T20:26:00Z">
        <w:r w:rsidR="00B85F73" w:rsidRPr="00690DD0">
          <w:rPr>
            <w:rStyle w:val="Hyperlink"/>
            <w:noProof/>
          </w:rPr>
          <w:fldChar w:fldCharType="begin"/>
        </w:r>
      </w:ins>
      <w:r w:rsidR="00B85F73" w:rsidRPr="00690DD0">
        <w:rPr>
          <w:rStyle w:val="Hyperlink"/>
          <w:noProof/>
        </w:rPr>
        <w:instrText xml:space="preserve"> </w:instrText>
      </w:r>
      <w:r w:rsidR="00B85F73">
        <w:rPr>
          <w:noProof/>
        </w:rPr>
        <w:instrText>HYPERLINK "https://liveutk-my.sharepoint.com/personal/npolka_vols_utk_edu/Documents/BZAN%20542%20FINAL%20PROJECT%20BITCOIN.docx" \l "_Toc89887605"</w:instrText>
      </w:r>
      <w:r w:rsidR="00B85F73" w:rsidRPr="00690DD0">
        <w:rPr>
          <w:rStyle w:val="Hyperlink"/>
          <w:noProof/>
        </w:rPr>
        <w:instrText xml:space="preserve"> </w:instrText>
      </w:r>
      <w:ins w:id="171" w:author="Rice, Neeley Polka" w:date="2021-12-08T20:26:00Z">
        <w:r w:rsidR="00B85F73" w:rsidRPr="00690DD0">
          <w:rPr>
            <w:rStyle w:val="Hyperlink"/>
            <w:noProof/>
          </w:rPr>
          <w:fldChar w:fldCharType="separate"/>
        </w:r>
        <w:r w:rsidR="00B85F73" w:rsidRPr="00690DD0">
          <w:rPr>
            <w:rStyle w:val="Hyperlink"/>
            <w:noProof/>
          </w:rPr>
          <w:t>Figure 1 - Month price raised to the 0.08 power vs log of stock-to-flow</w:t>
        </w:r>
        <w:r w:rsidR="00B85F73">
          <w:rPr>
            <w:noProof/>
            <w:webHidden/>
          </w:rPr>
          <w:tab/>
        </w:r>
        <w:r w:rsidR="00B85F73">
          <w:rPr>
            <w:noProof/>
            <w:webHidden/>
          </w:rPr>
          <w:fldChar w:fldCharType="begin"/>
        </w:r>
        <w:r w:rsidR="00B85F73">
          <w:rPr>
            <w:noProof/>
            <w:webHidden/>
          </w:rPr>
          <w:instrText xml:space="preserve"> PAGEREF _Toc89887605 \h </w:instrText>
        </w:r>
      </w:ins>
      <w:r w:rsidR="00B85F73">
        <w:rPr>
          <w:noProof/>
          <w:webHidden/>
        </w:rPr>
      </w:r>
      <w:r w:rsidR="00B85F73">
        <w:rPr>
          <w:noProof/>
          <w:webHidden/>
        </w:rPr>
        <w:fldChar w:fldCharType="separate"/>
      </w:r>
      <w:ins w:id="172" w:author="Aaron Dittmer" w:date="2021-12-08T20:48:00Z">
        <w:r w:rsidR="004F5884">
          <w:rPr>
            <w:noProof/>
            <w:webHidden/>
          </w:rPr>
          <w:t>15</w:t>
        </w:r>
      </w:ins>
      <w:ins w:id="173" w:author="Rice, Neeley Polka" w:date="2021-12-08T20:26:00Z">
        <w:del w:id="174" w:author="Aaron Dittmer" w:date="2021-12-08T20:48:00Z">
          <w:r w:rsidR="00B85F73" w:rsidDel="004F5884">
            <w:rPr>
              <w:noProof/>
              <w:webHidden/>
            </w:rPr>
            <w:delText>10</w:delText>
          </w:r>
        </w:del>
        <w:r w:rsidR="00B85F73">
          <w:rPr>
            <w:noProof/>
            <w:webHidden/>
          </w:rPr>
          <w:fldChar w:fldCharType="end"/>
        </w:r>
        <w:r w:rsidR="00B85F73" w:rsidRPr="00690DD0">
          <w:rPr>
            <w:rStyle w:val="Hyperlink"/>
            <w:noProof/>
          </w:rPr>
          <w:fldChar w:fldCharType="end"/>
        </w:r>
      </w:ins>
    </w:p>
    <w:p w14:paraId="60A6C147" w14:textId="3D6977DE" w:rsidR="00B85F73" w:rsidRDefault="00B85F73" w:rsidP="00BC3259">
      <w:pPr>
        <w:pStyle w:val="TableofFigures"/>
        <w:tabs>
          <w:tab w:val="right" w:leader="dot" w:pos="9350"/>
        </w:tabs>
        <w:jc w:val="both"/>
        <w:rPr>
          <w:ins w:id="175" w:author="Rice, Neeley Polka" w:date="2021-12-08T20:26:00Z"/>
          <w:rFonts w:eastAsiaTheme="minorEastAsia"/>
          <w:noProof/>
          <w:sz w:val="22"/>
          <w:szCs w:val="22"/>
        </w:rPr>
        <w:pPrChange w:id="176" w:author="Abhishek Majumdar" w:date="2021-12-17T21:27:00Z">
          <w:pPr>
            <w:pStyle w:val="TableofFigures"/>
            <w:tabs>
              <w:tab w:val="right" w:leader="dot" w:pos="9350"/>
            </w:tabs>
          </w:pPr>
        </w:pPrChange>
      </w:pPr>
      <w:ins w:id="177" w:author="Rice, Neeley Polka" w:date="2021-12-08T20:26:00Z">
        <w:r w:rsidRPr="00690DD0">
          <w:rPr>
            <w:rStyle w:val="Hyperlink"/>
            <w:noProof/>
          </w:rPr>
          <w:fldChar w:fldCharType="begin"/>
        </w:r>
      </w:ins>
      <w:r w:rsidRPr="00690DD0">
        <w:rPr>
          <w:rStyle w:val="Hyperlink"/>
          <w:noProof/>
        </w:rPr>
        <w:instrText xml:space="preserve"> </w:instrText>
      </w:r>
      <w:r>
        <w:rPr>
          <w:noProof/>
        </w:rPr>
        <w:instrText>HYPERLINK \l "_Toc89887606"</w:instrText>
      </w:r>
      <w:r w:rsidRPr="00690DD0">
        <w:rPr>
          <w:rStyle w:val="Hyperlink"/>
          <w:noProof/>
        </w:rPr>
        <w:instrText xml:space="preserve"> </w:instrText>
      </w:r>
      <w:ins w:id="178" w:author="Rice, Neeley Polka" w:date="2021-12-08T20:26:00Z">
        <w:r w:rsidRPr="00690DD0">
          <w:rPr>
            <w:rStyle w:val="Hyperlink"/>
            <w:noProof/>
          </w:rPr>
          <w:fldChar w:fldCharType="separate"/>
        </w:r>
        <w:r w:rsidRPr="00690DD0">
          <w:rPr>
            <w:rStyle w:val="Hyperlink"/>
            <w:noProof/>
          </w:rPr>
          <w:t>Figure 2 - Week price raised to the 0.12 power vs the log of Stock-to-Flow</w:t>
        </w:r>
        <w:r>
          <w:rPr>
            <w:noProof/>
            <w:webHidden/>
          </w:rPr>
          <w:tab/>
        </w:r>
        <w:r>
          <w:rPr>
            <w:noProof/>
            <w:webHidden/>
          </w:rPr>
          <w:fldChar w:fldCharType="begin"/>
        </w:r>
        <w:r>
          <w:rPr>
            <w:noProof/>
            <w:webHidden/>
          </w:rPr>
          <w:instrText xml:space="preserve"> PAGEREF _Toc89887606 \h </w:instrText>
        </w:r>
      </w:ins>
      <w:r>
        <w:rPr>
          <w:noProof/>
          <w:webHidden/>
        </w:rPr>
      </w:r>
      <w:r>
        <w:rPr>
          <w:noProof/>
          <w:webHidden/>
        </w:rPr>
        <w:fldChar w:fldCharType="separate"/>
      </w:r>
      <w:ins w:id="179" w:author="Aaron Dittmer" w:date="2021-12-08T20:48:00Z">
        <w:r w:rsidR="004F5884">
          <w:rPr>
            <w:noProof/>
            <w:webHidden/>
          </w:rPr>
          <w:t>17</w:t>
        </w:r>
      </w:ins>
      <w:ins w:id="180" w:author="Rice, Neeley Polka" w:date="2021-12-08T20:26:00Z">
        <w:del w:id="181" w:author="Aaron Dittmer" w:date="2021-12-08T20:48:00Z">
          <w:r w:rsidDel="004F5884">
            <w:rPr>
              <w:noProof/>
              <w:webHidden/>
            </w:rPr>
            <w:delText>11</w:delText>
          </w:r>
        </w:del>
        <w:r>
          <w:rPr>
            <w:noProof/>
            <w:webHidden/>
          </w:rPr>
          <w:fldChar w:fldCharType="end"/>
        </w:r>
        <w:r w:rsidRPr="00690DD0">
          <w:rPr>
            <w:rStyle w:val="Hyperlink"/>
            <w:noProof/>
          </w:rPr>
          <w:fldChar w:fldCharType="end"/>
        </w:r>
      </w:ins>
    </w:p>
    <w:p w14:paraId="7851B647" w14:textId="1228421D" w:rsidR="00B85F73" w:rsidRDefault="00B85F73" w:rsidP="00BC3259">
      <w:pPr>
        <w:pStyle w:val="TableofFigures"/>
        <w:tabs>
          <w:tab w:val="right" w:leader="dot" w:pos="9350"/>
        </w:tabs>
        <w:jc w:val="both"/>
        <w:rPr>
          <w:ins w:id="182" w:author="Rice, Neeley Polka" w:date="2021-12-08T20:26:00Z"/>
          <w:rFonts w:eastAsiaTheme="minorEastAsia"/>
          <w:noProof/>
          <w:sz w:val="22"/>
          <w:szCs w:val="22"/>
        </w:rPr>
        <w:pPrChange w:id="183" w:author="Abhishek Majumdar" w:date="2021-12-17T21:27:00Z">
          <w:pPr>
            <w:pStyle w:val="TableofFigures"/>
            <w:tabs>
              <w:tab w:val="right" w:leader="dot" w:pos="9350"/>
            </w:tabs>
          </w:pPr>
        </w:pPrChange>
      </w:pPr>
      <w:ins w:id="184" w:author="Rice, Neeley Polka" w:date="2021-12-08T20:26:00Z">
        <w:r w:rsidRPr="00690DD0">
          <w:rPr>
            <w:rStyle w:val="Hyperlink"/>
            <w:noProof/>
          </w:rPr>
          <w:fldChar w:fldCharType="begin"/>
        </w:r>
      </w:ins>
      <w:r w:rsidRPr="00690DD0">
        <w:rPr>
          <w:rStyle w:val="Hyperlink"/>
          <w:noProof/>
        </w:rPr>
        <w:instrText xml:space="preserve"> </w:instrText>
      </w:r>
      <w:r>
        <w:rPr>
          <w:noProof/>
        </w:rPr>
        <w:instrText>HYPERLINK \l "_Toc89887607"</w:instrText>
      </w:r>
      <w:r w:rsidRPr="00690DD0">
        <w:rPr>
          <w:rStyle w:val="Hyperlink"/>
          <w:noProof/>
        </w:rPr>
        <w:instrText xml:space="preserve"> </w:instrText>
      </w:r>
      <w:ins w:id="185" w:author="Rice, Neeley Polka" w:date="2021-12-08T20:26:00Z">
        <w:r w:rsidRPr="00690DD0">
          <w:rPr>
            <w:rStyle w:val="Hyperlink"/>
            <w:noProof/>
          </w:rPr>
          <w:fldChar w:fldCharType="separate"/>
        </w:r>
        <w:r w:rsidRPr="00690DD0">
          <w:rPr>
            <w:rStyle w:val="Hyperlink"/>
            <w:noProof/>
          </w:rPr>
          <w:t>Figure 3 - Model performance for monthly predictions</w:t>
        </w:r>
        <w:r>
          <w:rPr>
            <w:noProof/>
            <w:webHidden/>
          </w:rPr>
          <w:tab/>
        </w:r>
        <w:r>
          <w:rPr>
            <w:noProof/>
            <w:webHidden/>
          </w:rPr>
          <w:fldChar w:fldCharType="begin"/>
        </w:r>
        <w:r>
          <w:rPr>
            <w:noProof/>
            <w:webHidden/>
          </w:rPr>
          <w:instrText xml:space="preserve"> PAGEREF _Toc89887607 \h </w:instrText>
        </w:r>
      </w:ins>
      <w:r>
        <w:rPr>
          <w:noProof/>
          <w:webHidden/>
        </w:rPr>
      </w:r>
      <w:r>
        <w:rPr>
          <w:noProof/>
          <w:webHidden/>
        </w:rPr>
        <w:fldChar w:fldCharType="separate"/>
      </w:r>
      <w:ins w:id="186" w:author="Aaron Dittmer" w:date="2021-12-08T20:48:00Z">
        <w:r w:rsidR="004F5884">
          <w:rPr>
            <w:noProof/>
            <w:webHidden/>
          </w:rPr>
          <w:t>20</w:t>
        </w:r>
      </w:ins>
      <w:ins w:id="187" w:author="Rice, Neeley Polka" w:date="2021-12-08T20:26:00Z">
        <w:del w:id="188" w:author="Aaron Dittmer" w:date="2021-12-08T20:48:00Z">
          <w:r w:rsidDel="004F5884">
            <w:rPr>
              <w:noProof/>
              <w:webHidden/>
            </w:rPr>
            <w:delText>12</w:delText>
          </w:r>
        </w:del>
        <w:r>
          <w:rPr>
            <w:noProof/>
            <w:webHidden/>
          </w:rPr>
          <w:fldChar w:fldCharType="end"/>
        </w:r>
        <w:r w:rsidRPr="00690DD0">
          <w:rPr>
            <w:rStyle w:val="Hyperlink"/>
            <w:noProof/>
          </w:rPr>
          <w:fldChar w:fldCharType="end"/>
        </w:r>
      </w:ins>
    </w:p>
    <w:p w14:paraId="71CABACD" w14:textId="2D7D0A6F" w:rsidR="00B85F73" w:rsidRDefault="00B85F73" w:rsidP="00BC3259">
      <w:pPr>
        <w:pStyle w:val="TableofFigures"/>
        <w:tabs>
          <w:tab w:val="right" w:leader="dot" w:pos="9350"/>
        </w:tabs>
        <w:jc w:val="both"/>
        <w:rPr>
          <w:ins w:id="189" w:author="Rice, Neeley Polka" w:date="2021-12-08T20:26:00Z"/>
          <w:rFonts w:eastAsiaTheme="minorEastAsia"/>
          <w:noProof/>
          <w:sz w:val="22"/>
          <w:szCs w:val="22"/>
        </w:rPr>
        <w:pPrChange w:id="190" w:author="Abhishek Majumdar" w:date="2021-12-17T21:27:00Z">
          <w:pPr>
            <w:pStyle w:val="TableofFigures"/>
            <w:tabs>
              <w:tab w:val="right" w:leader="dot" w:pos="9350"/>
            </w:tabs>
          </w:pPr>
        </w:pPrChange>
      </w:pPr>
      <w:ins w:id="191" w:author="Rice, Neeley Polka" w:date="2021-12-08T20:26:00Z">
        <w:r w:rsidRPr="00690DD0">
          <w:rPr>
            <w:rStyle w:val="Hyperlink"/>
            <w:noProof/>
          </w:rPr>
          <w:fldChar w:fldCharType="begin"/>
        </w:r>
      </w:ins>
      <w:r w:rsidRPr="00690DD0">
        <w:rPr>
          <w:rStyle w:val="Hyperlink"/>
          <w:noProof/>
        </w:rPr>
        <w:instrText xml:space="preserve"> </w:instrText>
      </w:r>
      <w:r>
        <w:rPr>
          <w:noProof/>
        </w:rPr>
        <w:instrText>HYPERLINK \l "_Toc89887608"</w:instrText>
      </w:r>
      <w:r w:rsidRPr="00690DD0">
        <w:rPr>
          <w:rStyle w:val="Hyperlink"/>
          <w:noProof/>
        </w:rPr>
        <w:instrText xml:space="preserve"> </w:instrText>
      </w:r>
      <w:ins w:id="192" w:author="Rice, Neeley Polka" w:date="2021-12-08T20:26:00Z">
        <w:r w:rsidRPr="00690DD0">
          <w:rPr>
            <w:rStyle w:val="Hyperlink"/>
            <w:noProof/>
          </w:rPr>
          <w:fldChar w:fldCharType="separate"/>
        </w:r>
        <w:r w:rsidRPr="00690DD0">
          <w:rPr>
            <w:rStyle w:val="Hyperlink"/>
            <w:noProof/>
          </w:rPr>
          <w:t>Figure 4 - Model performance for weekly predictions</w:t>
        </w:r>
        <w:r>
          <w:rPr>
            <w:noProof/>
            <w:webHidden/>
          </w:rPr>
          <w:tab/>
        </w:r>
        <w:r>
          <w:rPr>
            <w:noProof/>
            <w:webHidden/>
          </w:rPr>
          <w:fldChar w:fldCharType="begin"/>
        </w:r>
        <w:r>
          <w:rPr>
            <w:noProof/>
            <w:webHidden/>
          </w:rPr>
          <w:instrText xml:space="preserve"> PAGEREF _Toc89887608 \h </w:instrText>
        </w:r>
      </w:ins>
      <w:r>
        <w:rPr>
          <w:noProof/>
          <w:webHidden/>
        </w:rPr>
      </w:r>
      <w:r>
        <w:rPr>
          <w:noProof/>
          <w:webHidden/>
        </w:rPr>
        <w:fldChar w:fldCharType="separate"/>
      </w:r>
      <w:ins w:id="193" w:author="Aaron Dittmer" w:date="2021-12-08T20:48:00Z">
        <w:r w:rsidR="004F5884">
          <w:rPr>
            <w:noProof/>
            <w:webHidden/>
          </w:rPr>
          <w:t>21</w:t>
        </w:r>
      </w:ins>
      <w:ins w:id="194" w:author="Rice, Neeley Polka" w:date="2021-12-08T20:26:00Z">
        <w:del w:id="195" w:author="Aaron Dittmer" w:date="2021-12-08T20:48:00Z">
          <w:r w:rsidDel="004F5884">
            <w:rPr>
              <w:noProof/>
              <w:webHidden/>
            </w:rPr>
            <w:delText>13</w:delText>
          </w:r>
        </w:del>
        <w:r>
          <w:rPr>
            <w:noProof/>
            <w:webHidden/>
          </w:rPr>
          <w:fldChar w:fldCharType="end"/>
        </w:r>
        <w:r w:rsidRPr="00690DD0">
          <w:rPr>
            <w:rStyle w:val="Hyperlink"/>
            <w:noProof/>
          </w:rPr>
          <w:fldChar w:fldCharType="end"/>
        </w:r>
      </w:ins>
    </w:p>
    <w:p w14:paraId="096D31CD" w14:textId="31060B22" w:rsidR="00B85F73" w:rsidRDefault="00B85F73" w:rsidP="00BC3259">
      <w:pPr>
        <w:pStyle w:val="TableofFigures"/>
        <w:tabs>
          <w:tab w:val="right" w:leader="dot" w:pos="9350"/>
        </w:tabs>
        <w:jc w:val="both"/>
        <w:rPr>
          <w:ins w:id="196" w:author="Rice, Neeley Polka" w:date="2021-12-08T20:26:00Z"/>
          <w:rFonts w:eastAsiaTheme="minorEastAsia"/>
          <w:noProof/>
          <w:sz w:val="22"/>
          <w:szCs w:val="22"/>
        </w:rPr>
        <w:pPrChange w:id="197" w:author="Abhishek Majumdar" w:date="2021-12-17T21:27:00Z">
          <w:pPr>
            <w:pStyle w:val="TableofFigures"/>
            <w:tabs>
              <w:tab w:val="right" w:leader="dot" w:pos="9350"/>
            </w:tabs>
          </w:pPr>
        </w:pPrChange>
      </w:pPr>
      <w:ins w:id="198" w:author="Rice, Neeley Polka" w:date="2021-12-08T20:26:00Z">
        <w:r w:rsidRPr="00690DD0">
          <w:rPr>
            <w:rStyle w:val="Hyperlink"/>
            <w:noProof/>
          </w:rPr>
          <w:fldChar w:fldCharType="begin"/>
        </w:r>
      </w:ins>
      <w:r w:rsidRPr="00690DD0">
        <w:rPr>
          <w:rStyle w:val="Hyperlink"/>
          <w:noProof/>
        </w:rPr>
        <w:instrText xml:space="preserve"> </w:instrText>
      </w:r>
      <w:r>
        <w:rPr>
          <w:noProof/>
        </w:rPr>
        <w:instrText>HYPERLINK \l "_Toc89887609"</w:instrText>
      </w:r>
      <w:r w:rsidRPr="00690DD0">
        <w:rPr>
          <w:rStyle w:val="Hyperlink"/>
          <w:noProof/>
        </w:rPr>
        <w:instrText xml:space="preserve"> </w:instrText>
      </w:r>
      <w:ins w:id="199" w:author="Rice, Neeley Polka" w:date="2021-12-08T20:26:00Z">
        <w:r w:rsidRPr="00690DD0">
          <w:rPr>
            <w:rStyle w:val="Hyperlink"/>
            <w:noProof/>
          </w:rPr>
          <w:fldChar w:fldCharType="separate"/>
        </w:r>
        <w:r w:rsidRPr="00690DD0">
          <w:rPr>
            <w:rStyle w:val="Hyperlink"/>
            <w:noProof/>
          </w:rPr>
          <w:t>Figure 5 - Bitcoin week price: predicted vs actual. Line plotted on log scale.</w:t>
        </w:r>
        <w:r>
          <w:rPr>
            <w:noProof/>
            <w:webHidden/>
          </w:rPr>
          <w:tab/>
        </w:r>
        <w:r>
          <w:rPr>
            <w:noProof/>
            <w:webHidden/>
          </w:rPr>
          <w:fldChar w:fldCharType="begin"/>
        </w:r>
        <w:r>
          <w:rPr>
            <w:noProof/>
            <w:webHidden/>
          </w:rPr>
          <w:instrText xml:space="preserve"> PAGEREF _Toc89887609 \h </w:instrText>
        </w:r>
      </w:ins>
      <w:r>
        <w:rPr>
          <w:noProof/>
          <w:webHidden/>
        </w:rPr>
      </w:r>
      <w:r>
        <w:rPr>
          <w:noProof/>
          <w:webHidden/>
        </w:rPr>
        <w:fldChar w:fldCharType="separate"/>
      </w:r>
      <w:ins w:id="200" w:author="Aaron Dittmer" w:date="2021-12-08T20:48:00Z">
        <w:r w:rsidR="004F5884">
          <w:rPr>
            <w:noProof/>
            <w:webHidden/>
          </w:rPr>
          <w:t>24</w:t>
        </w:r>
      </w:ins>
      <w:ins w:id="201" w:author="Rice, Neeley Polka" w:date="2021-12-08T20:26:00Z">
        <w:del w:id="202" w:author="Aaron Dittmer" w:date="2021-12-08T20:48:00Z">
          <w:r w:rsidDel="004F5884">
            <w:rPr>
              <w:noProof/>
              <w:webHidden/>
            </w:rPr>
            <w:delText>15</w:delText>
          </w:r>
        </w:del>
        <w:r>
          <w:rPr>
            <w:noProof/>
            <w:webHidden/>
          </w:rPr>
          <w:fldChar w:fldCharType="end"/>
        </w:r>
        <w:r w:rsidRPr="00690DD0">
          <w:rPr>
            <w:rStyle w:val="Hyperlink"/>
            <w:noProof/>
          </w:rPr>
          <w:fldChar w:fldCharType="end"/>
        </w:r>
      </w:ins>
    </w:p>
    <w:p w14:paraId="3D1C4B88" w14:textId="4FE5E3C7" w:rsidR="00B85F73" w:rsidRDefault="00B85F73" w:rsidP="00BC3259">
      <w:pPr>
        <w:pStyle w:val="TableofFigures"/>
        <w:tabs>
          <w:tab w:val="right" w:leader="dot" w:pos="9350"/>
        </w:tabs>
        <w:jc w:val="both"/>
        <w:rPr>
          <w:ins w:id="203" w:author="Rice, Neeley Polka" w:date="2021-12-08T20:26:00Z"/>
          <w:rFonts w:eastAsiaTheme="minorEastAsia"/>
          <w:noProof/>
          <w:sz w:val="22"/>
          <w:szCs w:val="22"/>
        </w:rPr>
        <w:pPrChange w:id="204" w:author="Abhishek Majumdar" w:date="2021-12-17T21:27:00Z">
          <w:pPr>
            <w:pStyle w:val="TableofFigures"/>
            <w:tabs>
              <w:tab w:val="right" w:leader="dot" w:pos="9350"/>
            </w:tabs>
          </w:pPr>
        </w:pPrChange>
      </w:pPr>
      <w:ins w:id="205" w:author="Rice, Neeley Polka" w:date="2021-12-08T20:26:00Z">
        <w:r w:rsidRPr="00690DD0">
          <w:rPr>
            <w:rStyle w:val="Hyperlink"/>
            <w:noProof/>
          </w:rPr>
          <w:fldChar w:fldCharType="begin"/>
        </w:r>
      </w:ins>
      <w:r w:rsidRPr="00690DD0">
        <w:rPr>
          <w:rStyle w:val="Hyperlink"/>
          <w:noProof/>
        </w:rPr>
        <w:instrText xml:space="preserve"> </w:instrText>
      </w:r>
      <w:r>
        <w:rPr>
          <w:noProof/>
        </w:rPr>
        <w:instrText>HYPERLINK \l "_Toc89887610"</w:instrText>
      </w:r>
      <w:r w:rsidRPr="00690DD0">
        <w:rPr>
          <w:rStyle w:val="Hyperlink"/>
          <w:noProof/>
        </w:rPr>
        <w:instrText xml:space="preserve"> </w:instrText>
      </w:r>
      <w:ins w:id="206" w:author="Rice, Neeley Polka" w:date="2021-12-08T20:26:00Z">
        <w:r w:rsidRPr="00690DD0">
          <w:rPr>
            <w:rStyle w:val="Hyperlink"/>
            <w:noProof/>
          </w:rPr>
          <w:fldChar w:fldCharType="separate"/>
        </w:r>
        <w:r w:rsidRPr="00690DD0">
          <w:rPr>
            <w:rStyle w:val="Hyperlink"/>
            <w:noProof/>
          </w:rPr>
          <w:t>Figure 6 - Bitcoin month price: predicted vs actual. Lines plotted on log scale.</w:t>
        </w:r>
        <w:r>
          <w:rPr>
            <w:noProof/>
            <w:webHidden/>
          </w:rPr>
          <w:tab/>
        </w:r>
        <w:r>
          <w:rPr>
            <w:noProof/>
            <w:webHidden/>
          </w:rPr>
          <w:fldChar w:fldCharType="begin"/>
        </w:r>
        <w:r>
          <w:rPr>
            <w:noProof/>
            <w:webHidden/>
          </w:rPr>
          <w:instrText xml:space="preserve"> PAGEREF _Toc89887610 \h </w:instrText>
        </w:r>
      </w:ins>
      <w:r>
        <w:rPr>
          <w:noProof/>
          <w:webHidden/>
        </w:rPr>
      </w:r>
      <w:r>
        <w:rPr>
          <w:noProof/>
          <w:webHidden/>
        </w:rPr>
        <w:fldChar w:fldCharType="separate"/>
      </w:r>
      <w:ins w:id="207" w:author="Aaron Dittmer" w:date="2021-12-08T20:48:00Z">
        <w:r w:rsidR="004F5884">
          <w:rPr>
            <w:noProof/>
            <w:webHidden/>
          </w:rPr>
          <w:t>25</w:t>
        </w:r>
      </w:ins>
      <w:ins w:id="208" w:author="Rice, Neeley Polka" w:date="2021-12-08T20:26:00Z">
        <w:del w:id="209" w:author="Aaron Dittmer" w:date="2021-12-08T20:48:00Z">
          <w:r w:rsidDel="004F5884">
            <w:rPr>
              <w:noProof/>
              <w:webHidden/>
            </w:rPr>
            <w:delText>16</w:delText>
          </w:r>
        </w:del>
        <w:r>
          <w:rPr>
            <w:noProof/>
            <w:webHidden/>
          </w:rPr>
          <w:fldChar w:fldCharType="end"/>
        </w:r>
        <w:r w:rsidRPr="00690DD0">
          <w:rPr>
            <w:rStyle w:val="Hyperlink"/>
            <w:noProof/>
          </w:rPr>
          <w:fldChar w:fldCharType="end"/>
        </w:r>
      </w:ins>
    </w:p>
    <w:p w14:paraId="0ED986F6" w14:textId="018A73E1" w:rsidR="009A1240" w:rsidRDefault="009A1240" w:rsidP="00BC3259">
      <w:pPr>
        <w:jc w:val="both"/>
        <w:rPr>
          <w:ins w:id="210" w:author="Rice, Neeley Polka" w:date="2021-12-05T12:04:00Z"/>
          <w:i/>
          <w:iCs/>
        </w:rPr>
        <w:pPrChange w:id="211" w:author="Abhishek Majumdar" w:date="2021-12-17T21:27:00Z">
          <w:pPr/>
        </w:pPrChange>
      </w:pPr>
      <w:ins w:id="212" w:author="Rice, Neeley Polka" w:date="2021-12-08T07:25:00Z">
        <w:r>
          <w:rPr>
            <w:i/>
            <w:iCs/>
          </w:rPr>
          <w:fldChar w:fldCharType="end"/>
        </w:r>
      </w:ins>
    </w:p>
    <w:p w14:paraId="685F3D88" w14:textId="77777777" w:rsidR="00316165" w:rsidRDefault="00316165" w:rsidP="00BC3259">
      <w:pPr>
        <w:jc w:val="both"/>
        <w:rPr>
          <w:ins w:id="213" w:author="Rice, Neeley Polka" w:date="2021-12-08T07:26:00Z"/>
          <w:rFonts w:asciiTheme="majorHAnsi" w:eastAsiaTheme="majorEastAsia" w:hAnsiTheme="majorHAnsi" w:cstheme="majorBidi"/>
          <w:color w:val="2F5496" w:themeColor="accent1" w:themeShade="BF"/>
          <w:sz w:val="32"/>
          <w:szCs w:val="32"/>
        </w:rPr>
        <w:pPrChange w:id="214" w:author="Abhishek Majumdar" w:date="2021-12-17T21:27:00Z">
          <w:pPr/>
        </w:pPrChange>
      </w:pPr>
      <w:ins w:id="215" w:author="Rice, Neeley Polka" w:date="2021-12-08T07:26:00Z">
        <w:r>
          <w:br w:type="page"/>
        </w:r>
      </w:ins>
    </w:p>
    <w:p w14:paraId="033FE1BD" w14:textId="52497D78" w:rsidR="00222A55" w:rsidRDefault="00222A55" w:rsidP="00BC3259">
      <w:pPr>
        <w:pStyle w:val="Heading1"/>
        <w:jc w:val="both"/>
        <w:rPr>
          <w:ins w:id="216" w:author="Rice, Neeley Polka" w:date="2021-12-05T12:07:00Z"/>
        </w:rPr>
        <w:pPrChange w:id="217" w:author="Abhishek Majumdar" w:date="2021-12-17T21:27:00Z">
          <w:pPr>
            <w:pStyle w:val="Heading1"/>
          </w:pPr>
        </w:pPrChange>
      </w:pPr>
      <w:bookmarkStart w:id="218" w:name="_Toc89887408"/>
      <w:ins w:id="219" w:author="Rice, Neeley Polka" w:date="2021-12-05T12:07:00Z">
        <w:r w:rsidRPr="6F70E78A">
          <w:lastRenderedPageBreak/>
          <w:t>Abstract</w:t>
        </w:r>
        <w:bookmarkEnd w:id="218"/>
      </w:ins>
    </w:p>
    <w:p w14:paraId="657568B7" w14:textId="77777777" w:rsidR="00147E03" w:rsidRDefault="00147E03" w:rsidP="00BC3259">
      <w:pPr>
        <w:jc w:val="both"/>
        <w:rPr>
          <w:ins w:id="220" w:author="Rice, Neeley Polka" w:date="2021-12-07T17:20:00Z"/>
          <w:i/>
          <w:iCs/>
        </w:rPr>
        <w:pPrChange w:id="221" w:author="Abhishek Majumdar" w:date="2021-12-17T21:27:00Z">
          <w:pPr/>
        </w:pPrChange>
      </w:pPr>
    </w:p>
    <w:p w14:paraId="4B7B8BB4" w14:textId="24773749" w:rsidR="00677A07" w:rsidRDefault="00D356CC" w:rsidP="00BC3259">
      <w:pPr>
        <w:spacing w:line="480" w:lineRule="auto"/>
        <w:jc w:val="both"/>
        <w:rPr>
          <w:ins w:id="222" w:author="Rice, Neeley Polka" w:date="2021-12-08T19:52:00Z"/>
          <w:i/>
          <w:iCs/>
        </w:rPr>
        <w:pPrChange w:id="223" w:author="Abhishek Majumdar" w:date="2021-12-17T21:27:00Z">
          <w:pPr>
            <w:spacing w:line="480" w:lineRule="auto"/>
          </w:pPr>
        </w:pPrChange>
      </w:pPr>
      <w:commentRangeStart w:id="224"/>
      <w:ins w:id="225" w:author="Rice, Neeley Polka" w:date="2021-12-07T17:21:00Z">
        <w:r>
          <w:rPr>
            <w:i/>
            <w:iCs/>
          </w:rPr>
          <w:t xml:space="preserve">As the </w:t>
        </w:r>
        <w:r w:rsidR="00FE5A9F">
          <w:rPr>
            <w:i/>
            <w:iCs/>
          </w:rPr>
          <w:t>potential value for cryptocu</w:t>
        </w:r>
      </w:ins>
      <w:ins w:id="226" w:author="Rice, Neeley Polka" w:date="2021-12-07T17:22:00Z">
        <w:r w:rsidR="00FE5A9F">
          <w:rPr>
            <w:i/>
            <w:iCs/>
          </w:rPr>
          <w:t xml:space="preserve">rrency </w:t>
        </w:r>
        <w:r w:rsidR="001D5CD8">
          <w:rPr>
            <w:i/>
            <w:iCs/>
          </w:rPr>
          <w:t xml:space="preserve">continues to </w:t>
        </w:r>
        <w:r w:rsidR="004E3D4F">
          <w:rPr>
            <w:i/>
            <w:iCs/>
          </w:rPr>
          <w:t xml:space="preserve">rise, </w:t>
        </w:r>
        <w:r w:rsidR="006500AD">
          <w:rPr>
            <w:i/>
            <w:iCs/>
          </w:rPr>
          <w:t xml:space="preserve">so does </w:t>
        </w:r>
      </w:ins>
      <w:ins w:id="227" w:author="Rice, Neeley Polka" w:date="2021-12-07T17:23:00Z">
        <w:r w:rsidR="00691212">
          <w:rPr>
            <w:i/>
            <w:iCs/>
          </w:rPr>
          <w:t>the value of</w:t>
        </w:r>
        <w:r w:rsidR="00594698">
          <w:rPr>
            <w:i/>
            <w:iCs/>
          </w:rPr>
          <w:t xml:space="preserve"> predict</w:t>
        </w:r>
        <w:r w:rsidR="00CF0934">
          <w:rPr>
            <w:i/>
            <w:iCs/>
          </w:rPr>
          <w:t>ing</w:t>
        </w:r>
        <w:r w:rsidR="00594698">
          <w:rPr>
            <w:i/>
            <w:iCs/>
          </w:rPr>
          <w:t xml:space="preserve"> </w:t>
        </w:r>
      </w:ins>
      <w:ins w:id="228" w:author="Rice, Neeley Polka" w:date="2021-12-07T17:24:00Z">
        <w:r w:rsidR="00AA2E0B">
          <w:rPr>
            <w:i/>
            <w:iCs/>
          </w:rPr>
          <w:t>future price fluctuations.</w:t>
        </w:r>
        <w:del w:id="229" w:author="Bedwell, Livia Jewel" w:date="2021-12-08T10:16:00Z">
          <w:r w:rsidR="00295A0A">
            <w:rPr>
              <w:i/>
              <w:iCs/>
            </w:rPr>
            <w:delText xml:space="preserve"> </w:delText>
          </w:r>
        </w:del>
      </w:ins>
      <w:ins w:id="230" w:author="Bedwell, Livia Jewel" w:date="2021-12-08T10:16:00Z">
        <w:r w:rsidR="00134538" w:rsidDel="00134538">
          <w:rPr>
            <w:i/>
            <w:iCs/>
          </w:rPr>
          <w:t xml:space="preserve"> </w:t>
        </w:r>
      </w:ins>
      <w:commentRangeStart w:id="231"/>
      <w:commentRangeStart w:id="232"/>
      <w:commentRangeEnd w:id="231"/>
      <w:r w:rsidR="00134538" w:rsidDel="00134538">
        <w:rPr>
          <w:rStyle w:val="CommentReference"/>
        </w:rPr>
        <w:commentReference w:id="231"/>
      </w:r>
      <w:commentRangeEnd w:id="232"/>
      <w:r w:rsidR="008B7FDA">
        <w:rPr>
          <w:rStyle w:val="CommentReference"/>
        </w:rPr>
        <w:commentReference w:id="232"/>
      </w:r>
      <w:ins w:id="234" w:author="Rice, Neeley Polka" w:date="2021-12-07T17:25:00Z">
        <w:del w:id="235" w:author="Tolleson, Jake Riley" w:date="2021-12-08T11:47:00Z">
          <w:r w:rsidR="00E637F1" w:rsidDel="00134538">
            <w:rPr>
              <w:i/>
              <w:iCs/>
            </w:rPr>
            <w:delText>t</w:delText>
          </w:r>
        </w:del>
      </w:ins>
      <w:ins w:id="236" w:author="Bedwell, Livia Jewel" w:date="2021-12-08T10:16:00Z">
        <w:r w:rsidR="00134538">
          <w:rPr>
            <w:i/>
            <w:iCs/>
          </w:rPr>
          <w:t>T</w:t>
        </w:r>
      </w:ins>
      <w:ins w:id="237" w:author="Rice, Neeley Polka" w:date="2021-12-07T17:25:00Z">
        <w:r w:rsidR="00E637F1">
          <w:rPr>
            <w:i/>
            <w:iCs/>
          </w:rPr>
          <w:t>here is</w:t>
        </w:r>
      </w:ins>
      <w:ins w:id="238" w:author="Rice, Neeley Polka" w:date="2021-12-07T17:26:00Z">
        <w:r w:rsidR="00E637F1">
          <w:rPr>
            <w:i/>
            <w:iCs/>
          </w:rPr>
          <w:t xml:space="preserve"> not a 100% accurate</w:t>
        </w:r>
      </w:ins>
      <w:ins w:id="239" w:author="Rice, Neeley Polka" w:date="2021-12-07T17:24:00Z">
        <w:r w:rsidR="00EA36FD">
          <w:rPr>
            <w:i/>
            <w:iCs/>
          </w:rPr>
          <w:t xml:space="preserve"> way to predict the future, even of a cryptocurrency’s price. However,</w:t>
        </w:r>
      </w:ins>
      <w:ins w:id="240" w:author="Rice, Neeley Polka" w:date="2021-12-07T17:26:00Z">
        <w:r w:rsidR="00EA36FD">
          <w:rPr>
            <w:i/>
            <w:iCs/>
          </w:rPr>
          <w:t xml:space="preserve"> </w:t>
        </w:r>
        <w:r w:rsidR="00C87DC5">
          <w:rPr>
            <w:i/>
            <w:iCs/>
          </w:rPr>
          <w:t xml:space="preserve">data modeling </w:t>
        </w:r>
        <w:r w:rsidR="00E8415D">
          <w:rPr>
            <w:i/>
            <w:iCs/>
          </w:rPr>
          <w:t>can</w:t>
        </w:r>
      </w:ins>
      <w:ins w:id="241" w:author="Rice, Neeley Polka" w:date="2021-12-07T17:27:00Z">
        <w:r w:rsidR="00E8415D">
          <w:rPr>
            <w:i/>
            <w:iCs/>
          </w:rPr>
          <w:t xml:space="preserve"> </w:t>
        </w:r>
        <w:r w:rsidR="00B736A9">
          <w:rPr>
            <w:i/>
            <w:iCs/>
          </w:rPr>
          <w:t>provide</w:t>
        </w:r>
        <w:r w:rsidR="00E8415D">
          <w:rPr>
            <w:i/>
            <w:iCs/>
          </w:rPr>
          <w:t xml:space="preserve"> useful </w:t>
        </w:r>
        <w:r w:rsidR="00B736A9">
          <w:rPr>
            <w:i/>
            <w:iCs/>
          </w:rPr>
          <w:t>insight</w:t>
        </w:r>
        <w:r w:rsidR="00E8415D">
          <w:rPr>
            <w:i/>
            <w:iCs/>
          </w:rPr>
          <w:t xml:space="preserve"> </w:t>
        </w:r>
        <w:r w:rsidR="00B07B85">
          <w:rPr>
            <w:i/>
            <w:iCs/>
          </w:rPr>
          <w:t xml:space="preserve">towards </w:t>
        </w:r>
        <w:r w:rsidR="00905EC8">
          <w:rPr>
            <w:i/>
            <w:iCs/>
          </w:rPr>
          <w:t xml:space="preserve">sound investment strategies. </w:t>
        </w:r>
        <w:r w:rsidR="000E07E2">
          <w:rPr>
            <w:i/>
            <w:iCs/>
          </w:rPr>
          <w:t>Th</w:t>
        </w:r>
      </w:ins>
      <w:ins w:id="242" w:author="Rice, Neeley Polka" w:date="2021-12-07T17:28:00Z">
        <w:r w:rsidR="008C6719">
          <w:rPr>
            <w:i/>
            <w:iCs/>
          </w:rPr>
          <w:t>e following research</w:t>
        </w:r>
      </w:ins>
      <w:ins w:id="243" w:author="Rice, Neeley Polka" w:date="2021-12-07T17:30:00Z">
        <w:r w:rsidR="00796D1A">
          <w:rPr>
            <w:i/>
            <w:iCs/>
          </w:rPr>
          <w:t xml:space="preserve"> investigates the cryptocurrency Bitcoin</w:t>
        </w:r>
      </w:ins>
      <w:ins w:id="244" w:author="Rice, Neeley Polka" w:date="2021-12-07T17:28:00Z">
        <w:r w:rsidR="008C6719">
          <w:rPr>
            <w:i/>
            <w:iCs/>
          </w:rPr>
          <w:t xml:space="preserve"> utiliz</w:t>
        </w:r>
      </w:ins>
      <w:ins w:id="245" w:author="Rice, Neeley Polka" w:date="2021-12-07T17:30:00Z">
        <w:r w:rsidR="008064AD">
          <w:rPr>
            <w:i/>
            <w:iCs/>
          </w:rPr>
          <w:t>ing</w:t>
        </w:r>
      </w:ins>
      <w:ins w:id="246" w:author="Rice, Neeley Polka" w:date="2021-12-07T17:28:00Z">
        <w:r w:rsidR="008C6719">
          <w:rPr>
            <w:i/>
            <w:iCs/>
          </w:rPr>
          <w:t xml:space="preserve"> the concept of </w:t>
        </w:r>
        <w:r w:rsidR="004140A3">
          <w:rPr>
            <w:i/>
            <w:iCs/>
          </w:rPr>
          <w:t>scarcity and stock-to-flow</w:t>
        </w:r>
      </w:ins>
      <w:ins w:id="247" w:author="Rice, Neeley Polka" w:date="2021-12-07T17:30:00Z">
        <w:r w:rsidR="008064AD">
          <w:rPr>
            <w:i/>
            <w:iCs/>
          </w:rPr>
          <w:t xml:space="preserve">. Historical </w:t>
        </w:r>
        <w:r w:rsidR="00555052">
          <w:rPr>
            <w:i/>
            <w:iCs/>
          </w:rPr>
          <w:t xml:space="preserve">data is used to demonstrate </w:t>
        </w:r>
        <w:r w:rsidR="007852F6">
          <w:rPr>
            <w:i/>
            <w:iCs/>
          </w:rPr>
          <w:t xml:space="preserve">a predictive pattern </w:t>
        </w:r>
        <w:r w:rsidR="00077582">
          <w:rPr>
            <w:i/>
            <w:iCs/>
          </w:rPr>
          <w:t xml:space="preserve">that </w:t>
        </w:r>
      </w:ins>
      <w:ins w:id="248" w:author="Rice, Neeley Polka" w:date="2021-12-07T17:31:00Z">
        <w:r w:rsidR="0097052B">
          <w:rPr>
            <w:i/>
            <w:iCs/>
          </w:rPr>
          <w:t xml:space="preserve">can be used to </w:t>
        </w:r>
      </w:ins>
      <w:ins w:id="249" w:author="Rice, Neeley Polka" w:date="2021-12-07T17:39:00Z">
        <w:r w:rsidR="00F13596">
          <w:rPr>
            <w:i/>
            <w:iCs/>
          </w:rPr>
          <w:t>identify</w:t>
        </w:r>
        <w:r w:rsidR="0097052B">
          <w:rPr>
            <w:i/>
            <w:iCs/>
          </w:rPr>
          <w:t xml:space="preserve"> </w:t>
        </w:r>
        <w:r w:rsidR="00C661D8">
          <w:rPr>
            <w:i/>
            <w:iCs/>
          </w:rPr>
          <w:t>a particular event impacting</w:t>
        </w:r>
      </w:ins>
      <w:ins w:id="250" w:author="Rice, Neeley Polka" w:date="2021-12-07T17:31:00Z">
        <w:r w:rsidR="0097052B">
          <w:rPr>
            <w:i/>
            <w:iCs/>
          </w:rPr>
          <w:t xml:space="preserve"> </w:t>
        </w:r>
        <w:r w:rsidR="00594A1E">
          <w:rPr>
            <w:i/>
            <w:iCs/>
          </w:rPr>
          <w:t>Bitcoin</w:t>
        </w:r>
      </w:ins>
      <w:ins w:id="251" w:author="Rice, Neeley Polka" w:date="2021-12-07T17:39:00Z">
        <w:r w:rsidR="00595AAE">
          <w:rPr>
            <w:i/>
            <w:iCs/>
          </w:rPr>
          <w:t xml:space="preserve"> price jumps</w:t>
        </w:r>
      </w:ins>
      <w:ins w:id="252" w:author="Rice, Neeley Polka" w:date="2021-12-07T17:31:00Z">
        <w:r w:rsidR="00594A1E">
          <w:rPr>
            <w:i/>
            <w:iCs/>
          </w:rPr>
          <w:t xml:space="preserve">. </w:t>
        </w:r>
        <w:r w:rsidR="00D44C52">
          <w:rPr>
            <w:i/>
            <w:iCs/>
          </w:rPr>
          <w:t>The result</w:t>
        </w:r>
      </w:ins>
      <w:ins w:id="253" w:author="Rice, Neeley Polka" w:date="2021-12-07T17:38:00Z">
        <w:r w:rsidR="001764E5">
          <w:rPr>
            <w:i/>
            <w:iCs/>
          </w:rPr>
          <w:t>ing model</w:t>
        </w:r>
      </w:ins>
      <w:ins w:id="254" w:author="Bedwell, Livia Jewel" w:date="2021-12-08T09:47:00Z">
        <w:r w:rsidR="005A7368">
          <w:rPr>
            <w:i/>
            <w:iCs/>
          </w:rPr>
          <w:t>s</w:t>
        </w:r>
      </w:ins>
      <w:ins w:id="255" w:author="Rice, Neeley Polka" w:date="2021-12-07T17:38:00Z">
        <w:r w:rsidR="001764E5">
          <w:rPr>
            <w:i/>
            <w:iCs/>
          </w:rPr>
          <w:t xml:space="preserve"> </w:t>
        </w:r>
      </w:ins>
      <w:ins w:id="256" w:author="Rice, Neeley Polka" w:date="2021-12-07T17:40:00Z">
        <w:r w:rsidR="00782555">
          <w:rPr>
            <w:i/>
            <w:iCs/>
          </w:rPr>
          <w:t>attempt</w:t>
        </w:r>
        <w:del w:id="257" w:author="Bedwell, Livia Jewel" w:date="2021-12-08T09:47:00Z">
          <w:r w:rsidR="00782555">
            <w:rPr>
              <w:i/>
              <w:iCs/>
            </w:rPr>
            <w:delText>s</w:delText>
          </w:r>
        </w:del>
        <w:r w:rsidR="00782555">
          <w:rPr>
            <w:i/>
            <w:iCs/>
          </w:rPr>
          <w:t xml:space="preserve"> to predict </w:t>
        </w:r>
        <w:r w:rsidR="006F1F2E">
          <w:rPr>
            <w:i/>
            <w:iCs/>
          </w:rPr>
          <w:t xml:space="preserve">the future </w:t>
        </w:r>
      </w:ins>
      <w:ins w:id="258" w:author="Bedwell, Livia Jewel" w:date="2021-12-08T09:48:00Z">
        <w:r w:rsidR="005A7368">
          <w:rPr>
            <w:i/>
            <w:iCs/>
          </w:rPr>
          <w:t xml:space="preserve">weekly and monthly </w:t>
        </w:r>
      </w:ins>
      <w:ins w:id="259" w:author="Rice, Neeley Polka" w:date="2021-12-07T17:40:00Z">
        <w:r w:rsidR="006F1F2E">
          <w:rPr>
            <w:i/>
            <w:iCs/>
          </w:rPr>
          <w:t>price</w:t>
        </w:r>
      </w:ins>
      <w:ins w:id="260" w:author="Bedwell, Livia Jewel" w:date="2021-12-08T09:48:00Z">
        <w:r w:rsidR="005A7368">
          <w:rPr>
            <w:i/>
            <w:iCs/>
          </w:rPr>
          <w:t>s</w:t>
        </w:r>
      </w:ins>
      <w:ins w:id="261" w:author="Rice, Neeley Polka" w:date="2021-12-07T17:40:00Z">
        <w:r w:rsidR="006F1F2E">
          <w:rPr>
            <w:i/>
            <w:iCs/>
          </w:rPr>
          <w:t xml:space="preserve"> of </w:t>
        </w:r>
      </w:ins>
      <w:ins w:id="262" w:author="Rice, Neeley Polka" w:date="2021-12-07T17:41:00Z">
        <w:r w:rsidR="003B4633">
          <w:rPr>
            <w:i/>
            <w:iCs/>
          </w:rPr>
          <w:t>B</w:t>
        </w:r>
      </w:ins>
      <w:ins w:id="263" w:author="Rice, Neeley Polka" w:date="2021-12-07T17:40:00Z">
        <w:r w:rsidR="006F1F2E">
          <w:rPr>
            <w:i/>
            <w:iCs/>
          </w:rPr>
          <w:t>itcoin</w:t>
        </w:r>
      </w:ins>
      <w:ins w:id="264" w:author="Rice, Neeley Polka" w:date="2021-12-07T17:42:00Z">
        <w:r w:rsidR="00620E37">
          <w:rPr>
            <w:i/>
            <w:iCs/>
          </w:rPr>
          <w:t xml:space="preserve"> </w:t>
        </w:r>
      </w:ins>
      <w:ins w:id="265" w:author="Rice, Neeley Polka" w:date="2021-12-07T18:38:00Z">
        <w:r w:rsidR="00FA3ADC">
          <w:rPr>
            <w:i/>
            <w:iCs/>
          </w:rPr>
          <w:t xml:space="preserve">based </w:t>
        </w:r>
      </w:ins>
      <w:ins w:id="266" w:author="Rice, Neeley Polka" w:date="2021-12-08T06:13:00Z">
        <w:r w:rsidR="00FA3ADC">
          <w:rPr>
            <w:i/>
            <w:iCs/>
          </w:rPr>
          <w:t>off</w:t>
        </w:r>
      </w:ins>
      <w:ins w:id="267" w:author="Rice, Neeley Polka" w:date="2021-12-07T18:38:00Z">
        <w:r w:rsidR="00FA3ADC">
          <w:rPr>
            <w:i/>
            <w:iCs/>
          </w:rPr>
          <w:t xml:space="preserve"> </w:t>
        </w:r>
        <w:r w:rsidR="00B858E0">
          <w:rPr>
            <w:i/>
            <w:iCs/>
          </w:rPr>
          <w:t>the</w:t>
        </w:r>
      </w:ins>
      <w:ins w:id="268" w:author="Tolleson, Jake Riley" w:date="2021-12-08T10:14:00Z">
        <w:r w:rsidR="00B858E0">
          <w:rPr>
            <w:i/>
            <w:iCs/>
          </w:rPr>
          <w:t xml:space="preserve"> </w:t>
        </w:r>
        <w:r w:rsidR="005D2BD3">
          <w:rPr>
            <w:i/>
            <w:iCs/>
          </w:rPr>
          <w:t>following</w:t>
        </w:r>
      </w:ins>
      <w:ins w:id="269" w:author="Rice, Neeley Polka" w:date="2021-12-07T18:38:00Z">
        <w:r w:rsidR="00B858E0">
          <w:rPr>
            <w:i/>
            <w:iCs/>
          </w:rPr>
          <w:t xml:space="preserve"> predict</w:t>
        </w:r>
      </w:ins>
      <w:ins w:id="270" w:author="Tolleson, Jake Riley" w:date="2021-12-08T10:14:00Z">
        <w:r w:rsidR="005D2BD3">
          <w:rPr>
            <w:i/>
            <w:iCs/>
          </w:rPr>
          <w:t>ors:</w:t>
        </w:r>
      </w:ins>
      <w:ins w:id="271" w:author="Rice, Neeley Polka" w:date="2021-12-07T18:38:00Z">
        <w:del w:id="272" w:author="Tolleson, Jake Riley" w:date="2021-12-08T10:14:00Z">
          <w:r w:rsidR="00B858E0" w:rsidDel="005D2BD3">
            <w:rPr>
              <w:i/>
              <w:iCs/>
            </w:rPr>
            <w:delText>ed</w:delText>
          </w:r>
        </w:del>
        <w:r w:rsidR="00B858E0">
          <w:rPr>
            <w:i/>
            <w:iCs/>
          </w:rPr>
          <w:t xml:space="preserve"> </w:t>
        </w:r>
        <w:del w:id="273" w:author="Tolleson, Jake Riley" w:date="2021-12-08T10:14:00Z">
          <w:r w:rsidR="00F25828">
            <w:rPr>
              <w:i/>
              <w:iCs/>
            </w:rPr>
            <w:delText>halving dates</w:delText>
          </w:r>
        </w:del>
      </w:ins>
      <w:ins w:id="274" w:author="Tolleson, Jake Riley" w:date="2021-12-08T10:14:00Z">
        <w:r w:rsidR="005D2BD3">
          <w:rPr>
            <w:i/>
            <w:iCs/>
          </w:rPr>
          <w:t>time until next halving</w:t>
        </w:r>
      </w:ins>
      <w:ins w:id="275" w:author="Bedwell, Livia Jewel" w:date="2021-12-08T09:48:00Z">
        <w:r w:rsidR="005A7368">
          <w:rPr>
            <w:i/>
            <w:iCs/>
          </w:rPr>
          <w:t>, stock-to-flow, news sentiment</w:t>
        </w:r>
      </w:ins>
      <w:ins w:id="276" w:author="Bedwell, Livia Jewel" w:date="2021-12-08T10:10:00Z">
        <w:r w:rsidR="00134538">
          <w:rPr>
            <w:i/>
            <w:iCs/>
          </w:rPr>
          <w:t xml:space="preserve"> index</w:t>
        </w:r>
      </w:ins>
      <w:ins w:id="277" w:author="Bedwell, Livia Jewel" w:date="2021-12-08T09:48:00Z">
        <w:r w:rsidR="005A7368">
          <w:rPr>
            <w:i/>
            <w:iCs/>
          </w:rPr>
          <w:t xml:space="preserve">, </w:t>
        </w:r>
      </w:ins>
      <w:ins w:id="278" w:author="Bedwell, Livia Jewel" w:date="2021-12-08T09:49:00Z">
        <w:r w:rsidR="005A7368">
          <w:rPr>
            <w:i/>
            <w:iCs/>
          </w:rPr>
          <w:t>QQQ, and NASDAQ</w:t>
        </w:r>
      </w:ins>
      <w:ins w:id="279" w:author="Rice, Neeley Polka" w:date="2021-12-07T18:38:00Z">
        <w:r w:rsidR="00F25828">
          <w:rPr>
            <w:i/>
            <w:iCs/>
          </w:rPr>
          <w:t xml:space="preserve">. </w:t>
        </w:r>
        <w:del w:id="280" w:author="Bedwell, Livia Jewel" w:date="2021-12-08T09:46:00Z">
          <w:r w:rsidR="005C2375" w:rsidDel="005A7368">
            <w:rPr>
              <w:i/>
              <w:iCs/>
            </w:rPr>
            <w:delText>Additional</w:delText>
          </w:r>
        </w:del>
      </w:ins>
      <w:ins w:id="281" w:author="Bedwell, Livia Jewel" w:date="2021-12-08T09:46:00Z">
        <w:r w:rsidR="005A7368">
          <w:rPr>
            <w:i/>
            <w:iCs/>
          </w:rPr>
          <w:t>Multiple</w:t>
        </w:r>
      </w:ins>
      <w:ins w:id="282" w:author="Rice, Neeley Polka" w:date="2021-12-07T18:38:00Z">
        <w:r w:rsidR="005C2375">
          <w:rPr>
            <w:i/>
            <w:iCs/>
          </w:rPr>
          <w:t xml:space="preserve"> model ty</w:t>
        </w:r>
      </w:ins>
      <w:ins w:id="283" w:author="Rice, Neeley Polka" w:date="2021-12-07T18:39:00Z">
        <w:r w:rsidR="005C2375">
          <w:rPr>
            <w:i/>
            <w:iCs/>
          </w:rPr>
          <w:t xml:space="preserve">pes </w:t>
        </w:r>
      </w:ins>
      <w:ins w:id="284" w:author="Rice, Neeley Polka" w:date="2021-12-07T18:48:00Z">
        <w:r w:rsidR="00955290">
          <w:rPr>
            <w:i/>
            <w:iCs/>
          </w:rPr>
          <w:t>are</w:t>
        </w:r>
      </w:ins>
      <w:ins w:id="285" w:author="Bedwell, Livia Jewel" w:date="2021-12-08T09:49:00Z">
        <w:r w:rsidR="00955290">
          <w:rPr>
            <w:i/>
            <w:iCs/>
          </w:rPr>
          <w:t xml:space="preserve"> </w:t>
        </w:r>
      </w:ins>
      <w:ins w:id="286" w:author="Rice, Neeley Polka" w:date="2021-12-07T18:48:00Z">
        <w:del w:id="287" w:author="Bedwell, Livia Jewel" w:date="2021-12-08T09:49:00Z">
          <w:r w:rsidR="00955290" w:rsidDel="005A7368">
            <w:rPr>
              <w:i/>
              <w:iCs/>
            </w:rPr>
            <w:delText xml:space="preserve"> </w:delText>
          </w:r>
          <w:r w:rsidR="00955290">
            <w:rPr>
              <w:i/>
              <w:iCs/>
            </w:rPr>
            <w:delText xml:space="preserve">also </w:delText>
          </w:r>
        </w:del>
        <w:r w:rsidR="00955290">
          <w:rPr>
            <w:i/>
            <w:iCs/>
          </w:rPr>
          <w:t>investigated</w:t>
        </w:r>
        <w:r w:rsidR="0012427E">
          <w:rPr>
            <w:i/>
            <w:iCs/>
          </w:rPr>
          <w:t xml:space="preserve">, </w:t>
        </w:r>
        <w:del w:id="288" w:author="Bedwell, Livia Jewel" w:date="2021-12-08T09:46:00Z">
          <w:r w:rsidR="0012427E">
            <w:rPr>
              <w:i/>
              <w:iCs/>
            </w:rPr>
            <w:delText>but</w:delText>
          </w:r>
        </w:del>
      </w:ins>
      <w:ins w:id="289" w:author="Bedwell, Livia Jewel" w:date="2021-12-08T09:46:00Z">
        <w:r w:rsidR="005A7368">
          <w:rPr>
            <w:i/>
            <w:iCs/>
          </w:rPr>
          <w:t>and</w:t>
        </w:r>
      </w:ins>
      <w:ins w:id="290" w:author="Rice, Neeley Polka" w:date="2021-12-07T18:48:00Z">
        <w:r w:rsidR="0012427E">
          <w:rPr>
            <w:i/>
            <w:iCs/>
          </w:rPr>
          <w:t xml:space="preserve"> </w:t>
        </w:r>
      </w:ins>
      <w:ins w:id="291" w:author="Rice, Neeley Polka" w:date="2021-12-07T18:49:00Z">
        <w:r w:rsidR="00D51BA1">
          <w:rPr>
            <w:i/>
            <w:iCs/>
          </w:rPr>
          <w:t xml:space="preserve">the </w:t>
        </w:r>
        <w:commentRangeStart w:id="292"/>
        <w:commentRangeStart w:id="293"/>
        <w:commentRangeStart w:id="294"/>
        <w:r w:rsidR="00D51BA1">
          <w:rPr>
            <w:i/>
            <w:iCs/>
          </w:rPr>
          <w:t xml:space="preserve">stock-to-flow </w:t>
        </w:r>
        <w:del w:id="295" w:author="Bedwell, Livia Jewel" w:date="2021-12-08T09:46:00Z">
          <w:r w:rsidR="00D51BA1">
            <w:rPr>
              <w:i/>
              <w:iCs/>
            </w:rPr>
            <w:delText>model</w:delText>
          </w:r>
        </w:del>
      </w:ins>
      <w:commentRangeEnd w:id="292"/>
      <w:del w:id="296" w:author="Bedwell, Livia Jewel" w:date="2021-12-08T09:46:00Z">
        <w:r w:rsidR="003E055D">
          <w:rPr>
            <w:rStyle w:val="CommentReference"/>
          </w:rPr>
          <w:commentReference w:id="292"/>
        </w:r>
        <w:commentRangeEnd w:id="293"/>
        <w:r w:rsidR="00BB122A">
          <w:rPr>
            <w:rStyle w:val="CommentReference"/>
          </w:rPr>
          <w:commentReference w:id="293"/>
        </w:r>
        <w:commentRangeEnd w:id="294"/>
        <w:r w:rsidR="006F101F">
          <w:rPr>
            <w:rStyle w:val="CommentReference"/>
          </w:rPr>
          <w:commentReference w:id="294"/>
        </w:r>
      </w:del>
      <w:commentRangeEnd w:id="224"/>
      <w:ins w:id="298" w:author="Bedwell, Livia Jewel" w:date="2021-12-08T09:46:00Z">
        <w:r w:rsidR="005A7368">
          <w:rPr>
            <w:i/>
            <w:iCs/>
          </w:rPr>
          <w:t>predictor</w:t>
        </w:r>
      </w:ins>
      <w:ins w:id="299" w:author="Rice, Neeley Polka" w:date="2021-12-07T18:49:00Z">
        <w:r w:rsidR="00D51BA1">
          <w:rPr>
            <w:i/>
            <w:iCs/>
          </w:rPr>
          <w:t xml:space="preserve"> proves most promising.</w:t>
        </w:r>
      </w:ins>
      <w:ins w:id="300" w:author="Bedwell, Livia Jewel" w:date="2021-12-08T09:47:00Z">
        <w:r w:rsidR="00955290">
          <w:rPr>
            <w:i/>
            <w:iCs/>
          </w:rPr>
          <w:t xml:space="preserve"> </w:t>
        </w:r>
        <w:r w:rsidR="005A7368">
          <w:rPr>
            <w:i/>
            <w:iCs/>
          </w:rPr>
          <w:t xml:space="preserve">Likely due to the complex behavior of Bitcoin, we </w:t>
        </w:r>
      </w:ins>
      <w:ins w:id="301" w:author="Bedwell, Livia Jewel" w:date="2021-12-08T10:13:00Z">
        <w:r w:rsidR="00134538">
          <w:rPr>
            <w:i/>
            <w:iCs/>
          </w:rPr>
          <w:t>found</w:t>
        </w:r>
      </w:ins>
      <w:ins w:id="302" w:author="Bedwell, Livia Jewel" w:date="2021-12-08T09:47:00Z">
        <w:r w:rsidR="005A7368">
          <w:rPr>
            <w:i/>
            <w:iCs/>
          </w:rPr>
          <w:t xml:space="preserve"> that the simple moving average</w:t>
        </w:r>
      </w:ins>
      <w:ins w:id="303" w:author="Bedwell, Livia Jewel" w:date="2021-12-08T09:49:00Z">
        <w:r w:rsidR="005A7368">
          <w:rPr>
            <w:i/>
            <w:iCs/>
          </w:rPr>
          <w:t xml:space="preserve"> has the best performance for predicting monthly and weekly Bitcoin prices.</w:t>
        </w:r>
      </w:ins>
      <w:ins w:id="304" w:author="Bedwell, Livia Jewel" w:date="2021-12-08T09:47:00Z">
        <w:r w:rsidR="005A7368">
          <w:rPr>
            <w:i/>
            <w:iCs/>
          </w:rPr>
          <w:t xml:space="preserve"> </w:t>
        </w:r>
      </w:ins>
      <w:ins w:id="305" w:author="Bedwell, Livia Jewel" w:date="2021-12-08T09:46:00Z">
        <w:r w:rsidR="005A7368" w:rsidDel="005A7368">
          <w:rPr>
            <w:i/>
            <w:iCs/>
          </w:rPr>
          <w:t xml:space="preserve"> </w:t>
        </w:r>
      </w:ins>
      <w:ins w:id="306" w:author="Rice, Neeley Polka" w:date="2021-12-07T18:49:00Z">
        <w:del w:id="307" w:author="Bedwell, Livia Jewel" w:date="2021-12-08T09:46:00Z">
          <w:r w:rsidR="00D51BA1" w:rsidDel="005A7368">
            <w:rPr>
              <w:i/>
              <w:iCs/>
            </w:rPr>
            <w:delText xml:space="preserve"> </w:delText>
          </w:r>
        </w:del>
      </w:ins>
      <w:ins w:id="308" w:author="Rice, Neeley Polka" w:date="2021-12-07T20:21:00Z">
        <w:del w:id="309" w:author="Bedwell, Livia Jewel" w:date="2021-12-08T09:46:00Z">
          <w:r w:rsidR="00E57966">
            <w:rPr>
              <w:rStyle w:val="CommentReference"/>
            </w:rPr>
            <w:commentReference w:id="224"/>
          </w:r>
        </w:del>
      </w:ins>
    </w:p>
    <w:p w14:paraId="0C90B0AF" w14:textId="77777777" w:rsidR="00977C4B" w:rsidRDefault="00977C4B" w:rsidP="00BC3259">
      <w:pPr>
        <w:spacing w:line="480" w:lineRule="auto"/>
        <w:jc w:val="both"/>
        <w:rPr>
          <w:i/>
          <w:iCs/>
        </w:rPr>
        <w:pPrChange w:id="311" w:author="Abhishek Majumdar" w:date="2021-12-17T21:27:00Z">
          <w:pPr>
            <w:spacing w:line="480" w:lineRule="auto"/>
          </w:pPr>
        </w:pPrChange>
      </w:pPr>
    </w:p>
    <w:p w14:paraId="349925AD" w14:textId="4C586D25" w:rsidR="002C77EF" w:rsidRDefault="007E7D9D" w:rsidP="00BC3259">
      <w:pPr>
        <w:pStyle w:val="Heading1"/>
        <w:spacing w:line="480" w:lineRule="auto"/>
        <w:jc w:val="both"/>
        <w:pPrChange w:id="312" w:author="Abhishek Majumdar" w:date="2021-12-17T21:27:00Z">
          <w:pPr>
            <w:pStyle w:val="Heading1"/>
            <w:spacing w:line="480" w:lineRule="auto"/>
          </w:pPr>
        </w:pPrChange>
      </w:pPr>
      <w:bookmarkStart w:id="313" w:name="_Toc89887409"/>
      <w:r w:rsidRPr="007E7D9D">
        <w:t>Introduction</w:t>
      </w:r>
      <w:bookmarkEnd w:id="313"/>
    </w:p>
    <w:p w14:paraId="2044675C" w14:textId="2B983A71" w:rsidR="00EA7CE1" w:rsidDel="00640B14" w:rsidRDefault="2E937748" w:rsidP="00BC3259">
      <w:pPr>
        <w:pStyle w:val="Heading2"/>
        <w:spacing w:line="480" w:lineRule="auto"/>
        <w:jc w:val="both"/>
        <w:rPr>
          <w:del w:id="314" w:author="Rice, Neeley Polka" w:date="2021-12-07T20:13:00Z"/>
        </w:rPr>
        <w:pPrChange w:id="315" w:author="Abhishek Majumdar" w:date="2021-12-17T21:27:00Z">
          <w:pPr>
            <w:pStyle w:val="Heading2"/>
          </w:pPr>
        </w:pPrChange>
      </w:pPr>
      <w:del w:id="316" w:author="Rice, Neeley Polka" w:date="2021-12-07T20:13:00Z">
        <w:r w:rsidDel="00640B14">
          <w:delText xml:space="preserve">Objective of the </w:delText>
        </w:r>
        <w:r w:rsidR="425B083F" w:rsidDel="00640B14">
          <w:delText>Project</w:delText>
        </w:r>
        <w:r w:rsidR="4CDA04B4" w:rsidDel="00640B14">
          <w:delText xml:space="preserve"> </w:delText>
        </w:r>
      </w:del>
    </w:p>
    <w:p w14:paraId="350C7C1F" w14:textId="086A5506" w:rsidR="00C83D56" w:rsidRPr="00A75318" w:rsidRDefault="00920420" w:rsidP="00BC3259">
      <w:pPr>
        <w:spacing w:line="480" w:lineRule="auto"/>
        <w:ind w:firstLine="720"/>
        <w:jc w:val="both"/>
        <w:rPr>
          <w:ins w:id="317" w:author="Rice, Neeley Polka" w:date="2021-12-05T12:23:00Z"/>
          <w:rFonts w:cstheme="minorHAnsi"/>
        </w:rPr>
      </w:pPr>
      <w:r w:rsidRPr="002D00D7">
        <w:rPr>
          <w:rFonts w:eastAsia="Calibri"/>
        </w:rPr>
        <w:t xml:space="preserve">The </w:t>
      </w:r>
      <w:ins w:id="318" w:author="Aaron Dittmer [2]" w:date="2021-12-07T17:01:00Z">
        <w:r w:rsidR="009A4D50">
          <w:rPr>
            <w:rFonts w:eastAsia="Calibri"/>
          </w:rPr>
          <w:t>main sco</w:t>
        </w:r>
      </w:ins>
      <w:ins w:id="319" w:author="Aaron Dittmer [2]" w:date="2021-12-07T17:02:00Z">
        <w:r w:rsidR="009A4D50">
          <w:rPr>
            <w:rFonts w:eastAsia="Calibri"/>
          </w:rPr>
          <w:t>pe of this study</w:t>
        </w:r>
      </w:ins>
      <w:r w:rsidR="1F667AA1" w:rsidRPr="002D00D7">
        <w:rPr>
          <w:rFonts w:eastAsia="Calibri"/>
        </w:rPr>
        <w:t xml:space="preserve"> was to </w:t>
      </w:r>
      <w:ins w:id="320" w:author="Aaron Dittmer [2]" w:date="2021-12-07T17:02:00Z">
        <w:r w:rsidR="00557534">
          <w:rPr>
            <w:rFonts w:eastAsia="Calibri"/>
          </w:rPr>
          <w:t>conduct</w:t>
        </w:r>
      </w:ins>
      <w:r w:rsidR="1F667AA1" w:rsidRPr="002D00D7">
        <w:rPr>
          <w:rFonts w:eastAsia="Calibri"/>
        </w:rPr>
        <w:t xml:space="preserve"> research on the </w:t>
      </w:r>
      <w:ins w:id="321" w:author="Aaron Dittmer [2]" w:date="2021-12-07T17:00:00Z">
        <w:r w:rsidR="008B28D0">
          <w:rPr>
            <w:rFonts w:eastAsia="Calibri"/>
          </w:rPr>
          <w:t xml:space="preserve">volatility of </w:t>
        </w:r>
        <w:r w:rsidR="006078A6">
          <w:rPr>
            <w:rFonts w:eastAsia="Calibri"/>
          </w:rPr>
          <w:t xml:space="preserve">tradable coins </w:t>
        </w:r>
        <w:r w:rsidR="008D7489">
          <w:rPr>
            <w:rFonts w:eastAsia="Calibri"/>
          </w:rPr>
          <w:t>in the cryptocurrency market</w:t>
        </w:r>
        <w:r w:rsidR="008D6B25">
          <w:rPr>
            <w:rFonts w:eastAsia="Calibri"/>
          </w:rPr>
          <w:t xml:space="preserve"> and identify </w:t>
        </w:r>
      </w:ins>
      <w:ins w:id="322" w:author="Aaron Dittmer [2]" w:date="2021-12-07T17:01:00Z">
        <w:r w:rsidR="008D6B25">
          <w:rPr>
            <w:rFonts w:eastAsia="Calibri"/>
          </w:rPr>
          <w:t xml:space="preserve">trends that produced </w:t>
        </w:r>
        <w:r w:rsidR="00F0547D">
          <w:rPr>
            <w:rFonts w:eastAsia="Calibri"/>
          </w:rPr>
          <w:t>actionable insight for consumer investment strateg</w:t>
        </w:r>
        <w:r w:rsidR="00EF4387">
          <w:rPr>
            <w:rFonts w:eastAsia="Calibri"/>
          </w:rPr>
          <w:t>ies</w:t>
        </w:r>
      </w:ins>
      <w:r w:rsidR="1F667AA1" w:rsidRPr="16D6F325">
        <w:rPr>
          <w:rFonts w:eastAsia="Calibri"/>
        </w:rPr>
        <w:t>.</w:t>
      </w:r>
      <w:r w:rsidR="1F667AA1" w:rsidRPr="002D00D7">
        <w:rPr>
          <w:rFonts w:eastAsia="Calibri"/>
        </w:rPr>
        <w:t xml:space="preserve"> </w:t>
      </w:r>
      <w:r w:rsidR="00E669CC">
        <w:rPr>
          <w:rFonts w:eastAsia="Calibri"/>
        </w:rPr>
        <w:t>The i</w:t>
      </w:r>
      <w:r w:rsidR="1F667AA1" w:rsidRPr="0065446E">
        <w:rPr>
          <w:rFonts w:eastAsia="Calibri"/>
        </w:rPr>
        <w:t xml:space="preserve">dea </w:t>
      </w:r>
      <w:r w:rsidR="00DE5DAC" w:rsidRPr="002D00D7">
        <w:rPr>
          <w:rFonts w:eastAsia="Calibri"/>
        </w:rPr>
        <w:t>wa</w:t>
      </w:r>
      <w:r w:rsidR="1F667AA1" w:rsidRPr="00621588">
        <w:rPr>
          <w:rFonts w:eastAsia="Calibri"/>
        </w:rPr>
        <w:t xml:space="preserve">s to build </w:t>
      </w:r>
      <w:r w:rsidRPr="00621588" w:rsidDel="00920420">
        <w:rPr>
          <w:rFonts w:eastAsia="Calibri"/>
        </w:rPr>
        <w:t xml:space="preserve">a </w:t>
      </w:r>
      <w:r w:rsidR="00325CEF" w:rsidRPr="16D6F325">
        <w:rPr>
          <w:rFonts w:eastAsia="Calibri"/>
        </w:rPr>
        <w:t xml:space="preserve">generic </w:t>
      </w:r>
      <w:r w:rsidR="1F667AA1" w:rsidRPr="16D6F325">
        <w:rPr>
          <w:rFonts w:eastAsia="Calibri"/>
        </w:rPr>
        <w:t xml:space="preserve">model </w:t>
      </w:r>
      <w:r w:rsidR="00325CEF" w:rsidRPr="002D00D7">
        <w:rPr>
          <w:rFonts w:eastAsia="Calibri"/>
        </w:rPr>
        <w:t>that</w:t>
      </w:r>
      <w:r w:rsidR="00325CEF" w:rsidRPr="16D6F325">
        <w:rPr>
          <w:rFonts w:eastAsia="Calibri"/>
        </w:rPr>
        <w:t xml:space="preserve"> could</w:t>
      </w:r>
      <w:r w:rsidR="1F667AA1" w:rsidRPr="16D6F325">
        <w:rPr>
          <w:rFonts w:eastAsia="Calibri"/>
        </w:rPr>
        <w:t xml:space="preserve"> be extended </w:t>
      </w:r>
      <w:ins w:id="323" w:author="Rice, Neeley Polka" w:date="2021-12-05T12:22:00Z">
        <w:r w:rsidR="00413C12" w:rsidRPr="002D00D7">
          <w:rPr>
            <w:rFonts w:eastAsia="Calibri"/>
          </w:rPr>
          <w:t>to</w:t>
        </w:r>
        <w:r w:rsidR="00413C12" w:rsidRPr="16D6F325">
          <w:rPr>
            <w:rFonts w:eastAsia="Calibri"/>
          </w:rPr>
          <w:t xml:space="preserve"> multiple</w:t>
        </w:r>
      </w:ins>
      <w:r w:rsidR="1F667AA1" w:rsidRPr="16D6F325">
        <w:rPr>
          <w:rFonts w:eastAsia="Calibri"/>
        </w:rPr>
        <w:t xml:space="preserve"> </w:t>
      </w:r>
      <w:ins w:id="324" w:author="Rice, Neeley Polka" w:date="2021-12-05T12:22:00Z">
        <w:r w:rsidR="00AC4A5D" w:rsidRPr="16D6F325">
          <w:rPr>
            <w:rFonts w:eastAsia="Calibri"/>
          </w:rPr>
          <w:t xml:space="preserve">types of </w:t>
        </w:r>
      </w:ins>
      <w:ins w:id="325" w:author="Rice, Neeley Polka" w:date="2021-12-05T13:28:00Z">
        <w:r w:rsidR="002C33C5" w:rsidRPr="00B40A27">
          <w:rPr>
            <w:rFonts w:eastAsia="Calibri"/>
          </w:rPr>
          <w:t>cryptocurrencies</w:t>
        </w:r>
      </w:ins>
      <w:r w:rsidR="1F667AA1" w:rsidRPr="00735188">
        <w:rPr>
          <w:rFonts w:eastAsia="Calibri"/>
        </w:rPr>
        <w:t xml:space="preserve"> with minor customizations.</w:t>
      </w:r>
      <w:r w:rsidR="21D2BB5B" w:rsidRPr="00735188">
        <w:rPr>
          <w:rFonts w:eastAsia="Calibri"/>
        </w:rPr>
        <w:t xml:space="preserve"> </w:t>
      </w:r>
    </w:p>
    <w:p w14:paraId="70691B18" w14:textId="4E3CDF7B" w:rsidR="00147E03" w:rsidRPr="00763E8D" w:rsidDel="00640B14" w:rsidRDefault="2E937748" w:rsidP="00BC3259">
      <w:pPr>
        <w:pStyle w:val="Heading2"/>
        <w:spacing w:line="480" w:lineRule="auto"/>
        <w:jc w:val="both"/>
        <w:rPr>
          <w:del w:id="326" w:author="Rice, Neeley Polka" w:date="2021-12-07T20:13:00Z"/>
        </w:rPr>
        <w:pPrChange w:id="327" w:author="Abhishek Majumdar" w:date="2021-12-17T21:27:00Z">
          <w:pPr>
            <w:pStyle w:val="Heading2"/>
            <w:spacing w:line="480" w:lineRule="auto"/>
          </w:pPr>
        </w:pPrChange>
      </w:pPr>
      <w:commentRangeStart w:id="328"/>
      <w:del w:id="329" w:author="Rice, Neeley Polka" w:date="2021-12-07T20:13:00Z">
        <w:r w:rsidRPr="00763E8D" w:rsidDel="00640B14">
          <w:delText xml:space="preserve">Justification of the </w:delText>
        </w:r>
        <w:r w:rsidR="00113243" w:rsidDel="00640B14">
          <w:delText>O</w:delText>
        </w:r>
        <w:r w:rsidRPr="00763E8D" w:rsidDel="00640B14">
          <w:delText>bjective</w:delText>
        </w:r>
        <w:commentRangeEnd w:id="328"/>
        <w:r w:rsidR="00D368F5" w:rsidDel="00640B14">
          <w:rPr>
            <w:rStyle w:val="CommentReference"/>
          </w:rPr>
          <w:commentReference w:id="328"/>
        </w:r>
      </w:del>
    </w:p>
    <w:p w14:paraId="5552F8B0" w14:textId="3095C30E" w:rsidR="7C3FB354" w:rsidRPr="001D0E8D" w:rsidRDefault="00AA2CBA" w:rsidP="00BC3259">
      <w:pPr>
        <w:spacing w:line="480" w:lineRule="auto"/>
        <w:ind w:firstLine="720"/>
        <w:jc w:val="both"/>
        <w:rPr>
          <w:ins w:id="330" w:author="Rice, Neeley Polka" w:date="2021-12-07T20:24:00Z"/>
          <w:rFonts w:eastAsia="Calibri" w:cstheme="minorHAnsi"/>
        </w:rPr>
        <w:pPrChange w:id="331" w:author="Abhishek Majumdar" w:date="2021-12-17T21:27:00Z">
          <w:pPr>
            <w:spacing w:line="480" w:lineRule="auto"/>
            <w:ind w:firstLine="720"/>
          </w:pPr>
        </w:pPrChange>
      </w:pPr>
      <w:ins w:id="332" w:author="Rice, Neeley Polka" w:date="2021-12-08T10:16:00Z">
        <w:r>
          <w:rPr>
            <w:rFonts w:eastAsia="Calibri" w:cstheme="minorHAnsi"/>
          </w:rPr>
          <w:t>There are</w:t>
        </w:r>
      </w:ins>
      <w:del w:id="333" w:author="Rice, Neeley Polka" w:date="2021-12-08T10:16:00Z">
        <w:r w:rsidR="0056104F" w:rsidRPr="00B40A27" w:rsidDel="00AA2CBA">
          <w:rPr>
            <w:rFonts w:eastAsia="Calibri" w:cstheme="minorHAnsi"/>
          </w:rPr>
          <w:delText>With</w:delText>
        </w:r>
      </w:del>
      <w:r w:rsidR="0056104F" w:rsidRPr="00B40A27">
        <w:rPr>
          <w:rFonts w:eastAsia="Calibri" w:cstheme="minorHAnsi"/>
        </w:rPr>
        <w:t xml:space="preserve"> </w:t>
      </w:r>
      <w:r w:rsidR="008728A6">
        <w:rPr>
          <w:rFonts w:eastAsia="Calibri" w:cstheme="minorHAnsi"/>
        </w:rPr>
        <w:t xml:space="preserve">over </w:t>
      </w:r>
      <w:r w:rsidR="00294FB9">
        <w:rPr>
          <w:rFonts w:eastAsia="Calibri" w:cstheme="minorHAnsi"/>
        </w:rPr>
        <w:t>7,500</w:t>
      </w:r>
      <w:r w:rsidR="008728A6">
        <w:rPr>
          <w:rFonts w:eastAsia="Calibri" w:cstheme="minorHAnsi"/>
        </w:rPr>
        <w:t xml:space="preserve"> </w:t>
      </w:r>
      <w:customXmlInsRangeStart w:id="334" w:author="Tolleson, Jake Riley" w:date="2021-12-08T10:59:00Z"/>
      <w:sdt>
        <w:sdtPr>
          <w:rPr>
            <w:rFonts w:ascii="Calibri" w:eastAsia="Calibri" w:hAnsi="Calibri" w:cs="Calibri"/>
          </w:rPr>
          <w:id w:val="-1218592313"/>
          <w:citation/>
        </w:sdtPr>
        <w:sdtEndPr/>
        <w:sdtContent>
          <w:customXmlInsRangeEnd w:id="334"/>
          <w:ins w:id="335" w:author="Tolleson, Jake Riley" w:date="2021-12-08T10:59:00Z">
            <w:r w:rsidR="00ED571B">
              <w:rPr>
                <w:rFonts w:ascii="Calibri" w:eastAsia="Calibri" w:hAnsi="Calibri" w:cs="Calibri"/>
              </w:rPr>
              <w:fldChar w:fldCharType="begin"/>
            </w:r>
            <w:r w:rsidR="00ED571B">
              <w:rPr>
                <w:rFonts w:ascii="Calibri" w:eastAsia="Calibri" w:hAnsi="Calibri" w:cs="Calibri"/>
              </w:rPr>
              <w:instrText xml:space="preserve"> CITATION Num21 \l 1033 </w:instrText>
            </w:r>
            <w:r w:rsidR="00ED571B">
              <w:rPr>
                <w:rFonts w:ascii="Calibri" w:eastAsia="Calibri" w:hAnsi="Calibri" w:cs="Calibri"/>
              </w:rPr>
              <w:fldChar w:fldCharType="separate"/>
            </w:r>
          </w:ins>
          <w:r w:rsidR="00C10906">
            <w:rPr>
              <w:rFonts w:ascii="Calibri" w:eastAsia="Calibri" w:hAnsi="Calibri" w:cs="Calibri"/>
              <w:noProof/>
            </w:rPr>
            <w:t>(Statista, 2021)</w:t>
          </w:r>
          <w:ins w:id="336" w:author="Tolleson, Jake Riley" w:date="2021-12-08T10:59:00Z">
            <w:r w:rsidR="00ED571B">
              <w:rPr>
                <w:rFonts w:ascii="Calibri" w:eastAsia="Calibri" w:hAnsi="Calibri" w:cs="Calibri"/>
              </w:rPr>
              <w:fldChar w:fldCharType="end"/>
            </w:r>
          </w:ins>
          <w:customXmlInsRangeStart w:id="337" w:author="Tolleson, Jake Riley" w:date="2021-12-08T10:59:00Z"/>
        </w:sdtContent>
      </w:sdt>
      <w:customXmlInsRangeEnd w:id="337"/>
      <w:ins w:id="338" w:author="Tolleson, Jake Riley" w:date="2021-12-08T10:59:00Z">
        <w:r w:rsidR="00ED571B">
          <w:rPr>
            <w:rFonts w:eastAsia="Calibri" w:cstheme="minorHAnsi"/>
          </w:rPr>
          <w:t xml:space="preserve"> </w:t>
        </w:r>
      </w:ins>
      <w:r w:rsidR="008728A6">
        <w:rPr>
          <w:rFonts w:eastAsia="Calibri" w:cstheme="minorHAnsi"/>
        </w:rPr>
        <w:t xml:space="preserve">different </w:t>
      </w:r>
      <w:r w:rsidR="00B56A40">
        <w:rPr>
          <w:rFonts w:eastAsia="Calibri" w:cstheme="minorHAnsi"/>
        </w:rPr>
        <w:t xml:space="preserve">cryptocurrencies available </w:t>
      </w:r>
      <w:r w:rsidR="0069558F">
        <w:rPr>
          <w:rFonts w:eastAsia="Calibri" w:cstheme="minorHAnsi"/>
        </w:rPr>
        <w:t>for trade today</w:t>
      </w:r>
      <w:ins w:id="339" w:author="Rice, Neeley Polka" w:date="2021-12-08T10:16:00Z">
        <w:r>
          <w:rPr>
            <w:rFonts w:eastAsia="Calibri" w:cstheme="minorHAnsi"/>
          </w:rPr>
          <w:t>.</w:t>
        </w:r>
      </w:ins>
      <w:r w:rsidR="00CF1B40">
        <w:rPr>
          <w:rFonts w:eastAsia="Calibri" w:cstheme="minorHAnsi"/>
        </w:rPr>
        <w:t xml:space="preserve"> </w:t>
      </w:r>
      <w:ins w:id="340" w:author="Rice, Neeley Polka" w:date="2021-12-08T10:16:00Z">
        <w:r>
          <w:rPr>
            <w:rFonts w:eastAsia="Calibri" w:cstheme="minorHAnsi"/>
          </w:rPr>
          <w:t xml:space="preserve">With </w:t>
        </w:r>
      </w:ins>
      <w:del w:id="341" w:author="Rice, Neeley Polka" w:date="2021-12-08T10:16:00Z">
        <w:r w:rsidR="00CF1B40" w:rsidDel="00AA2CBA">
          <w:rPr>
            <w:rFonts w:eastAsia="Calibri" w:cstheme="minorHAnsi"/>
          </w:rPr>
          <w:delText>and</w:delText>
        </w:r>
        <w:r w:rsidR="00CF1B40">
          <w:rPr>
            <w:rFonts w:eastAsia="Calibri" w:cstheme="minorHAnsi"/>
          </w:rPr>
          <w:delText xml:space="preserve"> </w:delText>
        </w:r>
      </w:del>
      <w:r w:rsidR="00E87944">
        <w:rPr>
          <w:rFonts w:eastAsia="Calibri" w:cstheme="minorHAnsi"/>
        </w:rPr>
        <w:t xml:space="preserve">the immense volatility resulting in significant gains and/or losses for investors, </w:t>
      </w:r>
      <w:r w:rsidR="000C4641">
        <w:rPr>
          <w:rFonts w:eastAsia="Calibri" w:cstheme="minorHAnsi"/>
        </w:rPr>
        <w:t xml:space="preserve">the cryptocurrency market is a growing </w:t>
      </w:r>
      <w:r w:rsidR="002E5088">
        <w:rPr>
          <w:rFonts w:eastAsia="Calibri" w:cstheme="minorHAnsi"/>
        </w:rPr>
        <w:t xml:space="preserve">sensation </w:t>
      </w:r>
      <w:r w:rsidR="007068A1">
        <w:rPr>
          <w:rFonts w:eastAsia="Calibri" w:cstheme="minorHAnsi"/>
        </w:rPr>
        <w:t xml:space="preserve">amongst </w:t>
      </w:r>
      <w:r w:rsidR="00434EAC">
        <w:rPr>
          <w:rFonts w:eastAsia="Calibri" w:cstheme="minorHAnsi"/>
        </w:rPr>
        <w:t>a variety of investors around the worl</w:t>
      </w:r>
      <w:r w:rsidR="00B0390B">
        <w:rPr>
          <w:rFonts w:eastAsia="Calibri" w:cstheme="minorHAnsi"/>
        </w:rPr>
        <w:t>d</w:t>
      </w:r>
      <w:r w:rsidR="0056104F" w:rsidRPr="00DD0853">
        <w:rPr>
          <w:rFonts w:eastAsia="Calibri" w:cstheme="minorHAnsi"/>
        </w:rPr>
        <w:t>.</w:t>
      </w:r>
      <w:r w:rsidR="002C1740" w:rsidRPr="00DD0853">
        <w:rPr>
          <w:rFonts w:eastAsia="Calibri" w:cstheme="minorHAnsi"/>
        </w:rPr>
        <w:t xml:space="preserve"> </w:t>
      </w:r>
      <w:r w:rsidR="00012ABC" w:rsidRPr="00DD0853">
        <w:rPr>
          <w:rFonts w:eastAsia="Calibri" w:cstheme="minorHAnsi"/>
        </w:rPr>
        <w:t xml:space="preserve"> </w:t>
      </w:r>
      <w:ins w:id="342" w:author="Aaron Dittmer [2]" w:date="2021-12-07T17:13:00Z">
        <w:r w:rsidR="0097358E">
          <w:rPr>
            <w:rFonts w:eastAsia="Calibri" w:cstheme="minorHAnsi"/>
          </w:rPr>
          <w:lastRenderedPageBreak/>
          <w:t xml:space="preserve">However, as a potentially </w:t>
        </w:r>
        <w:r w:rsidR="00800DC0">
          <w:rPr>
            <w:rFonts w:eastAsia="Calibri" w:cstheme="minorHAnsi"/>
          </w:rPr>
          <w:t>high</w:t>
        </w:r>
      </w:ins>
      <w:ins w:id="343" w:author="Aaron Dittmer [2]" w:date="2021-12-07T17:14:00Z">
        <w:r w:rsidR="00800DC0">
          <w:rPr>
            <w:rFonts w:eastAsia="Calibri" w:cstheme="minorHAnsi"/>
          </w:rPr>
          <w:t>-</w:t>
        </w:r>
      </w:ins>
      <w:ins w:id="344" w:author="Aaron Dittmer [2]" w:date="2021-12-07T17:13:00Z">
        <w:r w:rsidR="00800DC0">
          <w:rPr>
            <w:rFonts w:eastAsia="Calibri" w:cstheme="minorHAnsi"/>
          </w:rPr>
          <w:t>powered</w:t>
        </w:r>
        <w:r w:rsidR="00D76E31">
          <w:rPr>
            <w:rFonts w:eastAsia="Calibri" w:cstheme="minorHAnsi"/>
          </w:rPr>
          <w:t xml:space="preserve"> investing tool, the </w:t>
        </w:r>
        <w:r w:rsidR="006A661A">
          <w:rPr>
            <w:rFonts w:eastAsia="Calibri" w:cstheme="minorHAnsi"/>
          </w:rPr>
          <w:t xml:space="preserve">key interest in this market is not just how </w:t>
        </w:r>
      </w:ins>
      <w:ins w:id="345" w:author="Aaron Dittmer [2]" w:date="2021-12-07T17:14:00Z">
        <w:r w:rsidR="00115A09">
          <w:rPr>
            <w:rFonts w:eastAsia="Calibri" w:cstheme="minorHAnsi"/>
          </w:rPr>
          <w:t xml:space="preserve">much the price of </w:t>
        </w:r>
        <w:r w:rsidR="00F05C81">
          <w:rPr>
            <w:rFonts w:eastAsia="Calibri" w:cstheme="minorHAnsi"/>
          </w:rPr>
          <w:t xml:space="preserve">a coin </w:t>
        </w:r>
        <w:r w:rsidR="00BF79AC">
          <w:rPr>
            <w:rFonts w:eastAsia="Calibri" w:cstheme="minorHAnsi"/>
          </w:rPr>
          <w:t>fluctuates, but why it fluctuates</w:t>
        </w:r>
      </w:ins>
      <w:r w:rsidR="001D705A" w:rsidRPr="00DD0853">
        <w:rPr>
          <w:rFonts w:eastAsia="Calibri" w:cstheme="minorHAnsi"/>
        </w:rPr>
        <w:t xml:space="preserve">. </w:t>
      </w:r>
      <w:ins w:id="346" w:author="Aaron Dittmer [2]" w:date="2021-12-07T17:16:00Z">
        <w:r w:rsidR="00DE6066">
          <w:rPr>
            <w:rFonts w:eastAsia="Calibri" w:cstheme="minorHAnsi"/>
          </w:rPr>
          <w:t xml:space="preserve">The value in our idea to begin </w:t>
        </w:r>
        <w:r w:rsidR="00E12E1B">
          <w:rPr>
            <w:rFonts w:eastAsia="Calibri" w:cstheme="minorHAnsi"/>
          </w:rPr>
          <w:t xml:space="preserve">research into this phenomenon </w:t>
        </w:r>
        <w:r w:rsidR="00E14546">
          <w:rPr>
            <w:rFonts w:eastAsia="Calibri" w:cstheme="minorHAnsi"/>
          </w:rPr>
          <w:t>c</w:t>
        </w:r>
      </w:ins>
      <w:ins w:id="347" w:author="Rice, Neeley Polka" w:date="2021-12-08T10:16:00Z">
        <w:r w:rsidR="00945322">
          <w:rPr>
            <w:rFonts w:eastAsia="Calibri" w:cstheme="minorHAnsi"/>
          </w:rPr>
          <w:t>ame</w:t>
        </w:r>
      </w:ins>
      <w:ins w:id="348" w:author="Aaron Dittmer [2]" w:date="2021-12-07T17:16:00Z">
        <w:del w:id="349" w:author="Rice, Neeley Polka" w:date="2021-12-08T10:16:00Z">
          <w:r w:rsidR="00E14546" w:rsidDel="00945322">
            <w:rPr>
              <w:rFonts w:eastAsia="Calibri" w:cstheme="minorHAnsi"/>
            </w:rPr>
            <w:delText>omes</w:delText>
          </w:r>
        </w:del>
        <w:r w:rsidR="00E14546">
          <w:rPr>
            <w:rFonts w:eastAsia="Calibri" w:cstheme="minorHAnsi"/>
          </w:rPr>
          <w:t xml:space="preserve"> from being able to produce this actionable insight </w:t>
        </w:r>
        <w:r w:rsidR="00836117">
          <w:rPr>
            <w:rFonts w:eastAsia="Calibri" w:cstheme="minorHAnsi"/>
          </w:rPr>
          <w:t>that c</w:t>
        </w:r>
      </w:ins>
      <w:ins w:id="350" w:author="Rice, Neeley Polka" w:date="2021-12-08T10:17:00Z">
        <w:r w:rsidR="00DA2DFC">
          <w:rPr>
            <w:rFonts w:eastAsia="Calibri" w:cstheme="minorHAnsi"/>
          </w:rPr>
          <w:t>ould</w:t>
        </w:r>
      </w:ins>
      <w:ins w:id="351" w:author="Aaron Dittmer [2]" w:date="2021-12-07T17:16:00Z">
        <w:del w:id="352" w:author="Rice, Neeley Polka" w:date="2021-12-08T10:17:00Z">
          <w:r w:rsidR="00836117" w:rsidDel="00DA2DFC">
            <w:rPr>
              <w:rFonts w:eastAsia="Calibri" w:cstheme="minorHAnsi"/>
            </w:rPr>
            <w:delText>an</w:delText>
          </w:r>
        </w:del>
        <w:r w:rsidR="00836117">
          <w:rPr>
            <w:rFonts w:eastAsia="Calibri" w:cstheme="minorHAnsi"/>
          </w:rPr>
          <w:t xml:space="preserve"> tell us about cryptocurrencies </w:t>
        </w:r>
      </w:ins>
      <w:ins w:id="353" w:author="Aaron Dittmer [2]" w:date="2021-12-07T17:17:00Z">
        <w:r w:rsidR="00836117">
          <w:rPr>
            <w:rFonts w:eastAsia="Calibri" w:cstheme="minorHAnsi"/>
          </w:rPr>
          <w:t xml:space="preserve">and </w:t>
        </w:r>
        <w:r w:rsidR="00574B55">
          <w:rPr>
            <w:rFonts w:eastAsia="Calibri" w:cstheme="minorHAnsi"/>
          </w:rPr>
          <w:t>why they rise and fall in such massive increments</w:t>
        </w:r>
      </w:ins>
      <w:r w:rsidR="00C0141E" w:rsidRPr="001D0E8D">
        <w:rPr>
          <w:rFonts w:eastAsia="Calibri" w:cstheme="minorHAnsi"/>
        </w:rPr>
        <w:t xml:space="preserve">. </w:t>
      </w:r>
      <w:r w:rsidR="00052F7F" w:rsidRPr="001D0E8D">
        <w:rPr>
          <w:rFonts w:eastAsia="Calibri" w:cstheme="minorHAnsi"/>
        </w:rPr>
        <w:t xml:space="preserve">The ability </w:t>
      </w:r>
      <w:r w:rsidR="00AB75FC" w:rsidRPr="001D0E8D">
        <w:rPr>
          <w:rFonts w:eastAsia="Calibri" w:cstheme="minorHAnsi"/>
        </w:rPr>
        <w:t xml:space="preserve">to </w:t>
      </w:r>
      <w:r w:rsidR="00C51DA8" w:rsidRPr="001D0E8D">
        <w:rPr>
          <w:rFonts w:eastAsia="Calibri" w:cstheme="minorHAnsi"/>
        </w:rPr>
        <w:t xml:space="preserve">understand historical trends and predict future </w:t>
      </w:r>
      <w:r w:rsidR="00D33C9C" w:rsidRPr="001D0E8D">
        <w:rPr>
          <w:rFonts w:eastAsia="Calibri" w:cstheme="minorHAnsi"/>
        </w:rPr>
        <w:t>change</w:t>
      </w:r>
      <w:r w:rsidR="00766AE2" w:rsidRPr="001D0E8D">
        <w:rPr>
          <w:rFonts w:eastAsia="Calibri" w:cstheme="minorHAnsi"/>
        </w:rPr>
        <w:t xml:space="preserve"> </w:t>
      </w:r>
      <w:r w:rsidR="00EB6F13" w:rsidRPr="001D0E8D">
        <w:rPr>
          <w:rFonts w:eastAsia="Calibri" w:cstheme="minorHAnsi"/>
        </w:rPr>
        <w:t xml:space="preserve">has practical implications </w:t>
      </w:r>
      <w:r w:rsidR="00587765" w:rsidRPr="001D0E8D">
        <w:rPr>
          <w:rFonts w:eastAsia="Calibri" w:cstheme="minorHAnsi"/>
        </w:rPr>
        <w:t xml:space="preserve">for </w:t>
      </w:r>
      <w:r w:rsidR="00AF3B8E" w:rsidRPr="001D0E8D">
        <w:rPr>
          <w:rFonts w:eastAsia="Calibri" w:cstheme="minorHAnsi"/>
        </w:rPr>
        <w:t xml:space="preserve">both </w:t>
      </w:r>
      <w:r w:rsidR="001E14D9" w:rsidRPr="001D0E8D">
        <w:rPr>
          <w:rFonts w:eastAsia="Calibri" w:cstheme="minorHAnsi"/>
        </w:rPr>
        <w:t xml:space="preserve">existing and future </w:t>
      </w:r>
      <w:r w:rsidR="00587765" w:rsidRPr="001D0E8D">
        <w:rPr>
          <w:rFonts w:eastAsia="Calibri" w:cstheme="minorHAnsi"/>
        </w:rPr>
        <w:t xml:space="preserve">investors hoping to maximize </w:t>
      </w:r>
      <w:r w:rsidR="0057336E" w:rsidRPr="001D0E8D">
        <w:rPr>
          <w:rFonts w:eastAsia="Calibri" w:cstheme="minorHAnsi"/>
        </w:rPr>
        <w:t>their return</w:t>
      </w:r>
      <w:r w:rsidR="001E14D9" w:rsidRPr="001D0E8D">
        <w:rPr>
          <w:rFonts w:eastAsia="Calibri" w:cstheme="minorHAnsi"/>
        </w:rPr>
        <w:t xml:space="preserve">. </w:t>
      </w:r>
    </w:p>
    <w:p w14:paraId="2628BD16" w14:textId="52B4B0D6" w:rsidR="0041044D" w:rsidRPr="0041044D" w:rsidRDefault="0096597E" w:rsidP="00BC3259">
      <w:pPr>
        <w:spacing w:line="480" w:lineRule="auto"/>
        <w:ind w:firstLine="720"/>
        <w:jc w:val="both"/>
        <w:rPr>
          <w:ins w:id="354" w:author="Rice, Neeley Polka" w:date="2021-12-08T19:53:00Z"/>
          <w:rFonts w:eastAsia="Calibri" w:cstheme="minorHAnsi"/>
        </w:rPr>
        <w:pPrChange w:id="355" w:author="Abhishek Majumdar" w:date="2021-12-17T21:27:00Z">
          <w:pPr>
            <w:spacing w:line="480" w:lineRule="auto"/>
            <w:ind w:firstLine="720"/>
          </w:pPr>
        </w:pPrChange>
      </w:pPr>
      <w:ins w:id="356" w:author="Rice, Neeley Polka" w:date="2021-12-07T20:24:00Z">
        <w:r>
          <w:rPr>
            <w:rFonts w:eastAsia="Calibri" w:cstheme="minorHAnsi"/>
          </w:rPr>
          <w:t xml:space="preserve">As a guidance </w:t>
        </w:r>
      </w:ins>
      <w:ins w:id="357" w:author="Rice, Neeley Polka" w:date="2021-12-07T20:25:00Z">
        <w:r>
          <w:rPr>
            <w:rFonts w:eastAsia="Calibri" w:cstheme="minorHAnsi"/>
          </w:rPr>
          <w:t xml:space="preserve">to the reader, </w:t>
        </w:r>
      </w:ins>
      <w:ins w:id="358" w:author="Rice, Neeley Polka" w:date="2021-12-07T20:26:00Z">
        <w:r w:rsidR="00AF37E7">
          <w:rPr>
            <w:rFonts w:eastAsia="Calibri" w:cstheme="minorHAnsi"/>
          </w:rPr>
          <w:t>this research is not meant to promote any specific investment strategy</w:t>
        </w:r>
        <w:r w:rsidR="00426292">
          <w:rPr>
            <w:rFonts w:eastAsia="Calibri" w:cstheme="minorHAnsi"/>
          </w:rPr>
          <w:t xml:space="preserve"> for Bitcoin or other cryptocurrencies. Rather, </w:t>
        </w:r>
      </w:ins>
      <w:ins w:id="359" w:author="Rice, Neeley Polka" w:date="2021-12-07T20:29:00Z">
        <w:r w:rsidR="004D36DA">
          <w:rPr>
            <w:rFonts w:eastAsia="Calibri" w:cstheme="minorHAnsi"/>
          </w:rPr>
          <w:t xml:space="preserve">our results </w:t>
        </w:r>
        <w:r w:rsidR="00507FB9">
          <w:rPr>
            <w:rFonts w:eastAsia="Calibri" w:cstheme="minorHAnsi"/>
          </w:rPr>
          <w:t>buil</w:t>
        </w:r>
      </w:ins>
      <w:ins w:id="360" w:author="Rice, Neeley Polka" w:date="2021-12-08T19:33:00Z">
        <w:r w:rsidR="00C046BC">
          <w:rPr>
            <w:rFonts w:eastAsia="Calibri" w:cstheme="minorHAnsi"/>
          </w:rPr>
          <w:t>t</w:t>
        </w:r>
      </w:ins>
      <w:ins w:id="361" w:author="Rice, Neeley Polka" w:date="2021-12-07T20:29:00Z">
        <w:r w:rsidR="00507FB9">
          <w:rPr>
            <w:rFonts w:eastAsia="Calibri" w:cstheme="minorHAnsi"/>
          </w:rPr>
          <w:t xml:space="preserve"> upon </w:t>
        </w:r>
      </w:ins>
      <w:ins w:id="362" w:author="Rice, Neeley Polka" w:date="2021-12-07T20:30:00Z">
        <w:r w:rsidR="000776D6">
          <w:rPr>
            <w:rFonts w:eastAsia="Calibri" w:cstheme="minorHAnsi"/>
          </w:rPr>
          <w:t xml:space="preserve">the concept of </w:t>
        </w:r>
      </w:ins>
      <w:ins w:id="363" w:author="Rice, Neeley Polka" w:date="2021-12-07T20:31:00Z">
        <w:r w:rsidR="00A8521E">
          <w:rPr>
            <w:rFonts w:eastAsia="Calibri" w:cstheme="minorHAnsi"/>
          </w:rPr>
          <w:t xml:space="preserve">stock-to-flow as a potential predictor </w:t>
        </w:r>
      </w:ins>
      <w:ins w:id="364" w:author="Rice, Neeley Polka" w:date="2021-12-07T20:32:00Z">
        <w:r w:rsidR="000E30D6">
          <w:rPr>
            <w:rFonts w:eastAsia="Calibri" w:cstheme="minorHAnsi"/>
          </w:rPr>
          <w:t xml:space="preserve">of future </w:t>
        </w:r>
        <w:r w:rsidR="003B5AF4">
          <w:rPr>
            <w:rFonts w:eastAsia="Calibri" w:cstheme="minorHAnsi"/>
          </w:rPr>
          <w:t xml:space="preserve">price fluctuations </w:t>
        </w:r>
        <w:r w:rsidR="000C1EDF">
          <w:rPr>
            <w:rFonts w:eastAsia="Calibri" w:cstheme="minorHAnsi"/>
          </w:rPr>
          <w:t>for Bitcoin</w:t>
        </w:r>
        <w:r w:rsidR="003060C4">
          <w:rPr>
            <w:rFonts w:eastAsia="Calibri" w:cstheme="minorHAnsi"/>
          </w:rPr>
          <w:t xml:space="preserve"> specifically</w:t>
        </w:r>
        <w:r w:rsidR="004664FF">
          <w:rPr>
            <w:rFonts w:eastAsia="Calibri" w:cstheme="minorHAnsi"/>
          </w:rPr>
          <w:t xml:space="preserve"> and observe</w:t>
        </w:r>
      </w:ins>
      <w:ins w:id="365" w:author="Rice, Neeley Polka" w:date="2021-12-08T19:34:00Z">
        <w:r w:rsidR="00C83061">
          <w:rPr>
            <w:rFonts w:eastAsia="Calibri" w:cstheme="minorHAnsi"/>
          </w:rPr>
          <w:t>d</w:t>
        </w:r>
      </w:ins>
      <w:ins w:id="366" w:author="Rice, Neeley Polka" w:date="2021-12-07T20:32:00Z">
        <w:r w:rsidR="004664FF">
          <w:rPr>
            <w:rFonts w:eastAsia="Calibri" w:cstheme="minorHAnsi"/>
          </w:rPr>
          <w:t xml:space="preserve"> how </w:t>
        </w:r>
      </w:ins>
      <w:ins w:id="367" w:author="Rice, Neeley Polka" w:date="2021-12-08T19:34:00Z">
        <w:r w:rsidR="00407B5B">
          <w:rPr>
            <w:rFonts w:eastAsia="Calibri" w:cstheme="minorHAnsi"/>
          </w:rPr>
          <w:t>they</w:t>
        </w:r>
      </w:ins>
      <w:ins w:id="368" w:author="Rice, Neeley Polka" w:date="2021-12-07T20:32:00Z">
        <w:r w:rsidR="004664FF">
          <w:rPr>
            <w:rFonts w:eastAsia="Calibri" w:cstheme="minorHAnsi"/>
          </w:rPr>
          <w:t xml:space="preserve"> compare across multiple models</w:t>
        </w:r>
      </w:ins>
      <w:ins w:id="369" w:author="Rice, Neeley Polka" w:date="2021-12-07T20:33:00Z">
        <w:r w:rsidR="00000C20">
          <w:rPr>
            <w:rFonts w:eastAsia="Calibri" w:cstheme="minorHAnsi"/>
          </w:rPr>
          <w:t>.</w:t>
        </w:r>
        <w:r w:rsidR="00197F69">
          <w:rPr>
            <w:rFonts w:eastAsia="Calibri" w:cstheme="minorHAnsi"/>
          </w:rPr>
          <w:t xml:space="preserve"> </w:t>
        </w:r>
      </w:ins>
    </w:p>
    <w:p w14:paraId="78F0F128" w14:textId="77777777" w:rsidR="00595363" w:rsidRPr="0041044D" w:rsidRDefault="00595363" w:rsidP="00BC3259">
      <w:pPr>
        <w:spacing w:line="480" w:lineRule="auto"/>
        <w:ind w:firstLine="720"/>
        <w:jc w:val="both"/>
        <w:rPr>
          <w:rFonts w:eastAsia="Calibri" w:cstheme="minorHAnsi"/>
        </w:rPr>
        <w:pPrChange w:id="370" w:author="Abhishek Majumdar" w:date="2021-12-17T21:27:00Z">
          <w:pPr>
            <w:spacing w:line="480" w:lineRule="auto"/>
            <w:ind w:firstLine="720"/>
          </w:pPr>
        </w:pPrChange>
      </w:pPr>
    </w:p>
    <w:p w14:paraId="735D8863" w14:textId="4C586D25" w:rsidR="00147E03" w:rsidRPr="00763E8D" w:rsidRDefault="00147E03" w:rsidP="00BC3259">
      <w:pPr>
        <w:pStyle w:val="Heading2"/>
        <w:spacing w:line="480" w:lineRule="auto"/>
        <w:jc w:val="both"/>
        <w:pPrChange w:id="371" w:author="Abhishek Majumdar" w:date="2021-12-17T21:27:00Z">
          <w:pPr>
            <w:pStyle w:val="Heading2"/>
            <w:spacing w:line="480" w:lineRule="auto"/>
          </w:pPr>
        </w:pPrChange>
      </w:pPr>
      <w:bookmarkStart w:id="372" w:name="_Toc89887410"/>
      <w:r w:rsidRPr="00763E8D">
        <w:t>Background</w:t>
      </w:r>
      <w:bookmarkEnd w:id="372"/>
    </w:p>
    <w:p w14:paraId="47534895" w14:textId="723EC35D" w:rsidR="00635F48" w:rsidRPr="001D0E8D" w:rsidRDefault="001F7A79" w:rsidP="00BC3259">
      <w:pPr>
        <w:spacing w:line="480" w:lineRule="auto"/>
        <w:ind w:firstLine="720"/>
        <w:jc w:val="both"/>
        <w:rPr>
          <w:ins w:id="373" w:author="Rice, Neeley Polka" w:date="2021-12-08T19:53:00Z"/>
        </w:rPr>
        <w:pPrChange w:id="374" w:author="Abhishek Majumdar" w:date="2021-12-17T21:27:00Z">
          <w:pPr>
            <w:spacing w:line="480" w:lineRule="auto"/>
            <w:ind w:firstLine="720"/>
          </w:pPr>
        </w:pPrChange>
      </w:pPr>
      <w:ins w:id="375" w:author="Rice, Neeley Polka" w:date="2021-12-05T11:35:00Z">
        <w:r w:rsidRPr="001D0E8D">
          <w:t>A</w:t>
        </w:r>
      </w:ins>
      <w:ins w:id="376" w:author="Rice, Neeley Polka" w:date="2021-12-05T11:34:00Z">
        <w:r w:rsidR="00635F48" w:rsidRPr="001D0E8D">
          <w:t xml:space="preserve"> thorough literature review was conducted </w:t>
        </w:r>
      </w:ins>
      <w:ins w:id="377" w:author="Rice, Neeley Polka" w:date="2021-12-05T11:36:00Z">
        <w:r w:rsidR="00BD2857" w:rsidRPr="001D0E8D">
          <w:t xml:space="preserve">on the history of Bitcoin, </w:t>
        </w:r>
        <w:r w:rsidR="005A38FF" w:rsidRPr="001D0E8D">
          <w:t xml:space="preserve">current events impacting the currency, </w:t>
        </w:r>
      </w:ins>
      <w:ins w:id="378" w:author="Rice, Neeley Polka" w:date="2021-12-05T11:37:00Z">
        <w:r w:rsidR="00B311E0" w:rsidRPr="001D0E8D">
          <w:t xml:space="preserve">and </w:t>
        </w:r>
      </w:ins>
      <w:ins w:id="379" w:author="Rice, Neeley Polka" w:date="2021-12-05T11:38:00Z">
        <w:r w:rsidR="00FD7362" w:rsidRPr="001D0E8D">
          <w:t>p</w:t>
        </w:r>
        <w:r w:rsidR="00F45B28" w:rsidRPr="001D0E8D">
          <w:t>revious work on the topic of cryptocurrency prediction. The goal of the review was to</w:t>
        </w:r>
      </w:ins>
      <w:ins w:id="380" w:author="Rice, Neeley Polka" w:date="2021-12-05T11:41:00Z">
        <w:r w:rsidR="00CD4AD0" w:rsidRPr="001D0E8D">
          <w:t xml:space="preserve"> gain inspiration on ways to approach the project a</w:t>
        </w:r>
      </w:ins>
      <w:ins w:id="381" w:author="Rice, Neeley Polka" w:date="2021-12-05T13:47:00Z">
        <w:r w:rsidR="00676F8A" w:rsidRPr="001D0E8D">
          <w:t xml:space="preserve">s well as to </w:t>
        </w:r>
      </w:ins>
      <w:ins w:id="382" w:author="Rice, Neeley Polka" w:date="2021-12-05T11:40:00Z">
        <w:r w:rsidR="003A7B0C" w:rsidRPr="001D0E8D">
          <w:t>identify potential predictors</w:t>
        </w:r>
      </w:ins>
      <w:ins w:id="383" w:author="Rice, Neeley Polka" w:date="2021-12-05T11:41:00Z">
        <w:r w:rsidR="00CD4AD0" w:rsidRPr="001D0E8D">
          <w:t xml:space="preserve"> and</w:t>
        </w:r>
      </w:ins>
      <w:ins w:id="384" w:author="Rice, Neeley Polka" w:date="2021-12-05T11:43:00Z">
        <w:r w:rsidR="00BD1D5D" w:rsidRPr="001D0E8D">
          <w:t xml:space="preserve"> </w:t>
        </w:r>
      </w:ins>
      <w:ins w:id="385" w:author="Rice, Neeley Polka" w:date="2021-12-05T11:42:00Z">
        <w:r w:rsidR="00C92A17" w:rsidRPr="001D0E8D">
          <w:t>models</w:t>
        </w:r>
      </w:ins>
      <w:ins w:id="386" w:author="Rice, Neeley Polka" w:date="2021-12-05T11:43:00Z">
        <w:r w:rsidR="00E740BB" w:rsidRPr="001D0E8D">
          <w:t xml:space="preserve"> for </w:t>
        </w:r>
        <w:r w:rsidR="008B6586" w:rsidRPr="001D0E8D">
          <w:t xml:space="preserve">use in the study. </w:t>
        </w:r>
      </w:ins>
    </w:p>
    <w:p w14:paraId="6CD9B3BA" w14:textId="77777777" w:rsidR="00595363" w:rsidRPr="001D0E8D" w:rsidRDefault="00595363" w:rsidP="00BC3259">
      <w:pPr>
        <w:spacing w:line="480" w:lineRule="auto"/>
        <w:ind w:firstLine="720"/>
        <w:jc w:val="both"/>
        <w:pPrChange w:id="387" w:author="Abhishek Majumdar" w:date="2021-12-17T21:27:00Z">
          <w:pPr>
            <w:spacing w:line="480" w:lineRule="auto"/>
            <w:ind w:firstLine="720"/>
          </w:pPr>
        </w:pPrChange>
      </w:pPr>
    </w:p>
    <w:p w14:paraId="13BE0B45" w14:textId="4C586D25" w:rsidR="00D30601" w:rsidRPr="009D79D0" w:rsidRDefault="00D30601" w:rsidP="00BC3259">
      <w:pPr>
        <w:pStyle w:val="Heading3"/>
        <w:spacing w:line="480" w:lineRule="auto"/>
        <w:jc w:val="both"/>
        <w:rPr>
          <w:rFonts w:cstheme="minorHAnsi"/>
        </w:rPr>
        <w:pPrChange w:id="388" w:author="Abhishek Majumdar" w:date="2021-12-17T21:27:00Z">
          <w:pPr>
            <w:pStyle w:val="Heading3"/>
            <w:spacing w:line="480" w:lineRule="auto"/>
          </w:pPr>
        </w:pPrChange>
      </w:pPr>
      <w:bookmarkStart w:id="389" w:name="_Toc89887411"/>
      <w:r w:rsidRPr="009D0A40">
        <w:rPr>
          <w:rFonts w:asciiTheme="minorHAnsi" w:hAnsiTheme="minorHAnsi" w:cstheme="minorHAnsi"/>
        </w:rPr>
        <w:t>History of Bitcoin</w:t>
      </w:r>
      <w:bookmarkEnd w:id="389"/>
    </w:p>
    <w:p w14:paraId="0E0A3184" w14:textId="4D9203C0" w:rsidR="00AF0084" w:rsidRPr="00DD0853" w:rsidRDefault="1A73F9A6" w:rsidP="00BC3259">
      <w:pPr>
        <w:spacing w:line="480" w:lineRule="auto"/>
        <w:ind w:firstLine="720"/>
        <w:jc w:val="both"/>
        <w:rPr>
          <w:rStyle w:val="Hyperlink"/>
          <w:rFonts w:eastAsia="Segoe UI" w:cstheme="minorHAnsi"/>
          <w:color w:val="auto"/>
          <w:sz w:val="18"/>
          <w:szCs w:val="18"/>
        </w:rPr>
        <w:pPrChange w:id="390" w:author="Abhishek Majumdar" w:date="2021-12-17T21:27:00Z">
          <w:pPr>
            <w:spacing w:line="480" w:lineRule="auto"/>
            <w:ind w:firstLine="720"/>
          </w:pPr>
        </w:pPrChange>
      </w:pPr>
      <w:del w:id="391" w:author="Aaron Dittmer [2]" w:date="2021-12-07T17:24:00Z">
        <w:r w:rsidRPr="00BE72B7">
          <w:rPr>
            <w:rFonts w:eastAsia="Roboto" w:cstheme="minorHAnsi"/>
            <w:rPrChange w:id="392" w:author="Rice, Neeley Polka" w:date="2021-12-06T13:25:00Z">
              <w:rPr>
                <w:rFonts w:ascii="Roboto" w:eastAsia="Roboto" w:hAnsi="Roboto" w:cs="Roboto"/>
                <w:color w:val="202124"/>
                <w:u w:val="single"/>
              </w:rPr>
            </w:rPrChange>
          </w:rPr>
          <w:delText xml:space="preserve">After </w:delText>
        </w:r>
      </w:del>
      <w:ins w:id="393" w:author="Rice, Neeley Polka" w:date="2021-12-05T13:50:00Z">
        <w:del w:id="394" w:author="Aaron Dittmer [2]" w:date="2021-12-07T17:24:00Z">
          <w:r w:rsidR="00B2012D" w:rsidRPr="00BE72B7">
            <w:rPr>
              <w:rFonts w:eastAsia="Roboto" w:cstheme="minorHAnsi"/>
              <w:rPrChange w:id="395" w:author="Aaron Dittmer [2]" w:date="2021-12-07T17:28:00Z">
                <w:rPr>
                  <w:rFonts w:eastAsia="Roboto" w:cstheme="minorHAnsi"/>
                  <w:color w:val="202124"/>
                </w:rPr>
              </w:rPrChange>
            </w:rPr>
            <w:delText xml:space="preserve">the </w:delText>
          </w:r>
        </w:del>
      </w:ins>
      <w:del w:id="396" w:author="Aaron Dittmer [2]" w:date="2021-12-07T17:24:00Z">
        <w:r w:rsidRPr="00BE72B7">
          <w:rPr>
            <w:rFonts w:eastAsia="Roboto" w:cstheme="minorHAnsi"/>
            <w:rPrChange w:id="397" w:author="Aaron Dittmer [2]" w:date="2021-12-07T17:28:00Z">
              <w:rPr>
                <w:rFonts w:eastAsia="Roboto" w:cstheme="minorHAnsi"/>
                <w:color w:val="202124"/>
              </w:rPr>
            </w:rPrChange>
          </w:rPr>
          <w:delText>economic recession</w:delText>
        </w:r>
        <w:r w:rsidRPr="00BE72B7" w:rsidDel="00B2012D">
          <w:rPr>
            <w:rFonts w:eastAsia="Roboto" w:cstheme="minorHAnsi"/>
            <w:rPrChange w:id="398" w:author="Aaron Dittmer [2]" w:date="2021-12-07T17:28:00Z">
              <w:rPr>
                <w:rFonts w:eastAsia="Roboto" w:cstheme="minorHAnsi"/>
                <w:color w:val="202124"/>
              </w:rPr>
            </w:rPrChange>
          </w:rPr>
          <w:delText>s</w:delText>
        </w:r>
        <w:r w:rsidRPr="00BE72B7">
          <w:rPr>
            <w:rFonts w:eastAsia="Roboto" w:cstheme="minorHAnsi"/>
            <w:rPrChange w:id="399" w:author="Aaron Dittmer [2]" w:date="2021-12-07T17:28:00Z">
              <w:rPr>
                <w:rFonts w:eastAsia="Roboto" w:cstheme="minorHAnsi"/>
                <w:color w:val="202124"/>
              </w:rPr>
            </w:rPrChange>
          </w:rPr>
          <w:delText xml:space="preserve"> of 2008-2009, </w:delText>
        </w:r>
      </w:del>
      <w:ins w:id="400" w:author="Rice, Neeley Polka" w:date="2021-12-05T13:59:00Z">
        <w:del w:id="401" w:author="Aaron Dittmer [2]" w:date="2021-12-07T17:24:00Z">
          <w:r w:rsidR="004B3683" w:rsidRPr="00BE72B7">
            <w:rPr>
              <w:rFonts w:eastAsia="Roboto" w:cstheme="minorHAnsi"/>
              <w:rPrChange w:id="402" w:author="Aaron Dittmer [2]" w:date="2021-12-07T17:28:00Z">
                <w:rPr>
                  <w:rFonts w:eastAsia="Roboto" w:cstheme="minorHAnsi"/>
                  <w:color w:val="202124"/>
                </w:rPr>
              </w:rPrChange>
            </w:rPr>
            <w:delText xml:space="preserve">a </w:delText>
          </w:r>
        </w:del>
      </w:ins>
      <w:del w:id="403" w:author="Aaron Dittmer [2]" w:date="2021-12-07T17:24:00Z">
        <w:r w:rsidRPr="00BE72B7">
          <w:rPr>
            <w:rFonts w:eastAsia="Roboto" w:cstheme="minorHAnsi"/>
            <w:rPrChange w:id="404" w:author="Aaron Dittmer [2]" w:date="2021-12-07T17:28:00Z">
              <w:rPr>
                <w:rFonts w:eastAsia="Roboto" w:cstheme="minorHAnsi"/>
                <w:color w:val="202124"/>
              </w:rPr>
            </w:rPrChange>
          </w:rPr>
          <w:delText>need was felt to democratize</w:delText>
        </w:r>
        <w:r w:rsidRPr="00BE72B7" w:rsidDel="00E07C61">
          <w:rPr>
            <w:rFonts w:eastAsia="Roboto" w:cstheme="minorHAnsi"/>
            <w:rPrChange w:id="405" w:author="Aaron Dittmer [2]" w:date="2021-12-07T17:28:00Z">
              <w:rPr>
                <w:rFonts w:eastAsia="Roboto" w:cstheme="minorHAnsi"/>
                <w:color w:val="202124"/>
              </w:rPr>
            </w:rPrChange>
          </w:rPr>
          <w:delText xml:space="preserve"> own’s</w:delText>
        </w:r>
        <w:r w:rsidRPr="00BE72B7">
          <w:rPr>
            <w:rFonts w:eastAsia="Roboto" w:cstheme="minorHAnsi"/>
            <w:rPrChange w:id="406" w:author="Aaron Dittmer [2]" w:date="2021-12-07T17:28:00Z">
              <w:rPr>
                <w:rFonts w:eastAsia="Roboto" w:cstheme="minorHAnsi"/>
                <w:color w:val="202124"/>
              </w:rPr>
            </w:rPrChange>
          </w:rPr>
          <w:delText xml:space="preserve"> finance so people </w:delText>
        </w:r>
        <w:r w:rsidRPr="00BE72B7" w:rsidDel="00545761">
          <w:rPr>
            <w:rFonts w:eastAsia="Roboto" w:cstheme="minorHAnsi"/>
            <w:rPrChange w:id="407" w:author="Aaron Dittmer [2]" w:date="2021-12-07T17:28:00Z">
              <w:rPr>
                <w:rFonts w:eastAsia="Roboto" w:cstheme="minorHAnsi"/>
                <w:color w:val="202124"/>
              </w:rPr>
            </w:rPrChange>
          </w:rPr>
          <w:delText xml:space="preserve">can </w:delText>
        </w:r>
      </w:del>
      <w:ins w:id="408" w:author="Rice, Neeley Polka" w:date="2021-12-05T11:26:00Z">
        <w:del w:id="409" w:author="Aaron Dittmer [2]" w:date="2021-12-07T17:24:00Z">
          <w:r w:rsidR="00545761" w:rsidRPr="00BE72B7">
            <w:rPr>
              <w:rFonts w:eastAsia="Roboto" w:cstheme="minorHAnsi"/>
              <w:rPrChange w:id="410" w:author="Aaron Dittmer [2]" w:date="2021-12-07T17:28:00Z">
                <w:rPr>
                  <w:rFonts w:eastAsia="Roboto" w:cstheme="minorHAnsi"/>
                  <w:color w:val="202124"/>
                </w:rPr>
              </w:rPrChange>
            </w:rPr>
            <w:delText xml:space="preserve">could </w:delText>
          </w:r>
        </w:del>
      </w:ins>
      <w:del w:id="411" w:author="Aaron Dittmer [2]" w:date="2021-12-07T17:24:00Z">
        <w:r w:rsidRPr="00BE72B7">
          <w:rPr>
            <w:rFonts w:eastAsia="Roboto" w:cstheme="minorHAnsi"/>
            <w:rPrChange w:id="412" w:author="Aaron Dittmer [2]" w:date="2021-12-07T17:28:00Z">
              <w:rPr>
                <w:rFonts w:eastAsia="Roboto" w:cstheme="minorHAnsi"/>
                <w:color w:val="202124"/>
              </w:rPr>
            </w:rPrChange>
          </w:rPr>
          <w:delText xml:space="preserve">control their own money. Crypto currency was a digital attempt towards </w:delText>
        </w:r>
      </w:del>
      <w:ins w:id="413" w:author="Rice, Neeley Polka" w:date="2021-12-05T11:25:00Z">
        <w:del w:id="414" w:author="Aaron Dittmer [2]" w:date="2021-12-07T17:24:00Z">
          <w:r w:rsidR="00E07C61" w:rsidRPr="00BE72B7">
            <w:rPr>
              <w:rFonts w:eastAsia="Roboto" w:cstheme="minorHAnsi"/>
              <w:rPrChange w:id="415" w:author="Aaron Dittmer [2]" w:date="2021-12-07T17:28:00Z">
                <w:rPr>
                  <w:rFonts w:eastAsia="Roboto" w:cstheme="minorHAnsi"/>
                  <w:color w:val="202124"/>
                </w:rPr>
              </w:rPrChange>
            </w:rPr>
            <w:delText xml:space="preserve">a </w:delText>
          </w:r>
        </w:del>
      </w:ins>
      <w:del w:id="416" w:author="Aaron Dittmer [2]" w:date="2021-12-07T17:24:00Z">
        <w:r w:rsidRPr="00BE72B7">
          <w:rPr>
            <w:rFonts w:eastAsia="Roboto" w:cstheme="minorHAnsi"/>
            <w:rPrChange w:id="417" w:author="Aaron Dittmer [2]" w:date="2021-12-07T17:28:00Z">
              <w:rPr>
                <w:rFonts w:eastAsia="Roboto" w:cstheme="minorHAnsi"/>
                <w:color w:val="202124"/>
              </w:rPr>
            </w:rPrChange>
          </w:rPr>
          <w:delText>solution for this need. The first cryptocurrency</w:delText>
        </w:r>
      </w:del>
      <w:ins w:id="418" w:author="Rice, Neeley Polka" w:date="2021-12-05T13:59:00Z">
        <w:del w:id="419" w:author="Aaron Dittmer [2]" w:date="2021-12-07T17:24:00Z">
          <w:r w:rsidR="00987F4C" w:rsidRPr="00BE72B7">
            <w:rPr>
              <w:rFonts w:eastAsia="Roboto" w:cstheme="minorHAnsi"/>
              <w:rPrChange w:id="420" w:author="Aaron Dittmer [2]" w:date="2021-12-07T17:28:00Z">
                <w:rPr>
                  <w:rFonts w:eastAsia="Roboto" w:cstheme="minorHAnsi"/>
                  <w:color w:val="202124"/>
                </w:rPr>
              </w:rPrChange>
            </w:rPr>
            <w:delText>, Bitcoin</w:delText>
          </w:r>
          <w:commentRangeStart w:id="421"/>
          <w:r w:rsidR="00987F4C" w:rsidRPr="00BE72B7">
            <w:rPr>
              <w:rFonts w:eastAsia="Roboto" w:cstheme="minorHAnsi"/>
              <w:rPrChange w:id="422" w:author="Aaron Dittmer [2]" w:date="2021-12-07T17:28:00Z">
                <w:rPr>
                  <w:rFonts w:eastAsia="Roboto" w:cstheme="minorHAnsi"/>
                  <w:color w:val="202124"/>
                </w:rPr>
              </w:rPrChange>
            </w:rPr>
            <w:delText>,</w:delText>
          </w:r>
        </w:del>
      </w:ins>
      <w:del w:id="423" w:author="Aaron Dittmer [2]" w:date="2021-12-07T17:24:00Z">
        <w:r w:rsidRPr="00BE72B7">
          <w:rPr>
            <w:rFonts w:eastAsia="Roboto" w:cstheme="minorHAnsi"/>
            <w:rPrChange w:id="424" w:author="Aaron Dittmer [2]" w:date="2021-12-07T17:28:00Z">
              <w:rPr>
                <w:rFonts w:eastAsia="Roboto" w:cstheme="minorHAnsi"/>
                <w:color w:val="202124"/>
              </w:rPr>
            </w:rPrChange>
          </w:rPr>
          <w:delText xml:space="preserve"> was invented in 2008 by an unknown person or group of people using the name </w:delText>
        </w:r>
        <w:r w:rsidRPr="00BE72B7">
          <w:rPr>
            <w:rFonts w:eastAsia="Roboto" w:cstheme="minorHAnsi"/>
            <w:b/>
            <w:rPrChange w:id="425" w:author="Aaron Dittmer [2]" w:date="2021-12-07T17:28:00Z">
              <w:rPr>
                <w:rFonts w:eastAsia="Roboto" w:cstheme="minorHAnsi"/>
                <w:b/>
                <w:bCs/>
                <w:color w:val="202124"/>
              </w:rPr>
            </w:rPrChange>
          </w:rPr>
          <w:delText>Satoshi Nakamoto</w:delText>
        </w:r>
        <w:r w:rsidRPr="00BE72B7">
          <w:rPr>
            <w:rFonts w:eastAsia="Roboto" w:cstheme="minorHAnsi"/>
            <w:rPrChange w:id="426" w:author="Aaron Dittmer [2]" w:date="2021-12-07T17:28:00Z">
              <w:rPr>
                <w:rFonts w:eastAsia="Roboto" w:cstheme="minorHAnsi"/>
                <w:color w:val="202124"/>
              </w:rPr>
            </w:rPrChange>
          </w:rPr>
          <w:delText xml:space="preserve">. The currency began </w:delText>
        </w:r>
        <w:r w:rsidRPr="00BE72B7" w:rsidDel="0070426B">
          <w:rPr>
            <w:rFonts w:eastAsia="Roboto" w:cstheme="minorHAnsi"/>
            <w:rPrChange w:id="427" w:author="Aaron Dittmer [2]" w:date="2021-12-07T17:28:00Z">
              <w:rPr>
                <w:rFonts w:eastAsia="Roboto" w:cstheme="minorHAnsi"/>
                <w:color w:val="202124"/>
              </w:rPr>
            </w:rPrChange>
          </w:rPr>
          <w:delText xml:space="preserve">use </w:delText>
        </w:r>
      </w:del>
      <w:ins w:id="428" w:author="Rice, Neeley Polka" w:date="2021-12-05T13:59:00Z">
        <w:del w:id="429" w:author="Aaron Dittmer [2]" w:date="2021-12-07T17:24:00Z">
          <w:r w:rsidR="0070426B" w:rsidRPr="00BE72B7">
            <w:rPr>
              <w:rFonts w:eastAsia="Roboto" w:cstheme="minorHAnsi"/>
              <w:rPrChange w:id="430" w:author="Aaron Dittmer [2]" w:date="2021-12-07T17:28:00Z">
                <w:rPr>
                  <w:rFonts w:eastAsia="Roboto" w:cstheme="minorHAnsi"/>
                  <w:color w:val="202124"/>
                </w:rPr>
              </w:rPrChange>
            </w:rPr>
            <w:delText xml:space="preserve">circulation </w:delText>
          </w:r>
        </w:del>
      </w:ins>
      <w:del w:id="431" w:author="Aaron Dittmer [2]" w:date="2021-12-07T17:24:00Z">
        <w:r w:rsidRPr="00BE72B7">
          <w:rPr>
            <w:rFonts w:eastAsia="Roboto" w:cstheme="minorHAnsi"/>
            <w:rPrChange w:id="432" w:author="Aaron Dittmer [2]" w:date="2021-12-07T17:28:00Z">
              <w:rPr>
                <w:rFonts w:eastAsia="Roboto" w:cstheme="minorHAnsi"/>
                <w:color w:val="202124"/>
              </w:rPr>
            </w:rPrChange>
          </w:rPr>
          <w:delText>in 2009 when its implementation was released as open-source software</w:delText>
        </w:r>
        <w:r w:rsidR="31F24723" w:rsidRPr="00BE72B7" w:rsidDel="00D7414D">
          <w:rPr>
            <w:rFonts w:eastAsia="Roboto" w:cstheme="minorHAnsi"/>
            <w:rPrChange w:id="433" w:author="Aaron Dittmer [2]" w:date="2021-12-07T17:28:00Z">
              <w:rPr>
                <w:rFonts w:eastAsia="Roboto" w:cstheme="minorHAnsi"/>
                <w:color w:val="202124"/>
              </w:rPr>
            </w:rPrChange>
          </w:rPr>
          <w:delText>.</w:delText>
        </w:r>
      </w:del>
      <w:customXmlInsRangeStart w:id="434" w:author="Rice, Neeley Polka" w:date="2021-12-06T12:52:00Z"/>
      <w:customXmlDelRangeStart w:id="435" w:author="Aaron Dittmer [2]" w:date="2021-12-07T17:24:00Z"/>
      <w:sdt>
        <w:sdtPr>
          <w:rPr>
            <w:rFonts w:eastAsia="Roboto" w:cstheme="minorHAnsi"/>
          </w:rPr>
          <w:id w:val="2125725284"/>
          <w:citation/>
        </w:sdtPr>
        <w:sdtEndPr/>
        <w:sdtContent>
          <w:customXmlInsRangeEnd w:id="434"/>
          <w:customXmlDelRangeEnd w:id="435"/>
          <w:ins w:id="436" w:author="Rice, Neeley Polka" w:date="2021-12-06T12:52:00Z">
            <w:del w:id="437" w:author="Aaron Dittmer [2]" w:date="2021-12-07T17:24:00Z">
              <w:r w:rsidR="00D7414D" w:rsidRPr="00BE72B7">
                <w:rPr>
                  <w:rFonts w:eastAsia="Roboto" w:cstheme="minorHAnsi"/>
                  <w:rPrChange w:id="438" w:author="Rice, Neeley Polka" w:date="2021-12-06T13:25:00Z">
                    <w:rPr>
                      <w:rFonts w:ascii="Roboto" w:eastAsia="Roboto" w:hAnsi="Roboto" w:cs="Roboto"/>
                      <w:color w:val="202124"/>
                    </w:rPr>
                  </w:rPrChange>
                </w:rPr>
                <w:fldChar w:fldCharType="begin"/>
              </w:r>
              <w:r w:rsidR="00D7414D" w:rsidRPr="00BE72B7">
                <w:rPr>
                  <w:rFonts w:eastAsia="Roboto" w:cstheme="minorHAnsi"/>
                  <w:rPrChange w:id="439" w:author="Rice, Neeley Polka" w:date="2021-12-06T13:25:00Z">
                    <w:rPr>
                      <w:rFonts w:ascii="Roboto" w:eastAsia="Roboto" w:hAnsi="Roboto" w:cs="Roboto"/>
                      <w:color w:val="202124"/>
                    </w:rPr>
                  </w:rPrChange>
                </w:rPr>
                <w:delInstrText xml:space="preserve"> CITATION Bit21 \l 1033 </w:delInstrText>
              </w:r>
            </w:del>
          </w:ins>
          <w:del w:id="440" w:author="Aaron Dittmer [2]" w:date="2021-12-07T17:24:00Z">
            <w:r w:rsidR="00D7414D" w:rsidRPr="00BE72B7">
              <w:rPr>
                <w:rFonts w:eastAsia="Roboto" w:cstheme="minorHAnsi"/>
                <w:rPrChange w:id="441" w:author="Rice, Neeley Polka" w:date="2021-12-06T13:25:00Z">
                  <w:rPr>
                    <w:rFonts w:ascii="Roboto" w:eastAsia="Roboto" w:hAnsi="Roboto" w:cs="Roboto"/>
                    <w:color w:val="202124"/>
                  </w:rPr>
                </w:rPrChange>
              </w:rPr>
              <w:fldChar w:fldCharType="separate"/>
            </w:r>
            <w:r w:rsidR="005519A0" w:rsidRPr="00BE72B7">
              <w:rPr>
                <w:rFonts w:eastAsia="Roboto" w:cstheme="minorHAnsi"/>
                <w:rPrChange w:id="442" w:author="Aaron Dittmer [2]" w:date="2021-12-07T17:28:00Z">
                  <w:rPr>
                    <w:rFonts w:eastAsia="Roboto" w:cstheme="minorHAnsi"/>
                    <w:noProof/>
                    <w:color w:val="202124"/>
                  </w:rPr>
                </w:rPrChange>
              </w:rPr>
              <w:delText xml:space="preserve"> (Bitcoin, 2021)</w:delText>
            </w:r>
          </w:del>
          <w:ins w:id="443" w:author="Rice, Neeley Polka" w:date="2021-12-06T12:52:00Z">
            <w:del w:id="444" w:author="Aaron Dittmer [2]" w:date="2021-12-07T17:24:00Z">
              <w:r w:rsidR="00D7414D" w:rsidRPr="00BE72B7">
                <w:rPr>
                  <w:rFonts w:eastAsia="Roboto" w:cstheme="minorHAnsi"/>
                  <w:rPrChange w:id="445" w:author="Rice, Neeley Polka" w:date="2021-12-06T13:25:00Z">
                    <w:rPr>
                      <w:rFonts w:ascii="Roboto" w:eastAsia="Roboto" w:hAnsi="Roboto" w:cs="Roboto"/>
                      <w:color w:val="202124"/>
                    </w:rPr>
                  </w:rPrChange>
                </w:rPr>
                <w:fldChar w:fldCharType="end"/>
              </w:r>
            </w:del>
          </w:ins>
          <w:customXmlInsRangeStart w:id="446" w:author="Rice, Neeley Polka" w:date="2021-12-06T12:52:00Z"/>
          <w:customXmlDelRangeStart w:id="447" w:author="Aaron Dittmer [2]" w:date="2021-12-07T17:24:00Z"/>
        </w:sdtContent>
      </w:sdt>
      <w:customXmlInsRangeEnd w:id="446"/>
      <w:customXmlDelRangeEnd w:id="447"/>
      <w:ins w:id="448" w:author="Rice, Neeley Polka" w:date="2021-12-06T12:52:00Z">
        <w:del w:id="449" w:author="Aaron Dittmer [2]" w:date="2021-12-07T17:24:00Z">
          <w:r w:rsidR="00D7414D" w:rsidRPr="00BE72B7">
            <w:rPr>
              <w:rFonts w:eastAsia="Roboto" w:cstheme="minorHAnsi"/>
              <w:rPrChange w:id="450" w:author="Rice, Neeley Polka" w:date="2021-12-06T13:25:00Z">
                <w:rPr>
                  <w:rFonts w:ascii="Roboto" w:eastAsia="Roboto" w:hAnsi="Roboto" w:cs="Roboto"/>
                  <w:color w:val="202124"/>
                </w:rPr>
              </w:rPrChange>
            </w:rPr>
            <w:delText>.</w:delText>
          </w:r>
        </w:del>
      </w:ins>
      <w:ins w:id="451" w:author="Majumdar, Abhishek" w:date="2021-12-05T19:47:00Z">
        <w:del w:id="452" w:author="Aaron Dittmer [2]" w:date="2021-12-07T17:24:00Z">
          <w:r w:rsidR="6AEDAECB" w:rsidRPr="00BE72B7" w:rsidDel="00D7414D">
            <w:rPr>
              <w:rFonts w:eastAsia="Roboto" w:cstheme="minorHAnsi"/>
              <w:rPrChange w:id="453" w:author="Rice, Neeley Polka" w:date="2021-12-06T13:25:00Z">
                <w:rPr>
                  <w:rFonts w:ascii="Roboto" w:eastAsia="Roboto" w:hAnsi="Roboto" w:cs="Roboto"/>
                  <w:color w:val="202124"/>
                </w:rPr>
              </w:rPrChange>
            </w:rPr>
            <w:delText>(</w:delText>
          </w:r>
          <w:r w:rsidRPr="00A75318" w:rsidDel="00D7414D">
            <w:rPr>
              <w:rFonts w:cstheme="minorHAnsi"/>
            </w:rPr>
            <w:fldChar w:fldCharType="begin"/>
          </w:r>
          <w:r w:rsidRPr="00A75318" w:rsidDel="00D7414D">
            <w:rPr>
              <w:rFonts w:cstheme="minorHAnsi"/>
            </w:rPr>
            <w:delInstrText xml:space="preserve">HYPERLINK "https://en.wikipedia.org/wiki/Bitcoin" </w:delInstrText>
          </w:r>
          <w:r w:rsidRPr="00A75318" w:rsidDel="00D7414D">
            <w:rPr>
              <w:rFonts w:cstheme="minorHAnsi"/>
            </w:rPr>
            <w:fldChar w:fldCharType="separate"/>
          </w:r>
          <w:r w:rsidR="6AEDAECB" w:rsidRPr="00BE72B7" w:rsidDel="00D7414D">
            <w:rPr>
              <w:rStyle w:val="Hyperlink"/>
              <w:rFonts w:eastAsia="Segoe UI" w:cstheme="minorHAnsi"/>
              <w:color w:val="auto"/>
              <w:sz w:val="18"/>
              <w:szCs w:val="18"/>
              <w:rPrChange w:id="454" w:author="Rice, Neeley Polka" w:date="2021-12-06T13:25:00Z">
                <w:rPr>
                  <w:rStyle w:val="Hyperlink"/>
                  <w:rFonts w:ascii="Segoe UI" w:eastAsia="Segoe UI" w:hAnsi="Segoe UI" w:cs="Segoe UI"/>
                  <w:sz w:val="18"/>
                  <w:szCs w:val="18"/>
                </w:rPr>
              </w:rPrChange>
            </w:rPr>
            <w:delText>Bitcoin</w:delText>
          </w:r>
          <w:r w:rsidRPr="00A75318" w:rsidDel="00D7414D">
            <w:rPr>
              <w:rFonts w:cstheme="minorHAnsi"/>
            </w:rPr>
            <w:fldChar w:fldCharType="end"/>
          </w:r>
        </w:del>
      </w:ins>
      <w:ins w:id="455" w:author="Majumdar, Abhishek" w:date="2021-12-05T19:48:00Z">
        <w:del w:id="456" w:author="Aaron Dittmer [2]" w:date="2021-12-07T17:24:00Z">
          <w:r w:rsidR="6AEDAECB" w:rsidRPr="00BE72B7" w:rsidDel="00D7414D">
            <w:rPr>
              <w:rStyle w:val="Hyperlink"/>
              <w:rFonts w:eastAsia="Segoe UI" w:cstheme="minorHAnsi"/>
              <w:color w:val="auto"/>
              <w:sz w:val="18"/>
              <w:szCs w:val="18"/>
              <w:rPrChange w:id="457" w:author="Rice, Neeley Polka" w:date="2021-12-06T13:25:00Z">
                <w:rPr>
                  <w:rStyle w:val="Hyperlink"/>
                  <w:rFonts w:ascii="Segoe UI" w:eastAsia="Segoe UI" w:hAnsi="Segoe UI" w:cs="Segoe UI"/>
                  <w:sz w:val="18"/>
                  <w:szCs w:val="18"/>
                </w:rPr>
              </w:rPrChange>
            </w:rPr>
            <w:delText xml:space="preserve"> – </w:delText>
          </w:r>
        </w:del>
      </w:ins>
      <w:ins w:id="458" w:author="Majumdar, Abhishek" w:date="2021-12-05T19:47:00Z">
        <w:del w:id="459" w:author="Aaron Dittmer [2]" w:date="2021-12-07T17:24:00Z">
          <w:r w:rsidR="6AEDAECB" w:rsidRPr="00BE72B7" w:rsidDel="00D7414D">
            <w:rPr>
              <w:rStyle w:val="Hyperlink"/>
              <w:rFonts w:eastAsia="Segoe UI" w:cstheme="minorHAnsi"/>
              <w:color w:val="auto"/>
              <w:sz w:val="18"/>
              <w:szCs w:val="18"/>
              <w:rPrChange w:id="460" w:author="Rice, Neeley Polka" w:date="2021-12-06T13:25:00Z">
                <w:rPr>
                  <w:rStyle w:val="Hyperlink"/>
                  <w:rFonts w:ascii="Segoe UI" w:eastAsia="Segoe UI" w:hAnsi="Segoe UI" w:cs="Segoe UI"/>
                  <w:sz w:val="18"/>
                  <w:szCs w:val="18"/>
                </w:rPr>
              </w:rPrChange>
            </w:rPr>
            <w:delText>Wikipedia</w:delText>
          </w:r>
        </w:del>
      </w:ins>
      <w:ins w:id="461" w:author="Majumdar, Abhishek" w:date="2021-12-05T19:48:00Z">
        <w:del w:id="462" w:author="Aaron Dittmer [2]" w:date="2021-12-07T17:24:00Z">
          <w:r w:rsidR="6AEDAECB" w:rsidRPr="00BE72B7" w:rsidDel="00D7414D">
            <w:rPr>
              <w:rStyle w:val="Hyperlink"/>
              <w:rFonts w:eastAsia="Segoe UI" w:cstheme="minorHAnsi"/>
              <w:color w:val="auto"/>
              <w:sz w:val="18"/>
              <w:szCs w:val="18"/>
              <w:rPrChange w:id="463" w:author="Rice, Neeley Polka" w:date="2021-12-06T13:25:00Z">
                <w:rPr>
                  <w:rStyle w:val="Hyperlink"/>
                  <w:rFonts w:ascii="Segoe UI" w:eastAsia="Segoe UI" w:hAnsi="Segoe UI" w:cs="Segoe UI"/>
                  <w:sz w:val="18"/>
                  <w:szCs w:val="18"/>
                </w:rPr>
              </w:rPrChange>
            </w:rPr>
            <w:delText>)</w:delText>
          </w:r>
        </w:del>
      </w:ins>
      <w:commentRangeEnd w:id="421"/>
      <w:del w:id="464" w:author="Aaron Dittmer [2]" w:date="2021-12-07T17:24:00Z">
        <w:r w:rsidR="00810DBC">
          <w:rPr>
            <w:rStyle w:val="CommentReference"/>
          </w:rPr>
          <w:commentReference w:id="421"/>
        </w:r>
      </w:del>
      <w:ins w:id="465" w:author="Aaron Dittmer [2]" w:date="2021-12-07T17:24:00Z">
        <w:r w:rsidR="00AE0B8C" w:rsidRPr="00BE72B7">
          <w:rPr>
            <w:rFonts w:eastAsia="Roboto" w:cstheme="minorHAnsi"/>
            <w:rPrChange w:id="466" w:author="Aaron Dittmer [2]" w:date="2021-12-07T17:28:00Z">
              <w:rPr>
                <w:rFonts w:eastAsia="Roboto" w:cstheme="minorHAnsi"/>
                <w:color w:val="202124"/>
              </w:rPr>
            </w:rPrChange>
          </w:rPr>
          <w:t xml:space="preserve">In response to the worldwide economic recession </w:t>
        </w:r>
        <w:r w:rsidR="00B52D49" w:rsidRPr="00BE72B7">
          <w:rPr>
            <w:rFonts w:eastAsia="Roboto" w:cstheme="minorHAnsi"/>
            <w:rPrChange w:id="467" w:author="Aaron Dittmer [2]" w:date="2021-12-07T17:28:00Z">
              <w:rPr>
                <w:rFonts w:eastAsia="Roboto" w:cstheme="minorHAnsi"/>
                <w:color w:val="202124"/>
              </w:rPr>
            </w:rPrChange>
          </w:rPr>
          <w:t xml:space="preserve">in 2008, a vast majority </w:t>
        </w:r>
      </w:ins>
      <w:ins w:id="468" w:author="Aaron Dittmer [2]" w:date="2021-12-07T17:25:00Z">
        <w:r w:rsidR="00A03656" w:rsidRPr="00BE72B7">
          <w:rPr>
            <w:rFonts w:eastAsia="Roboto" w:cstheme="minorHAnsi"/>
            <w:rPrChange w:id="469" w:author="Aaron Dittmer [2]" w:date="2021-12-07T17:28:00Z">
              <w:rPr>
                <w:rFonts w:eastAsia="Roboto" w:cstheme="minorHAnsi"/>
                <w:color w:val="202124"/>
              </w:rPr>
            </w:rPrChange>
          </w:rPr>
          <w:t xml:space="preserve">of investors had widely growing concerns regarding centralized investments. </w:t>
        </w:r>
        <w:r w:rsidR="0092612C" w:rsidRPr="009D79D0">
          <w:rPr>
            <w:rFonts w:eastAsia="Roboto" w:cstheme="minorHAnsi"/>
          </w:rPr>
          <w:t xml:space="preserve">Cryptocurrency investment became </w:t>
        </w:r>
      </w:ins>
      <w:ins w:id="470" w:author="Aaron Dittmer [2]" w:date="2021-12-07T17:26:00Z">
        <w:r w:rsidR="0092612C" w:rsidRPr="009D79D0">
          <w:rPr>
            <w:rFonts w:eastAsia="Roboto" w:cstheme="minorHAnsi"/>
          </w:rPr>
          <w:t xml:space="preserve">a tool for </w:t>
        </w:r>
        <w:r w:rsidR="00827ECB" w:rsidRPr="009D79D0">
          <w:rPr>
            <w:rFonts w:eastAsia="Roboto" w:cstheme="minorHAnsi"/>
          </w:rPr>
          <w:t xml:space="preserve">financiers to </w:t>
        </w:r>
        <w:r w:rsidR="0075168B" w:rsidRPr="009D79D0">
          <w:rPr>
            <w:rFonts w:eastAsia="Roboto" w:cstheme="minorHAnsi"/>
          </w:rPr>
          <w:t xml:space="preserve">gain more control over their investments through a decentralized platform </w:t>
        </w:r>
        <w:r w:rsidR="0075168B" w:rsidRPr="009D79D0">
          <w:rPr>
            <w:rFonts w:eastAsia="Roboto" w:cstheme="minorHAnsi"/>
          </w:rPr>
          <w:lastRenderedPageBreak/>
          <w:t>for trading</w:t>
        </w:r>
        <w:r w:rsidR="00857C52" w:rsidRPr="009D79D0">
          <w:rPr>
            <w:rFonts w:eastAsia="Roboto" w:cstheme="minorHAnsi"/>
          </w:rPr>
          <w:t xml:space="preserve">. Bitcoin was the pioneer </w:t>
        </w:r>
      </w:ins>
      <w:ins w:id="471" w:author="Aaron Dittmer [2]" w:date="2021-12-07T17:27:00Z">
        <w:r w:rsidR="00857C52" w:rsidRPr="009D79D0">
          <w:rPr>
            <w:rFonts w:eastAsia="Roboto" w:cstheme="minorHAnsi"/>
          </w:rPr>
          <w:t>coin</w:t>
        </w:r>
      </w:ins>
      <w:ins w:id="472" w:author="Aaron Dittmer [2]" w:date="2021-12-07T17:26:00Z">
        <w:r w:rsidR="00857C52" w:rsidRPr="009D79D0">
          <w:rPr>
            <w:rFonts w:eastAsia="Roboto" w:cstheme="minorHAnsi"/>
          </w:rPr>
          <w:t xml:space="preserve"> </w:t>
        </w:r>
      </w:ins>
      <w:ins w:id="473" w:author="Aaron Dittmer [2]" w:date="2021-12-07T17:27:00Z">
        <w:r w:rsidR="00637D19" w:rsidRPr="009D79D0">
          <w:rPr>
            <w:rFonts w:eastAsia="Roboto" w:cstheme="minorHAnsi"/>
          </w:rPr>
          <w:t xml:space="preserve">minted into circulation </w:t>
        </w:r>
        <w:r w:rsidR="00580132" w:rsidRPr="009D79D0">
          <w:rPr>
            <w:rFonts w:eastAsia="Roboto" w:cstheme="minorHAnsi"/>
          </w:rPr>
          <w:t xml:space="preserve">at less </w:t>
        </w:r>
        <w:commentRangeStart w:id="474"/>
        <w:r w:rsidR="00580132" w:rsidRPr="009D79D0">
          <w:rPr>
            <w:rFonts w:eastAsia="Roboto" w:cstheme="minorHAnsi"/>
          </w:rPr>
          <w:t xml:space="preserve">than </w:t>
        </w:r>
        <w:commentRangeStart w:id="475"/>
        <w:r w:rsidR="00580132" w:rsidRPr="009D79D0">
          <w:rPr>
            <w:rFonts w:eastAsia="Roboto" w:cstheme="minorHAnsi"/>
          </w:rPr>
          <w:t>$0.0</w:t>
        </w:r>
      </w:ins>
      <w:ins w:id="476" w:author="Tolleson, Jake Riley" w:date="2021-12-08T10:24:00Z">
        <w:r w:rsidR="00453DF3">
          <w:rPr>
            <w:rFonts w:eastAsia="Roboto" w:cstheme="minorHAnsi"/>
          </w:rPr>
          <w:t>1</w:t>
        </w:r>
      </w:ins>
      <w:ins w:id="477" w:author="Aaron Dittmer [2]" w:date="2021-12-07T17:27:00Z">
        <w:del w:id="478" w:author="Tolleson, Jake Riley" w:date="2021-12-08T10:24:00Z">
          <w:r w:rsidR="00580132" w:rsidRPr="009D79D0" w:rsidDel="00453DF3">
            <w:rPr>
              <w:rFonts w:eastAsia="Roboto" w:cstheme="minorHAnsi"/>
            </w:rPr>
            <w:delText>8</w:delText>
          </w:r>
        </w:del>
        <w:r w:rsidR="00580132" w:rsidRPr="009D79D0">
          <w:rPr>
            <w:rFonts w:eastAsia="Roboto" w:cstheme="minorHAnsi"/>
          </w:rPr>
          <w:t xml:space="preserve"> </w:t>
        </w:r>
      </w:ins>
      <w:commentRangeEnd w:id="475"/>
      <w:r w:rsidR="00B70166">
        <w:rPr>
          <w:rStyle w:val="CommentReference"/>
        </w:rPr>
        <w:commentReference w:id="475"/>
      </w:r>
      <w:commentRangeEnd w:id="474"/>
      <w:ins w:id="479" w:author="Rice, Neeley Polka" w:date="2021-12-08T10:22:00Z">
        <w:r w:rsidR="0076291C">
          <w:rPr>
            <w:rFonts w:eastAsia="Roboto" w:cstheme="minorHAnsi"/>
          </w:rPr>
          <w:t>USD</w:t>
        </w:r>
      </w:ins>
      <w:ins w:id="480" w:author="Rice, Neeley Polka" w:date="2021-12-08T17:17:00Z">
        <w:r w:rsidR="00434A1D">
          <w:rPr>
            <w:rFonts w:eastAsia="Roboto" w:cstheme="minorHAnsi"/>
          </w:rPr>
          <w:t xml:space="preserve"> </w:t>
        </w:r>
      </w:ins>
      <w:customXmlInsRangeStart w:id="481" w:author="Rice, Neeley Polka" w:date="2021-12-08T17:18:00Z"/>
      <w:sdt>
        <w:sdtPr>
          <w:rPr>
            <w:rFonts w:eastAsia="Roboto" w:cstheme="minorHAnsi"/>
          </w:rPr>
          <w:id w:val="2010703023"/>
          <w:citation/>
        </w:sdtPr>
        <w:sdtEndPr/>
        <w:sdtContent>
          <w:customXmlInsRangeEnd w:id="481"/>
          <w:ins w:id="482" w:author="Rice, Neeley Polka" w:date="2021-12-08T17:18:00Z">
            <w:r w:rsidR="00434A1D">
              <w:rPr>
                <w:rFonts w:eastAsia="Roboto" w:cstheme="minorHAnsi"/>
              </w:rPr>
              <w:fldChar w:fldCharType="begin"/>
            </w:r>
            <w:r w:rsidR="00434A1D">
              <w:rPr>
                <w:rFonts w:eastAsia="Roboto" w:cstheme="minorHAnsi"/>
              </w:rPr>
              <w:instrText xml:space="preserve"> CITATION Edw21 \l 1033 </w:instrText>
            </w:r>
          </w:ins>
          <w:r w:rsidR="00434A1D">
            <w:rPr>
              <w:rFonts w:eastAsia="Roboto" w:cstheme="minorHAnsi"/>
            </w:rPr>
            <w:fldChar w:fldCharType="separate"/>
          </w:r>
          <w:r w:rsidR="00C10906">
            <w:rPr>
              <w:rFonts w:eastAsia="Roboto" w:cstheme="minorHAnsi"/>
              <w:noProof/>
            </w:rPr>
            <w:t>(Edwards, 2021)</w:t>
          </w:r>
          <w:ins w:id="483" w:author="Rice, Neeley Polka" w:date="2021-12-08T17:18:00Z">
            <w:r w:rsidR="00434A1D">
              <w:rPr>
                <w:rFonts w:eastAsia="Roboto" w:cstheme="minorHAnsi"/>
              </w:rPr>
              <w:fldChar w:fldCharType="end"/>
            </w:r>
          </w:ins>
          <w:customXmlInsRangeStart w:id="484" w:author="Rice, Neeley Polka" w:date="2021-12-08T17:18:00Z"/>
        </w:sdtContent>
      </w:sdt>
      <w:customXmlInsRangeEnd w:id="484"/>
      <w:ins w:id="485" w:author="Tolleson, Jake Riley" w:date="2021-12-08T10:23:00Z">
        <w:r w:rsidR="00710576">
          <w:rPr>
            <w:rFonts w:eastAsia="Roboto" w:cstheme="minorHAnsi"/>
          </w:rPr>
          <w:t xml:space="preserve"> </w:t>
        </w:r>
        <w:del w:id="486" w:author="Rice, Neeley Polka" w:date="2021-12-08T17:18:00Z">
          <w:r w:rsidR="00710576" w:rsidDel="00434A1D">
            <w:rPr>
              <w:rFonts w:eastAsia="Roboto" w:cstheme="minorHAnsi"/>
            </w:rPr>
            <w:delText>(</w:delText>
          </w:r>
          <w:r w:rsidR="00710576" w:rsidRPr="00710576" w:rsidDel="00434A1D">
            <w:rPr>
              <w:rFonts w:eastAsia="Roboto" w:cstheme="minorHAnsi"/>
            </w:rPr>
            <w:delText>https://www.investopedia.com/articles/forex/121815/bitcoins-price-history.asp#:~:text=Bitcoin%20first%20started%20trading%20from,per%20coin%20in%20July%202010</w:delText>
          </w:r>
        </w:del>
      </w:ins>
      <w:ins w:id="487" w:author="Tolleson, Jake Riley" w:date="2021-12-08T10:24:00Z">
        <w:del w:id="488" w:author="Rice, Neeley Polka" w:date="2021-12-08T17:18:00Z">
          <w:r w:rsidR="00710576" w:rsidDel="00434A1D">
            <w:rPr>
              <w:rFonts w:eastAsia="Roboto" w:cstheme="minorHAnsi"/>
            </w:rPr>
            <w:delText>.)</w:delText>
          </w:r>
        </w:del>
      </w:ins>
      <w:ins w:id="489" w:author="Aaron Dittmer [2]" w:date="2021-12-07T17:27:00Z">
        <w:r w:rsidR="00580132" w:rsidRPr="009D79D0">
          <w:rPr>
            <w:rFonts w:eastAsia="Roboto" w:cstheme="minorHAnsi"/>
          </w:rPr>
          <w:t>per coin</w:t>
        </w:r>
        <w:r w:rsidR="00B26F40" w:rsidRPr="009D79D0">
          <w:rPr>
            <w:rFonts w:eastAsia="Roboto" w:cstheme="minorHAnsi"/>
          </w:rPr>
          <w:t xml:space="preserve"> and began trading at mass volumes </w:t>
        </w:r>
        <w:r w:rsidR="00BE72B7" w:rsidRPr="009D79D0">
          <w:rPr>
            <w:rFonts w:eastAsia="Roboto" w:cstheme="minorHAnsi"/>
          </w:rPr>
          <w:t>betw</w:t>
        </w:r>
      </w:ins>
      <w:ins w:id="490" w:author="Aaron Dittmer [2]" w:date="2021-12-07T17:28:00Z">
        <w:r w:rsidR="00BE72B7" w:rsidRPr="009D79D0">
          <w:rPr>
            <w:rFonts w:eastAsia="Roboto" w:cstheme="minorHAnsi"/>
          </w:rPr>
          <w:t>een investors</w:t>
        </w:r>
        <w:r w:rsidR="00AB2716">
          <w:rPr>
            <w:rFonts w:eastAsia="Roboto" w:cstheme="minorHAnsi"/>
          </w:rPr>
          <w:t>.</w:t>
        </w:r>
      </w:ins>
      <w:r w:rsidR="00904A32">
        <w:rPr>
          <w:rStyle w:val="CommentReference"/>
        </w:rPr>
        <w:commentReference w:id="474"/>
      </w:r>
    </w:p>
    <w:p w14:paraId="58846A82" w14:textId="39ACD45C" w:rsidR="1A73F9A6" w:rsidRPr="00264232" w:rsidRDefault="006308CE" w:rsidP="00BC3259">
      <w:pPr>
        <w:spacing w:line="480" w:lineRule="auto"/>
        <w:ind w:firstLine="720"/>
        <w:jc w:val="both"/>
        <w:rPr>
          <w:del w:id="493" w:author="Majumdar, Abhishek" w:date="2021-12-05T20:21:00Z"/>
          <w:rFonts w:eastAsia="Roboto" w:cstheme="minorHAnsi"/>
          <w:rPrChange w:id="494" w:author="Rice, Neeley Polka" w:date="2021-12-06T13:25:00Z">
            <w:rPr>
              <w:del w:id="495" w:author="Majumdar, Abhishek" w:date="2021-12-05T20:21:00Z"/>
              <w:rFonts w:ascii="Roboto" w:eastAsia="Roboto" w:hAnsi="Roboto" w:cs="Roboto"/>
              <w:color w:val="202124"/>
            </w:rPr>
          </w:rPrChange>
        </w:rPr>
        <w:pPrChange w:id="496" w:author="Abhishek Majumdar" w:date="2021-12-17T21:27:00Z">
          <w:pPr>
            <w:spacing w:line="480" w:lineRule="auto"/>
            <w:ind w:left="720" w:firstLine="720"/>
            <w:jc w:val="both"/>
          </w:pPr>
        </w:pPrChange>
      </w:pPr>
      <w:ins w:id="497" w:author="Rice, Neeley Polka" w:date="2021-12-06T13:37:00Z">
        <w:r>
          <w:rPr>
            <w:rFonts w:eastAsia="Roboto" w:cstheme="minorHAnsi"/>
            <w:color w:val="202124"/>
          </w:rPr>
          <w:tab/>
        </w:r>
      </w:ins>
      <w:commentRangeStart w:id="498"/>
      <w:del w:id="499" w:author="Majumdar, Abhishek" w:date="2021-12-05T20:21:00Z">
        <w:r w:rsidR="1A73F9A6" w:rsidRPr="00264232">
          <w:rPr>
            <w:rFonts w:eastAsia="Roboto" w:cstheme="minorHAnsi"/>
            <w:rPrChange w:id="500" w:author="Rice, Neeley Polka" w:date="2021-12-06T13:25:00Z">
              <w:rPr>
                <w:rFonts w:ascii="Roboto" w:eastAsia="Roboto" w:hAnsi="Roboto" w:cs="Roboto"/>
                <w:color w:val="202124"/>
              </w:rPr>
            </w:rPrChange>
          </w:rPr>
          <w:delText>Bitcoins</w:delText>
        </w:r>
      </w:del>
      <w:ins w:id="501" w:author="Rice, Neeley Polka" w:date="2021-12-05T14:01:00Z">
        <w:del w:id="502" w:author="Majumdar, Abhishek" w:date="2021-12-05T20:21:00Z">
          <w:r w:rsidR="006F10CA" w:rsidRPr="00264232">
            <w:rPr>
              <w:rFonts w:eastAsia="Roboto" w:cstheme="minorHAnsi"/>
              <w:rPrChange w:id="503" w:author="Rice, Neeley Polka" w:date="2021-12-06T13:25:00Z">
                <w:rPr>
                  <w:rFonts w:ascii="Roboto" w:eastAsia="Roboto" w:hAnsi="Roboto" w:cs="Roboto"/>
                  <w:color w:val="202124"/>
                </w:rPr>
              </w:rPrChange>
            </w:rPr>
            <w:delText xml:space="preserve"> (BTC)</w:delText>
          </w:r>
        </w:del>
      </w:ins>
      <w:del w:id="504" w:author="Majumdar, Abhishek" w:date="2021-12-05T20:21:00Z">
        <w:r w:rsidR="1A73F9A6" w:rsidRPr="00264232">
          <w:rPr>
            <w:rFonts w:eastAsia="Roboto" w:cstheme="minorHAnsi"/>
            <w:rPrChange w:id="505" w:author="Rice, Neeley Polka" w:date="2021-12-06T13:25:00Z">
              <w:rPr>
                <w:rFonts w:ascii="Roboto" w:eastAsia="Roboto" w:hAnsi="Roboto" w:cs="Roboto"/>
                <w:color w:val="202124"/>
              </w:rPr>
            </w:rPrChange>
          </w:rPr>
          <w:delText xml:space="preserve"> are created as a reward for a process known as mining. </w:delText>
        </w:r>
      </w:del>
    </w:p>
    <w:p w14:paraId="4FE06219" w14:textId="1D29CC39" w:rsidR="1A73F9A6" w:rsidRPr="00264232" w:rsidRDefault="1A73F9A6" w:rsidP="00BC3259">
      <w:pPr>
        <w:spacing w:line="480" w:lineRule="auto"/>
        <w:jc w:val="both"/>
        <w:rPr>
          <w:del w:id="506" w:author="Aaron Dittmer [2]" w:date="2021-12-07T17:59:00Z"/>
          <w:rFonts w:eastAsia="Roboto"/>
          <w:rPrChange w:id="507" w:author="Rice, Neeley Polka" w:date="2021-12-06T13:25:00Z">
            <w:rPr>
              <w:del w:id="508" w:author="Aaron Dittmer [2]" w:date="2021-12-07T17:59:00Z"/>
              <w:rFonts w:ascii="Roboto" w:eastAsia="Roboto" w:hAnsi="Roboto" w:cs="Roboto"/>
              <w:color w:val="202124"/>
            </w:rPr>
          </w:rPrChange>
        </w:rPr>
        <w:pPrChange w:id="509" w:author="Abhishek Majumdar" w:date="2021-12-17T21:27:00Z">
          <w:pPr>
            <w:spacing w:line="480" w:lineRule="auto"/>
            <w:ind w:left="720"/>
            <w:jc w:val="both"/>
          </w:pPr>
        </w:pPrChange>
      </w:pPr>
      <w:del w:id="510" w:author="Aaron Dittmer [2]" w:date="2021-12-07T17:59:00Z">
        <w:r w:rsidRPr="00DD0853" w:rsidDel="003342A4">
          <w:rPr>
            <w:rFonts w:eastAsia="Roboto"/>
          </w:rPr>
          <w:delText xml:space="preserve">Bitcoin mining is </w:delText>
        </w:r>
        <w:r w:rsidRPr="00264232">
          <w:rPr>
            <w:rFonts w:eastAsia="Roboto"/>
            <w:rPrChange w:id="511" w:author="Rice, Neeley Polka" w:date="2021-12-06T13:25:00Z">
              <w:rPr>
                <w:rFonts w:ascii="Roboto" w:eastAsia="Roboto" w:hAnsi="Roboto" w:cs="Roboto"/>
                <w:color w:val="202124"/>
              </w:rPr>
            </w:rPrChange>
          </w:rPr>
          <w:delText xml:space="preserve">the process by which new </w:delText>
        </w:r>
      </w:del>
      <w:del w:id="512" w:author="Aaron Dittmer [2]" w:date="2021-12-07T17:55:00Z">
        <w:r w:rsidRPr="00264232">
          <w:rPr>
            <w:rFonts w:eastAsia="Roboto"/>
            <w:rPrChange w:id="513" w:author="Rice, Neeley Polka" w:date="2021-12-06T13:25:00Z">
              <w:rPr>
                <w:rFonts w:ascii="Roboto" w:eastAsia="Roboto" w:hAnsi="Roboto" w:cs="Roboto"/>
                <w:color w:val="202124"/>
              </w:rPr>
            </w:rPrChange>
          </w:rPr>
          <w:delText>bitcoins</w:delText>
        </w:r>
        <w:r w:rsidRPr="00264232" w:rsidDel="00561D44">
          <w:rPr>
            <w:rFonts w:eastAsia="Roboto"/>
            <w:rPrChange w:id="514" w:author="Aaron Dittmer [2]" w:date="2021-12-07T17:48:00Z">
              <w:rPr>
                <w:rFonts w:ascii="Roboto" w:eastAsia="Roboto" w:hAnsi="Roboto" w:cs="Roboto"/>
                <w:color w:val="202124"/>
              </w:rPr>
            </w:rPrChange>
          </w:rPr>
          <w:delText xml:space="preserve"> </w:delText>
        </w:r>
      </w:del>
      <w:ins w:id="515" w:author="Aaron Dittmer [2]" w:date="2021-12-07T17:55:00Z">
        <w:del w:id="516" w:author="Aaron Dittmer [2]" w:date="2021-12-07T17:59:00Z">
          <w:r w:rsidR="00561D44">
            <w:rPr>
              <w:rFonts w:eastAsia="Roboto"/>
            </w:rPr>
            <w:delText>Bitcoins</w:delText>
          </w:r>
          <w:r w:rsidRPr="00264232">
            <w:rPr>
              <w:rFonts w:eastAsia="Roboto"/>
              <w:rPrChange w:id="517" w:author="Rice, Neeley Polka" w:date="2021-12-06T13:25:00Z">
                <w:rPr>
                  <w:rFonts w:ascii="Roboto" w:eastAsia="Roboto" w:hAnsi="Roboto" w:cs="Roboto"/>
                  <w:color w:val="202124"/>
                </w:rPr>
              </w:rPrChange>
            </w:rPr>
            <w:delText xml:space="preserve"> </w:delText>
          </w:r>
        </w:del>
      </w:ins>
      <w:del w:id="518" w:author="Aaron Dittmer [2]" w:date="2021-12-07T17:59:00Z">
        <w:r w:rsidRPr="00264232">
          <w:rPr>
            <w:rFonts w:eastAsia="Roboto"/>
            <w:rPrChange w:id="519" w:author="Rice, Neeley Polka" w:date="2021-12-06T13:25:00Z">
              <w:rPr>
                <w:rFonts w:ascii="Roboto" w:eastAsia="Roboto" w:hAnsi="Roboto" w:cs="Roboto"/>
                <w:color w:val="202124"/>
              </w:rPr>
            </w:rPrChange>
          </w:rPr>
          <w:delText xml:space="preserve">are entered </w:delText>
        </w:r>
      </w:del>
      <w:ins w:id="520" w:author="Majumdar, Abhishek" w:date="2021-12-07T22:24:00Z">
        <w:del w:id="521" w:author="Aaron Dittmer [2]" w:date="2021-12-07T17:29:00Z">
          <w:r w:rsidR="411DCC22" w:rsidRPr="00264232">
            <w:rPr>
              <w:rFonts w:eastAsia="Roboto"/>
              <w:rPrChange w:id="522" w:author="Aaron Dittmer [2]" w:date="2021-12-07T17:49:00Z">
                <w:rPr>
                  <w:rFonts w:eastAsia="Roboto"/>
                  <w:color w:val="202124"/>
                </w:rPr>
              </w:rPrChange>
            </w:rPr>
            <w:delText>inducted</w:delText>
          </w:r>
        </w:del>
      </w:ins>
      <w:ins w:id="523" w:author="Aaron Dittmer [2]" w:date="2021-12-07T17:29:00Z">
        <w:del w:id="524" w:author="Aaron Dittmer [2]" w:date="2021-12-07T17:59:00Z">
          <w:r w:rsidR="00021DBF" w:rsidRPr="00264232">
            <w:rPr>
              <w:rFonts w:eastAsia="Roboto"/>
              <w:rPrChange w:id="525" w:author="Aaron Dittmer [2]" w:date="2021-12-07T17:49:00Z">
                <w:rPr>
                  <w:rFonts w:eastAsia="Roboto"/>
                  <w:color w:val="202124"/>
                </w:rPr>
              </w:rPrChange>
            </w:rPr>
            <w:delText>minted</w:delText>
          </w:r>
        </w:del>
      </w:ins>
      <w:ins w:id="526" w:author="Majumdar, Abhishek" w:date="2021-12-07T22:24:00Z">
        <w:del w:id="527" w:author="Aaron Dittmer [2]" w:date="2021-12-07T17:59:00Z">
          <w:r w:rsidR="411DCC22" w:rsidRPr="00264232">
            <w:rPr>
              <w:rFonts w:eastAsia="Roboto"/>
              <w:rPrChange w:id="528" w:author="Aaron Dittmer [2]" w:date="2021-12-07T17:49:00Z">
                <w:rPr>
                  <w:rFonts w:eastAsia="Roboto"/>
                  <w:color w:val="202124"/>
                </w:rPr>
              </w:rPrChange>
            </w:rPr>
            <w:delText xml:space="preserve"> </w:delText>
          </w:r>
        </w:del>
      </w:ins>
      <w:del w:id="529" w:author="Aaron Dittmer [2]" w:date="2021-12-07T17:59:00Z">
        <w:r w:rsidRPr="00264232">
          <w:rPr>
            <w:rFonts w:eastAsia="Roboto"/>
            <w:rPrChange w:id="530" w:author="Rice, Neeley Polka" w:date="2021-12-06T13:25:00Z">
              <w:rPr>
                <w:rFonts w:ascii="Roboto" w:eastAsia="Roboto" w:hAnsi="Roboto" w:cs="Roboto"/>
                <w:color w:val="202124"/>
              </w:rPr>
            </w:rPrChange>
          </w:rPr>
          <w:delText>into circulation</w:delText>
        </w:r>
      </w:del>
      <w:ins w:id="531" w:author="Majumdar, Abhishek" w:date="2021-12-05T20:21:00Z">
        <w:del w:id="532" w:author="Aaron Dittmer [2]" w:date="2021-12-07T17:59:00Z">
          <w:r w:rsidR="3D059BF9" w:rsidRPr="00264232">
            <w:rPr>
              <w:rFonts w:eastAsia="Roboto"/>
              <w:rPrChange w:id="533" w:author="Rice, Neeley Polka" w:date="2021-12-06T13:25:00Z">
                <w:rPr>
                  <w:rFonts w:ascii="Roboto" w:eastAsia="Roboto" w:hAnsi="Roboto" w:cs="Roboto"/>
                  <w:color w:val="202124"/>
                </w:rPr>
              </w:rPrChange>
            </w:rPr>
            <w:delText>.</w:delText>
          </w:r>
        </w:del>
      </w:ins>
    </w:p>
    <w:p w14:paraId="404401CE" w14:textId="2C706752" w:rsidR="1A73F9A6" w:rsidRPr="00264232" w:rsidDel="00C10070" w:rsidRDefault="0D7A6207" w:rsidP="00BC3259">
      <w:pPr>
        <w:spacing w:line="480" w:lineRule="auto"/>
        <w:jc w:val="both"/>
        <w:rPr>
          <w:del w:id="534" w:author="Rice, Neeley Polka" w:date="2021-12-05T14:13:00Z"/>
          <w:rFonts w:eastAsia="Roboto"/>
          <w:rPrChange w:id="535" w:author="Rice, Neeley Polka" w:date="2021-12-06T13:25:00Z">
            <w:rPr>
              <w:del w:id="536" w:author="Rice, Neeley Polka" w:date="2021-12-05T14:13:00Z"/>
              <w:rFonts w:ascii="Roboto" w:eastAsia="Roboto" w:hAnsi="Roboto" w:cs="Roboto"/>
              <w:color w:val="202124"/>
            </w:rPr>
          </w:rPrChange>
        </w:rPr>
        <w:pPrChange w:id="537" w:author="Abhishek Majumdar" w:date="2021-12-17T21:27:00Z">
          <w:pPr>
            <w:spacing w:line="480" w:lineRule="auto"/>
            <w:ind w:left="720"/>
            <w:jc w:val="both"/>
          </w:pPr>
        </w:pPrChange>
      </w:pPr>
      <w:del w:id="538" w:author="Aaron Dittmer [2]" w:date="2021-12-07T17:59:00Z">
        <w:r w:rsidRPr="00264232">
          <w:rPr>
            <w:rFonts w:eastAsia="Roboto"/>
            <w:rPrChange w:id="539" w:author="Rice, Neeley Polka" w:date="2021-12-06T13:25:00Z">
              <w:rPr>
                <w:rFonts w:ascii="Roboto" w:eastAsia="Roboto" w:hAnsi="Roboto" w:cs="Roboto"/>
                <w:color w:val="202124"/>
              </w:rPr>
            </w:rPrChange>
          </w:rPr>
          <w:delText>It</w:delText>
        </w:r>
        <w:r w:rsidR="1A73F9A6" w:rsidRPr="00264232">
          <w:rPr>
            <w:rFonts w:eastAsia="Roboto"/>
            <w:rPrChange w:id="540" w:author="Rice, Neeley Polka" w:date="2021-12-06T13:25:00Z">
              <w:rPr>
                <w:rFonts w:ascii="Roboto" w:eastAsia="Roboto" w:hAnsi="Roboto" w:cs="Roboto"/>
                <w:color w:val="202124"/>
              </w:rPr>
            </w:rPrChange>
          </w:rPr>
          <w:delText xml:space="preserve"> is the </w:delText>
        </w:r>
      </w:del>
      <w:ins w:id="541" w:author="Majumdar, Abhishek" w:date="2021-12-07T22:24:00Z">
        <w:del w:id="542" w:author="Aaron Dittmer [2]" w:date="2021-12-07T17:59:00Z">
          <w:r w:rsidR="0C874406" w:rsidRPr="00264232">
            <w:rPr>
              <w:rFonts w:eastAsia="Roboto"/>
              <w:rPrChange w:id="543" w:author="Aaron Dittmer [2]" w:date="2021-12-07T17:49:00Z">
                <w:rPr>
                  <w:rFonts w:eastAsia="Roboto"/>
                  <w:color w:val="202124"/>
                </w:rPr>
              </w:rPrChange>
            </w:rPr>
            <w:delText xml:space="preserve">a </w:delText>
          </w:r>
        </w:del>
      </w:ins>
      <w:del w:id="544" w:author="Aaron Dittmer [2]" w:date="2021-12-07T17:59:00Z">
        <w:r w:rsidR="1A73F9A6" w:rsidRPr="00264232">
          <w:rPr>
            <w:rFonts w:eastAsia="Roboto"/>
            <w:rPrChange w:id="545" w:author="Rice, Neeley Polka" w:date="2021-12-06T13:25:00Z">
              <w:rPr>
                <w:rFonts w:ascii="Roboto" w:eastAsia="Roboto" w:hAnsi="Roboto" w:cs="Roboto"/>
                <w:color w:val="202124"/>
              </w:rPr>
            </w:rPrChange>
          </w:rPr>
          <w:delText xml:space="preserve">way new transactions are </w:delText>
        </w:r>
      </w:del>
      <w:del w:id="546" w:author="Aaron Dittmer [2]" w:date="2021-12-07T17:29:00Z">
        <w:r w:rsidR="77C876AD" w:rsidRPr="00264232" w:rsidDel="00736A97">
          <w:rPr>
            <w:rFonts w:eastAsia="Roboto"/>
            <w:rPrChange w:id="547" w:author="Rice, Neeley Polka" w:date="2021-12-06T13:25:00Z">
              <w:rPr>
                <w:rFonts w:ascii="Roboto" w:eastAsia="Roboto" w:hAnsi="Roboto" w:cs="Roboto"/>
                <w:color w:val="202124"/>
              </w:rPr>
            </w:rPrChange>
          </w:rPr>
          <w:delText>confirmed</w:delText>
        </w:r>
        <w:r w:rsidR="563FC601" w:rsidRPr="00264232" w:rsidDel="00410886">
          <w:rPr>
            <w:rFonts w:eastAsia="Roboto"/>
            <w:rPrChange w:id="548" w:author="Aaron Dittmer [2]" w:date="2021-12-07T17:49:00Z">
              <w:rPr>
                <w:rFonts w:eastAsia="Roboto"/>
                <w:color w:val="202124"/>
              </w:rPr>
            </w:rPrChange>
          </w:rPr>
          <w:delText>authorised</w:delText>
        </w:r>
      </w:del>
      <w:ins w:id="549" w:author="Aaron Dittmer [2]" w:date="2021-12-07T17:29:00Z">
        <w:del w:id="550" w:author="Aaron Dittmer [2]" w:date="2021-12-07T17:59:00Z">
          <w:r w:rsidR="00410886" w:rsidRPr="00264232">
            <w:rPr>
              <w:rFonts w:eastAsia="Roboto"/>
              <w:rPrChange w:id="551" w:author="Aaron Dittmer [2]" w:date="2021-12-07T17:49:00Z">
                <w:rPr>
                  <w:rFonts w:eastAsia="Roboto"/>
                  <w:color w:val="202124"/>
                </w:rPr>
              </w:rPrChange>
            </w:rPr>
            <w:delText>authorized</w:delText>
          </w:r>
        </w:del>
      </w:ins>
      <w:del w:id="552" w:author="Aaron Dittmer [2]" w:date="2021-12-07T17:59:00Z">
        <w:r w:rsidR="1A73F9A6" w:rsidRPr="00264232">
          <w:rPr>
            <w:rFonts w:eastAsia="Roboto"/>
            <w:rPrChange w:id="553" w:author="Rice, Neeley Polka" w:date="2021-12-06T13:25:00Z">
              <w:rPr>
                <w:rFonts w:ascii="Roboto" w:eastAsia="Roboto" w:hAnsi="Roboto" w:cs="Roboto"/>
                <w:color w:val="202124"/>
              </w:rPr>
            </w:rPrChange>
          </w:rPr>
          <w:delText xml:space="preserve"> by the network</w:delText>
        </w:r>
      </w:del>
      <w:ins w:id="554" w:author="Majumdar, Abhishek" w:date="2021-12-05T20:22:00Z">
        <w:del w:id="555" w:author="Aaron Dittmer [2]" w:date="2021-12-07T17:59:00Z">
          <w:r w:rsidRPr="00264232">
            <w:rPr>
              <w:rFonts w:eastAsia="Roboto"/>
              <w:rPrChange w:id="556" w:author="Rice, Neeley Polka" w:date="2021-12-06T13:25:00Z">
                <w:rPr>
                  <w:rFonts w:ascii="Roboto" w:eastAsia="Roboto" w:hAnsi="Roboto" w:cs="Roboto"/>
                  <w:color w:val="202124"/>
                </w:rPr>
              </w:rPrChange>
            </w:rPr>
            <w:delText>.</w:delText>
          </w:r>
        </w:del>
      </w:ins>
      <w:commentRangeEnd w:id="498"/>
      <w:del w:id="557" w:author="Aaron Dittmer [2]" w:date="2021-12-07T17:59:00Z">
        <w:r w:rsidR="00810DBC">
          <w:rPr>
            <w:rStyle w:val="CommentReference"/>
          </w:rPr>
          <w:commentReference w:id="498"/>
        </w:r>
        <w:r w:rsidR="1A73F9A6" w:rsidRPr="00264232">
          <w:rPr>
            <w:rFonts w:eastAsia="Roboto"/>
            <w:rPrChange w:id="558" w:author="Rice, Neeley Polka" w:date="2021-12-06T13:25:00Z">
              <w:rPr>
                <w:rFonts w:ascii="Roboto" w:eastAsia="Roboto" w:hAnsi="Roboto" w:cs="Roboto"/>
                <w:color w:val="202124"/>
              </w:rPr>
            </w:rPrChange>
          </w:rPr>
          <w:delText xml:space="preserve"> </w:delText>
        </w:r>
        <w:r w:rsidR="7845188F" w:rsidRPr="00264232">
          <w:rPr>
            <w:rFonts w:eastAsia="Roboto"/>
            <w:rPrChange w:id="559" w:author="Rice, Neeley Polka" w:date="2021-12-06T13:25:00Z">
              <w:rPr>
                <w:rFonts w:ascii="Roboto" w:eastAsia="Roboto" w:hAnsi="Roboto" w:cs="Roboto"/>
                <w:color w:val="202124"/>
              </w:rPr>
            </w:rPrChange>
          </w:rPr>
          <w:delText>“</w:delText>
        </w:r>
        <w:r w:rsidR="1A73F9A6" w:rsidRPr="00264232">
          <w:rPr>
            <w:rFonts w:eastAsia="Roboto"/>
            <w:rPrChange w:id="560" w:author="Rice, Neeley Polka" w:date="2021-12-06T13:25:00Z">
              <w:rPr>
                <w:rFonts w:ascii="Roboto" w:eastAsia="Roboto" w:hAnsi="Roboto" w:cs="Roboto"/>
                <w:color w:val="202124"/>
              </w:rPr>
            </w:rPrChange>
          </w:rPr>
          <w:delText>Mining</w:delText>
        </w:r>
        <w:r w:rsidR="7845188F" w:rsidRPr="00264232">
          <w:rPr>
            <w:rFonts w:eastAsia="Roboto"/>
            <w:rPrChange w:id="561" w:author="Rice, Neeley Polka" w:date="2021-12-06T13:25:00Z">
              <w:rPr>
                <w:rFonts w:ascii="Roboto" w:eastAsia="Roboto" w:hAnsi="Roboto" w:cs="Roboto"/>
                <w:color w:val="202124"/>
              </w:rPr>
            </w:rPrChange>
          </w:rPr>
          <w:delText>”</w:delText>
        </w:r>
        <w:r w:rsidR="1A73F9A6" w:rsidRPr="00264232">
          <w:rPr>
            <w:rFonts w:eastAsia="Roboto"/>
            <w:rPrChange w:id="562" w:author="Rice, Neeley Polka" w:date="2021-12-06T13:25:00Z">
              <w:rPr>
                <w:rFonts w:ascii="Roboto" w:eastAsia="Roboto" w:hAnsi="Roboto" w:cs="Roboto"/>
                <w:color w:val="202124"/>
              </w:rPr>
            </w:rPrChange>
          </w:rPr>
          <w:delText xml:space="preserve"> is performed using sophisticated </w:delText>
        </w:r>
        <w:r w:rsidRPr="00264232" w:rsidDel="5E48AEE8">
          <w:rPr>
            <w:rFonts w:eastAsia="Roboto"/>
            <w:rPrChange w:id="563" w:author="Rice, Neeley Polka" w:date="2021-12-06T13:25:00Z">
              <w:rPr>
                <w:rFonts w:ascii="Roboto" w:eastAsia="Roboto" w:hAnsi="Roboto" w:cs="Roboto"/>
                <w:color w:val="202124"/>
              </w:rPr>
            </w:rPrChange>
          </w:rPr>
          <w:delText>hardware</w:delText>
        </w:r>
      </w:del>
      <w:ins w:id="564" w:author="Majumdar, Abhishek" w:date="2021-12-05T20:34:00Z">
        <w:del w:id="565" w:author="Aaron Dittmer [2]" w:date="2021-12-07T17:59:00Z">
          <w:r w:rsidR="53AE52F8" w:rsidRPr="00264232">
            <w:rPr>
              <w:rFonts w:eastAsia="Roboto"/>
              <w:rPrChange w:id="566" w:author="Rice, Neeley Polka" w:date="2021-12-06T13:25:00Z">
                <w:rPr>
                  <w:rFonts w:ascii="Roboto" w:eastAsia="Roboto" w:hAnsi="Roboto" w:cs="Roboto"/>
                  <w:color w:val="202124"/>
                </w:rPr>
              </w:rPrChange>
            </w:rPr>
            <w:delText>algorithm</w:delText>
          </w:r>
        </w:del>
      </w:ins>
      <w:del w:id="567" w:author="Aaron Dittmer [2]" w:date="2021-12-07T17:59:00Z">
        <w:r w:rsidR="1A73F9A6" w:rsidRPr="00264232">
          <w:rPr>
            <w:rFonts w:eastAsia="Roboto"/>
            <w:rPrChange w:id="568" w:author="Rice, Neeley Polka" w:date="2021-12-06T13:25:00Z">
              <w:rPr>
                <w:rFonts w:ascii="Roboto" w:eastAsia="Roboto" w:hAnsi="Roboto" w:cs="Roboto"/>
                <w:color w:val="202124"/>
              </w:rPr>
            </w:rPrChange>
          </w:rPr>
          <w:delText xml:space="preserve"> that solves an extremely complex computational </w:delText>
        </w:r>
        <w:r w:rsidR="77C876AD" w:rsidRPr="00264232">
          <w:rPr>
            <w:rFonts w:eastAsia="Roboto"/>
            <w:rPrChange w:id="569" w:author="Rice, Neeley Polka" w:date="2021-12-06T13:25:00Z">
              <w:rPr>
                <w:rFonts w:ascii="Roboto" w:eastAsia="Roboto" w:hAnsi="Roboto" w:cs="Roboto"/>
                <w:color w:val="202124"/>
              </w:rPr>
            </w:rPrChange>
          </w:rPr>
          <w:delText>math</w:delText>
        </w:r>
      </w:del>
      <w:ins w:id="570" w:author="Majumdar, Abhishek" w:date="2021-12-07T22:24:00Z">
        <w:del w:id="571" w:author="Aaron Dittmer [2]" w:date="2021-12-07T17:59:00Z">
          <w:r w:rsidR="395762D3" w:rsidRPr="00264232">
            <w:rPr>
              <w:rFonts w:eastAsia="Roboto"/>
              <w:rPrChange w:id="572" w:author="Aaron Dittmer [2]" w:date="2021-12-07T17:49:00Z">
                <w:rPr>
                  <w:rFonts w:eastAsia="Roboto"/>
                  <w:color w:val="202124"/>
                </w:rPr>
              </w:rPrChange>
            </w:rPr>
            <w:delText>ematical</w:delText>
          </w:r>
        </w:del>
      </w:ins>
      <w:del w:id="573" w:author="Aaron Dittmer [2]" w:date="2021-12-07T17:59:00Z">
        <w:r w:rsidR="1A73F9A6" w:rsidRPr="00264232">
          <w:rPr>
            <w:rFonts w:eastAsia="Roboto"/>
            <w:rPrChange w:id="574" w:author="Rice, Neeley Polka" w:date="2021-12-06T13:25:00Z">
              <w:rPr>
                <w:rFonts w:ascii="Roboto" w:eastAsia="Roboto" w:hAnsi="Roboto" w:cs="Roboto"/>
                <w:color w:val="202124"/>
              </w:rPr>
            </w:rPrChange>
          </w:rPr>
          <w:delText xml:space="preserve"> problem</w:delText>
        </w:r>
      </w:del>
      <w:ins w:id="575" w:author="Aaron Dittmer [2]" w:date="2021-12-07T17:59:00Z">
        <w:r w:rsidR="003342A4">
          <w:rPr>
            <w:rFonts w:eastAsia="Roboto"/>
          </w:rPr>
          <w:t xml:space="preserve">Bitcoin </w:t>
        </w:r>
      </w:ins>
      <w:ins w:id="576" w:author="Rice, Neeley Polka" w:date="2021-12-08T06:16:00Z">
        <w:r w:rsidR="00FE0231">
          <w:rPr>
            <w:rFonts w:eastAsia="Roboto"/>
          </w:rPr>
          <w:t>m</w:t>
        </w:r>
      </w:ins>
      <w:ins w:id="577" w:author="Aaron Dittmer [2]" w:date="2021-12-07T17:59:00Z">
        <w:del w:id="578" w:author="Rice, Neeley Polka" w:date="2021-12-08T06:16:00Z">
          <w:r w:rsidR="003342A4" w:rsidDel="00FE0231">
            <w:rPr>
              <w:rFonts w:eastAsia="Roboto"/>
            </w:rPr>
            <w:delText>M</w:delText>
          </w:r>
        </w:del>
        <w:r w:rsidR="003342A4">
          <w:rPr>
            <w:rFonts w:eastAsia="Roboto"/>
          </w:rPr>
          <w:t>in</w:t>
        </w:r>
      </w:ins>
      <w:ins w:id="579" w:author="Aaron Dittmer [2]" w:date="2021-12-07T18:00:00Z">
        <w:r w:rsidR="003342A4">
          <w:rPr>
            <w:rFonts w:eastAsia="Roboto"/>
          </w:rPr>
          <w:t xml:space="preserve">ing </w:t>
        </w:r>
        <w:r w:rsidR="008D516B">
          <w:rPr>
            <w:rFonts w:eastAsia="Roboto"/>
          </w:rPr>
          <w:t xml:space="preserve">is </w:t>
        </w:r>
        <w:commentRangeStart w:id="580"/>
        <w:r w:rsidR="008D516B">
          <w:rPr>
            <w:rFonts w:eastAsia="Roboto"/>
          </w:rPr>
          <w:t xml:space="preserve">a complex process by which </w:t>
        </w:r>
        <w:r w:rsidR="00E84B20">
          <w:rPr>
            <w:rFonts w:eastAsia="Roboto"/>
          </w:rPr>
          <w:t xml:space="preserve">individuals </w:t>
        </w:r>
        <w:r w:rsidR="00D1746B">
          <w:rPr>
            <w:rFonts w:eastAsia="Roboto"/>
          </w:rPr>
          <w:t xml:space="preserve">mint </w:t>
        </w:r>
      </w:ins>
      <w:ins w:id="581" w:author="Rice, Neeley Polka" w:date="2021-12-08T06:16:00Z">
        <w:r w:rsidR="00FE0231">
          <w:rPr>
            <w:rFonts w:eastAsia="Roboto"/>
          </w:rPr>
          <w:t>b</w:t>
        </w:r>
      </w:ins>
      <w:ins w:id="582" w:author="Aaron Dittmer [2]" w:date="2021-12-07T18:00:00Z">
        <w:del w:id="583" w:author="Rice, Neeley Polka" w:date="2021-12-08T06:16:00Z">
          <w:r w:rsidR="00D1746B" w:rsidDel="00FE0231">
            <w:rPr>
              <w:rFonts w:eastAsia="Roboto"/>
            </w:rPr>
            <w:delText>B</w:delText>
          </w:r>
        </w:del>
        <w:r w:rsidR="00D1746B">
          <w:rPr>
            <w:rFonts w:eastAsia="Roboto"/>
          </w:rPr>
          <w:t>locks of Bitcoin into circulation and make them available for trade amongst investors</w:t>
        </w:r>
        <w:r w:rsidR="00D167EF">
          <w:rPr>
            <w:rFonts w:eastAsia="Roboto"/>
          </w:rPr>
          <w:t>. This process is performed by solving</w:t>
        </w:r>
      </w:ins>
      <w:ins w:id="584" w:author="Aaron Dittmer [2]" w:date="2021-12-07T18:01:00Z">
        <w:r w:rsidR="00D167EF">
          <w:rPr>
            <w:rFonts w:eastAsia="Roboto"/>
          </w:rPr>
          <w:t xml:space="preserve"> complex algorithms through advanced software that make the Bitcoin </w:t>
        </w:r>
      </w:ins>
      <w:ins w:id="585" w:author="Rice, Neeley Polka" w:date="2021-12-08T10:23:00Z">
        <w:r w:rsidR="007B6D41">
          <w:rPr>
            <w:rFonts w:eastAsia="Roboto"/>
          </w:rPr>
          <w:t>b</w:t>
        </w:r>
      </w:ins>
      <w:ins w:id="586" w:author="Aaron Dittmer [2]" w:date="2021-12-07T18:01:00Z">
        <w:del w:id="587" w:author="Rice, Neeley Polka" w:date="2021-12-08T10:23:00Z">
          <w:r w:rsidR="00D167EF" w:rsidDel="007B6D41">
            <w:rPr>
              <w:rFonts w:eastAsia="Roboto"/>
            </w:rPr>
            <w:delText>B</w:delText>
          </w:r>
        </w:del>
        <w:r w:rsidR="00D167EF">
          <w:rPr>
            <w:rFonts w:eastAsia="Roboto"/>
          </w:rPr>
          <w:t>locks available to execute into circulation</w:t>
        </w:r>
      </w:ins>
      <w:r w:rsidR="1A73F9A6" w:rsidRPr="00DD0853">
        <w:rPr>
          <w:rFonts w:eastAsia="Roboto"/>
        </w:rPr>
        <w:t xml:space="preserve">. </w:t>
      </w:r>
      <w:commentRangeEnd w:id="580"/>
      <w:del w:id="588" w:author="Majumdar, Abhishek" w:date="2021-12-05T20:23:00Z">
        <w:r w:rsidR="1A73F9A6" w:rsidRPr="00264232">
          <w:rPr>
            <w:rFonts w:eastAsia="Roboto"/>
            <w:rPrChange w:id="589" w:author="Rice, Neeley Polka" w:date="2021-12-06T13:25:00Z">
              <w:rPr>
                <w:rFonts w:ascii="Roboto" w:eastAsia="Roboto" w:hAnsi="Roboto" w:cs="Roboto"/>
                <w:color w:val="202124"/>
              </w:rPr>
            </w:rPrChange>
          </w:rPr>
          <w:delText>The first computer to find the solution to the problem is awarded the next block of bitcoins and the process begins again</w:delText>
        </w:r>
      </w:del>
      <w:r w:rsidR="00865CCC">
        <w:rPr>
          <w:rStyle w:val="CommentReference"/>
        </w:rPr>
        <w:commentReference w:id="580"/>
      </w:r>
      <w:del w:id="590" w:author="Majumdar, Abhishek" w:date="2021-12-05T20:23:00Z">
        <w:r w:rsidR="1A73F9A6" w:rsidRPr="00264232">
          <w:rPr>
            <w:rFonts w:eastAsia="Roboto"/>
            <w:rPrChange w:id="591" w:author="Rice, Neeley Polka" w:date="2021-12-06T13:25:00Z">
              <w:rPr>
                <w:rFonts w:ascii="Roboto" w:eastAsia="Roboto" w:hAnsi="Roboto" w:cs="Roboto"/>
                <w:color w:val="202124"/>
              </w:rPr>
            </w:rPrChange>
          </w:rPr>
          <w:delText>.</w:delText>
        </w:r>
      </w:del>
      <w:ins w:id="592" w:author="Rice, Neeley Polka" w:date="2021-12-05T16:38:00Z">
        <w:r w:rsidR="00055A56" w:rsidRPr="00264232">
          <w:rPr>
            <w:rFonts w:eastAsia="Roboto"/>
            <w:rPrChange w:id="593" w:author="Rice, Neeley Polka" w:date="2021-12-06T13:25:00Z">
              <w:rPr>
                <w:rFonts w:ascii="Roboto" w:eastAsia="Roboto" w:hAnsi="Roboto" w:cs="Roboto"/>
                <w:color w:val="202124"/>
              </w:rPr>
            </w:rPrChange>
          </w:rPr>
          <w:t>A p</w:t>
        </w:r>
      </w:ins>
      <w:del w:id="594" w:author="Rice, Neeley Polka" w:date="2021-12-05T16:38:00Z">
        <w:r w:rsidR="1C0CACDD" w:rsidRPr="00264232" w:rsidDel="00055A56">
          <w:rPr>
            <w:rFonts w:eastAsia="Roboto"/>
            <w:rPrChange w:id="595" w:author="Rice, Neeley Polka" w:date="2021-12-06T13:25:00Z">
              <w:rPr>
                <w:rFonts w:ascii="Roboto" w:eastAsia="Roboto" w:hAnsi="Roboto" w:cs="Roboto"/>
                <w:color w:val="202124"/>
              </w:rPr>
            </w:rPrChange>
          </w:rPr>
          <w:delText>P</w:delText>
        </w:r>
      </w:del>
      <w:ins w:id="596" w:author="Majumdar, Abhishek" w:date="2021-12-05T20:23:00Z">
        <w:r w:rsidR="1C0CACDD" w:rsidRPr="00264232">
          <w:rPr>
            <w:rFonts w:eastAsia="Roboto"/>
            <w:rPrChange w:id="597" w:author="Rice, Neeley Polka" w:date="2021-12-06T13:25:00Z">
              <w:rPr>
                <w:rFonts w:ascii="Roboto" w:eastAsia="Roboto" w:hAnsi="Roboto" w:cs="Roboto"/>
                <w:color w:val="202124"/>
              </w:rPr>
            </w:rPrChange>
          </w:rPr>
          <w:t xml:space="preserve">erson who </w:t>
        </w:r>
      </w:ins>
      <w:ins w:id="598" w:author="Majumdar, Abhishek" w:date="2021-12-05T20:35:00Z">
        <w:r w:rsidR="72273660" w:rsidRPr="00264232">
          <w:rPr>
            <w:rFonts w:eastAsia="Roboto"/>
            <w:rPrChange w:id="599" w:author="Rice, Neeley Polka" w:date="2021-12-06T13:25:00Z">
              <w:rPr>
                <w:rFonts w:ascii="Roboto" w:eastAsia="Roboto" w:hAnsi="Roboto" w:cs="Roboto"/>
                <w:color w:val="202124"/>
              </w:rPr>
            </w:rPrChange>
          </w:rPr>
          <w:t>performs</w:t>
        </w:r>
      </w:ins>
      <w:ins w:id="600" w:author="Majumdar, Abhishek" w:date="2021-12-05T20:23:00Z">
        <w:r w:rsidR="1C0CACDD" w:rsidRPr="00264232">
          <w:rPr>
            <w:rFonts w:eastAsia="Roboto"/>
            <w:rPrChange w:id="601" w:author="Rice, Neeley Polka" w:date="2021-12-06T13:25:00Z">
              <w:rPr>
                <w:rFonts w:ascii="Roboto" w:eastAsia="Roboto" w:hAnsi="Roboto" w:cs="Roboto"/>
                <w:color w:val="202124"/>
              </w:rPr>
            </w:rPrChange>
          </w:rPr>
          <w:t xml:space="preserve"> this </w:t>
        </w:r>
      </w:ins>
      <w:ins w:id="602" w:author="Majumdar, Abhishek" w:date="2021-12-05T20:34:00Z">
        <w:r w:rsidR="121B0718" w:rsidRPr="00264232">
          <w:rPr>
            <w:rFonts w:eastAsia="Roboto"/>
            <w:rPrChange w:id="603" w:author="Rice, Neeley Polka" w:date="2021-12-06T13:25:00Z">
              <w:rPr>
                <w:rFonts w:ascii="Roboto" w:eastAsia="Roboto" w:hAnsi="Roboto" w:cs="Roboto"/>
                <w:color w:val="202124"/>
              </w:rPr>
            </w:rPrChange>
          </w:rPr>
          <w:t xml:space="preserve">activity </w:t>
        </w:r>
      </w:ins>
      <w:ins w:id="604" w:author="Majumdar, Abhishek" w:date="2021-12-05T20:23:00Z">
        <w:r w:rsidR="7E911D18" w:rsidRPr="00264232">
          <w:rPr>
            <w:rFonts w:eastAsia="Roboto"/>
            <w:rPrChange w:id="605" w:author="Rice, Neeley Polka" w:date="2021-12-06T13:25:00Z">
              <w:rPr>
                <w:rFonts w:ascii="Roboto" w:eastAsia="Roboto" w:hAnsi="Roboto" w:cs="Roboto"/>
                <w:color w:val="202124"/>
              </w:rPr>
            </w:rPrChange>
          </w:rPr>
          <w:t>is</w:t>
        </w:r>
        <w:r w:rsidR="1C0CACDD" w:rsidRPr="00264232">
          <w:rPr>
            <w:rFonts w:eastAsia="Roboto"/>
            <w:rPrChange w:id="606" w:author="Rice, Neeley Polka" w:date="2021-12-06T13:25:00Z">
              <w:rPr>
                <w:rFonts w:ascii="Roboto" w:eastAsia="Roboto" w:hAnsi="Roboto" w:cs="Roboto"/>
                <w:color w:val="202124"/>
              </w:rPr>
            </w:rPrChange>
          </w:rPr>
          <w:t xml:space="preserve"> called a miner. </w:t>
        </w:r>
      </w:ins>
      <w:r w:rsidR="1A73F9A6" w:rsidRPr="00DD0853">
        <w:rPr>
          <w:rFonts w:eastAsia="Roboto"/>
        </w:rPr>
        <w:t xml:space="preserve">Miners are rewarded </w:t>
      </w:r>
      <w:del w:id="607" w:author="Majumdar, Abhishek" w:date="2021-12-07T22:25:00Z">
        <w:r w:rsidR="7845188F" w:rsidRPr="00264232">
          <w:rPr>
            <w:rFonts w:eastAsia="Roboto"/>
            <w:rPrChange w:id="608" w:author="Rice, Neeley Polka" w:date="2021-12-06T13:25:00Z">
              <w:rPr>
                <w:rFonts w:ascii="Roboto" w:eastAsia="Roboto" w:hAnsi="Roboto" w:cs="Roboto"/>
                <w:color w:val="202124"/>
              </w:rPr>
            </w:rPrChange>
          </w:rPr>
          <w:delText>“</w:delText>
        </w:r>
        <w:r w:rsidR="1A73F9A6" w:rsidRPr="00264232">
          <w:rPr>
            <w:rFonts w:eastAsia="Roboto"/>
            <w:rPrChange w:id="609" w:author="Rice, Neeley Polka" w:date="2021-12-06T13:25:00Z">
              <w:rPr>
                <w:rFonts w:ascii="Roboto" w:eastAsia="Roboto" w:hAnsi="Roboto" w:cs="Roboto"/>
                <w:color w:val="202124"/>
              </w:rPr>
            </w:rPrChange>
          </w:rPr>
          <w:delText>Blocks</w:delText>
        </w:r>
        <w:r w:rsidR="7845188F" w:rsidRPr="00264232">
          <w:rPr>
            <w:rFonts w:eastAsia="Roboto"/>
            <w:rPrChange w:id="610" w:author="Rice, Neeley Polka" w:date="2021-12-06T13:25:00Z">
              <w:rPr>
                <w:rFonts w:ascii="Roboto" w:eastAsia="Roboto" w:hAnsi="Roboto" w:cs="Roboto"/>
                <w:color w:val="202124"/>
              </w:rPr>
            </w:rPrChange>
          </w:rPr>
          <w:delText>”</w:delText>
        </w:r>
      </w:del>
      <w:ins w:id="611" w:author="Majumdar, Abhishek" w:date="2021-12-07T22:25:00Z">
        <w:r w:rsidR="30E83D55" w:rsidRPr="00264232">
          <w:rPr>
            <w:rFonts w:eastAsia="Roboto"/>
            <w:rPrChange w:id="612" w:author="Aaron Dittmer [2]" w:date="2021-12-07T17:49:00Z">
              <w:rPr>
                <w:rFonts w:eastAsia="Roboto"/>
                <w:color w:val="202124"/>
              </w:rPr>
            </w:rPrChange>
          </w:rPr>
          <w:t>blocks</w:t>
        </w:r>
      </w:ins>
      <w:r w:rsidR="1A73F9A6" w:rsidRPr="00264232">
        <w:rPr>
          <w:rFonts w:eastAsia="Roboto"/>
          <w:rPrChange w:id="613" w:author="Rice, Neeley Polka" w:date="2021-12-06T13:25:00Z">
            <w:rPr>
              <w:rFonts w:ascii="Roboto" w:eastAsia="Roboto" w:hAnsi="Roboto" w:cs="Roboto"/>
              <w:color w:val="202124"/>
            </w:rPr>
          </w:rPrChange>
        </w:rPr>
        <w:t xml:space="preserve"> of </w:t>
      </w:r>
      <w:del w:id="614" w:author="Majumdar, Abhishek" w:date="2021-12-05T20:23:00Z">
        <w:r w:rsidR="1A73F9A6" w:rsidRPr="00264232" w:rsidDel="1A73F9A6">
          <w:rPr>
            <w:rFonts w:eastAsia="Roboto"/>
            <w:rPrChange w:id="615" w:author="Rice, Neeley Polka" w:date="2021-12-06T13:25:00Z">
              <w:rPr>
                <w:rFonts w:ascii="Roboto" w:eastAsia="Roboto" w:hAnsi="Roboto" w:cs="Roboto"/>
                <w:color w:val="202124"/>
              </w:rPr>
            </w:rPrChange>
          </w:rPr>
          <w:delText>BTC</w:delText>
        </w:r>
      </w:del>
      <w:ins w:id="616" w:author="Rice, Neeley Polka" w:date="2021-12-08T19:35:00Z">
        <w:r w:rsidR="00305770">
          <w:rPr>
            <w:rFonts w:eastAsia="Roboto"/>
          </w:rPr>
          <w:t>B</w:t>
        </w:r>
      </w:ins>
      <w:ins w:id="617" w:author="Majumdar, Abhishek" w:date="2021-12-05T20:23:00Z">
        <w:del w:id="618" w:author="Rice, Neeley Polka" w:date="2021-12-08T19:35:00Z">
          <w:r w:rsidR="05712CBF" w:rsidRPr="00264232" w:rsidDel="00305770">
            <w:rPr>
              <w:rFonts w:eastAsia="Roboto"/>
              <w:rPrChange w:id="619" w:author="Rice, Neeley Polka" w:date="2021-12-06T13:25:00Z">
                <w:rPr>
                  <w:rFonts w:ascii="Roboto" w:eastAsia="Roboto" w:hAnsi="Roboto" w:cs="Roboto"/>
                  <w:color w:val="202124"/>
                </w:rPr>
              </w:rPrChange>
            </w:rPr>
            <w:delText>b</w:delText>
          </w:r>
        </w:del>
        <w:r w:rsidR="05712CBF" w:rsidRPr="00264232">
          <w:rPr>
            <w:rFonts w:eastAsia="Roboto"/>
            <w:rPrChange w:id="620" w:author="Rice, Neeley Polka" w:date="2021-12-06T13:25:00Z">
              <w:rPr>
                <w:rFonts w:ascii="Roboto" w:eastAsia="Roboto" w:hAnsi="Roboto" w:cs="Roboto"/>
                <w:color w:val="202124"/>
              </w:rPr>
            </w:rPrChange>
          </w:rPr>
          <w:t>itcoin</w:t>
        </w:r>
      </w:ins>
      <w:r w:rsidR="1A73F9A6" w:rsidRPr="00DD0853">
        <w:rPr>
          <w:rFonts w:eastAsia="Roboto"/>
        </w:rPr>
        <w:t xml:space="preserve"> at a rate specific to the number of coins minted into circulation. The rate of reward for miners is </w:t>
      </w:r>
      <w:del w:id="621" w:author="Majumdar, Abhishek" w:date="2021-12-05T20:35:00Z">
        <w:r w:rsidR="1A73F9A6" w:rsidRPr="00264232">
          <w:rPr>
            <w:rFonts w:eastAsia="Roboto"/>
            <w:rPrChange w:id="622" w:author="Rice, Neeley Polka" w:date="2021-12-06T13:25:00Z">
              <w:rPr>
                <w:rFonts w:ascii="Roboto" w:eastAsia="Roboto" w:hAnsi="Roboto" w:cs="Roboto"/>
                <w:color w:val="202124"/>
              </w:rPr>
            </w:rPrChange>
          </w:rPr>
          <w:delText>cut in half</w:delText>
        </w:r>
      </w:del>
      <w:ins w:id="623" w:author="Majumdar, Abhishek" w:date="2021-12-05T20:35:00Z">
        <w:r w:rsidR="083ED523" w:rsidRPr="00264232">
          <w:rPr>
            <w:rFonts w:eastAsia="Roboto"/>
            <w:rPrChange w:id="624" w:author="Rice, Neeley Polka" w:date="2021-12-06T13:25:00Z">
              <w:rPr>
                <w:rFonts w:ascii="Roboto" w:eastAsia="Roboto" w:hAnsi="Roboto" w:cs="Roboto"/>
                <w:color w:val="202124"/>
              </w:rPr>
            </w:rPrChange>
          </w:rPr>
          <w:t xml:space="preserve">reduced </w:t>
        </w:r>
      </w:ins>
      <w:ins w:id="625" w:author="Aaron Dittmer [2]" w:date="2021-12-07T17:30:00Z">
        <w:r w:rsidR="00F56895" w:rsidRPr="00264232">
          <w:rPr>
            <w:rFonts w:eastAsia="Roboto"/>
            <w:rPrChange w:id="626" w:author="Aaron Dittmer [2]" w:date="2021-12-07T17:49:00Z">
              <w:rPr>
                <w:rFonts w:eastAsia="Roboto"/>
                <w:color w:val="202124"/>
              </w:rPr>
            </w:rPrChange>
          </w:rPr>
          <w:t>by</w:t>
        </w:r>
      </w:ins>
      <w:del w:id="627" w:author="Aaron Dittmer [2]" w:date="2021-12-07T17:30:00Z">
        <w:r w:rsidR="083ED523" w:rsidRPr="00264232">
          <w:rPr>
            <w:rFonts w:eastAsia="Roboto"/>
            <w:rPrChange w:id="628" w:author="Rice, Neeley Polka" w:date="2021-12-06T13:25:00Z">
              <w:rPr>
                <w:rFonts w:ascii="Roboto" w:eastAsia="Roboto" w:hAnsi="Roboto" w:cs="Roboto"/>
                <w:color w:val="202124"/>
              </w:rPr>
            </w:rPrChange>
          </w:rPr>
          <w:delText>to</w:delText>
        </w:r>
      </w:del>
      <w:ins w:id="629" w:author="Majumdar, Abhishek" w:date="2021-12-05T20:35:00Z">
        <w:r w:rsidR="083ED523" w:rsidRPr="00264232">
          <w:rPr>
            <w:rFonts w:eastAsia="Roboto"/>
            <w:rPrChange w:id="630" w:author="Aaron Dittmer [2]" w:date="2021-12-07T17:48:00Z">
              <w:rPr>
                <w:rFonts w:ascii="Roboto" w:eastAsia="Roboto" w:hAnsi="Roboto" w:cs="Roboto"/>
                <w:color w:val="202124"/>
              </w:rPr>
            </w:rPrChange>
          </w:rPr>
          <w:t xml:space="preserve"> 50%</w:t>
        </w:r>
      </w:ins>
      <w:r w:rsidR="1A73F9A6" w:rsidRPr="00DD0853">
        <w:rPr>
          <w:rFonts w:eastAsia="Roboto"/>
        </w:rPr>
        <w:t xml:space="preserve"> for every increment of 210,000 </w:t>
      </w:r>
      <w:r w:rsidR="00792AEA" w:rsidRPr="00DD0853">
        <w:rPr>
          <w:rFonts w:eastAsia="Roboto"/>
        </w:rPr>
        <w:t>b</w:t>
      </w:r>
      <w:r w:rsidR="1A73F9A6" w:rsidRPr="00DD0853">
        <w:rPr>
          <w:rFonts w:eastAsia="Roboto"/>
        </w:rPr>
        <w:t>locks issued in circulation</w:t>
      </w:r>
      <w:ins w:id="631" w:author="Tolleson, Jake Riley" w:date="2021-12-08T10:53:00Z">
        <w:r w:rsidR="00E324A7">
          <w:rPr>
            <w:rFonts w:eastAsia="Roboto"/>
          </w:rPr>
          <w:t xml:space="preserve"> </w:t>
        </w:r>
      </w:ins>
      <w:customXmlInsRangeStart w:id="632" w:author="Rice, Neeley Polka" w:date="2021-12-08T19:36:00Z"/>
      <w:sdt>
        <w:sdtPr>
          <w:rPr>
            <w:rFonts w:eastAsia="Roboto"/>
          </w:rPr>
          <w:id w:val="36249970"/>
          <w:citation/>
        </w:sdtPr>
        <w:sdtEndPr/>
        <w:sdtContent>
          <w:customXmlInsRangeEnd w:id="632"/>
          <w:ins w:id="633" w:author="Rice, Neeley Polka" w:date="2021-12-08T19:36:00Z">
            <w:r w:rsidR="00CE6AC8">
              <w:rPr>
                <w:rFonts w:eastAsia="Roboto"/>
              </w:rPr>
              <w:fldChar w:fldCharType="begin"/>
            </w:r>
            <w:r w:rsidR="00CE6AC8">
              <w:rPr>
                <w:rFonts w:eastAsia="Roboto"/>
              </w:rPr>
              <w:instrText xml:space="preserve"> CITATION Hon21 \l 1033 </w:instrText>
            </w:r>
          </w:ins>
          <w:r w:rsidR="00CE6AC8">
            <w:rPr>
              <w:rFonts w:eastAsia="Roboto"/>
            </w:rPr>
            <w:fldChar w:fldCharType="separate"/>
          </w:r>
          <w:r w:rsidR="00C10906">
            <w:rPr>
              <w:rFonts w:eastAsia="Roboto"/>
              <w:noProof/>
            </w:rPr>
            <w:t>(Hong, 2021)</w:t>
          </w:r>
          <w:ins w:id="634" w:author="Rice, Neeley Polka" w:date="2021-12-08T19:36:00Z">
            <w:r w:rsidR="00CE6AC8">
              <w:rPr>
                <w:rFonts w:eastAsia="Roboto"/>
              </w:rPr>
              <w:fldChar w:fldCharType="end"/>
            </w:r>
          </w:ins>
          <w:customXmlInsRangeStart w:id="635" w:author="Rice, Neeley Polka" w:date="2021-12-08T19:36:00Z"/>
        </w:sdtContent>
      </w:sdt>
      <w:customXmlInsRangeEnd w:id="635"/>
      <w:ins w:id="636" w:author="Rice, Neeley Polka" w:date="2021-12-08T19:37:00Z">
        <w:r w:rsidR="00CE6AC8">
          <w:rPr>
            <w:rFonts w:eastAsia="Roboto"/>
          </w:rPr>
          <w:t>.</w:t>
        </w:r>
      </w:ins>
      <w:ins w:id="637" w:author="Tolleson, Jake Riley" w:date="2021-12-08T10:53:00Z">
        <w:del w:id="638" w:author="Rice, Neeley Polka" w:date="2021-12-08T19:37:00Z">
          <w:r w:rsidR="00E324A7" w:rsidDel="00CE6AC8">
            <w:rPr>
              <w:rFonts w:eastAsia="Roboto"/>
            </w:rPr>
            <w:delText>(</w:delText>
          </w:r>
          <w:r w:rsidR="00E324A7" w:rsidRPr="00E324A7" w:rsidDel="00CE6AC8">
            <w:rPr>
              <w:rFonts w:eastAsia="Roboto"/>
            </w:rPr>
            <w:delText>https://www.investopedia.com/tech/how-does-bitcoin-mining-work/</w:delText>
          </w:r>
          <w:r w:rsidR="00E324A7" w:rsidDel="00CE6AC8">
            <w:rPr>
              <w:rFonts w:eastAsia="Roboto"/>
            </w:rPr>
            <w:delText>)</w:delText>
          </w:r>
        </w:del>
      </w:ins>
      <w:del w:id="639" w:author="Rice, Neeley Polka" w:date="2021-12-08T19:37:00Z">
        <w:r w:rsidR="1A73F9A6" w:rsidRPr="00264232" w:rsidDel="00CE6AC8">
          <w:rPr>
            <w:rFonts w:eastAsia="Roboto"/>
            <w:rPrChange w:id="640" w:author="Rice, Neeley Polka" w:date="2021-12-06T13:25:00Z">
              <w:rPr>
                <w:rFonts w:ascii="Roboto" w:eastAsia="Roboto" w:hAnsi="Roboto" w:cs="Roboto"/>
                <w:color w:val="202124"/>
              </w:rPr>
            </w:rPrChange>
          </w:rPr>
          <w:delText>.</w:delText>
        </w:r>
      </w:del>
      <w:ins w:id="641" w:author="Rice, Neeley Polka" w:date="2021-12-05T14:01:00Z">
        <w:r w:rsidR="00932014" w:rsidRPr="00264232">
          <w:rPr>
            <w:rFonts w:eastAsia="Roboto"/>
            <w:rPrChange w:id="642" w:author="Aaron Dittmer [2]" w:date="2021-12-07T17:48:00Z">
              <w:rPr>
                <w:rFonts w:ascii="Roboto" w:eastAsia="Roboto" w:hAnsi="Roboto" w:cs="Roboto"/>
                <w:color w:val="202124"/>
              </w:rPr>
            </w:rPrChange>
          </w:rPr>
          <w:t xml:space="preserve"> </w:t>
        </w:r>
      </w:ins>
      <w:ins w:id="643" w:author="Rice, Neeley Polka" w:date="2021-12-05T14:11:00Z">
        <w:r w:rsidR="00D249FA" w:rsidRPr="00264232">
          <w:rPr>
            <w:rFonts w:eastAsia="Roboto"/>
            <w:rPrChange w:id="644" w:author="Aaron Dittmer [2]" w:date="2021-12-07T17:48:00Z">
              <w:rPr>
                <w:rFonts w:ascii="Roboto" w:eastAsia="Roboto" w:hAnsi="Roboto" w:cs="Roboto"/>
                <w:color w:val="202124"/>
              </w:rPr>
            </w:rPrChange>
          </w:rPr>
          <w:t>Unlike many other currenci</w:t>
        </w:r>
      </w:ins>
      <w:ins w:id="645" w:author="Rice, Neeley Polka" w:date="2021-12-05T14:12:00Z">
        <w:r w:rsidR="00D249FA" w:rsidRPr="00264232">
          <w:rPr>
            <w:rFonts w:eastAsia="Roboto"/>
            <w:rPrChange w:id="646" w:author="Aaron Dittmer [2]" w:date="2021-12-07T17:48:00Z">
              <w:rPr>
                <w:rFonts w:ascii="Roboto" w:eastAsia="Roboto" w:hAnsi="Roboto" w:cs="Roboto"/>
                <w:color w:val="202124"/>
              </w:rPr>
            </w:rPrChange>
          </w:rPr>
          <w:t xml:space="preserve">es, there is a finite number of </w:t>
        </w:r>
        <w:r w:rsidR="00E13234" w:rsidRPr="00264232">
          <w:rPr>
            <w:rFonts w:eastAsia="Roboto"/>
            <w:rPrChange w:id="647" w:author="Aaron Dittmer [2]" w:date="2021-12-07T17:48:00Z">
              <w:rPr>
                <w:rFonts w:ascii="Roboto" w:eastAsia="Roboto" w:hAnsi="Roboto" w:cs="Roboto"/>
                <w:color w:val="202124"/>
              </w:rPr>
            </w:rPrChange>
          </w:rPr>
          <w:t>Bitcoin that can be</w:t>
        </w:r>
        <w:r w:rsidR="00C06825" w:rsidRPr="00264232">
          <w:rPr>
            <w:rFonts w:eastAsia="Roboto"/>
            <w:rPrChange w:id="648" w:author="Aaron Dittmer [2]" w:date="2021-12-07T17:48:00Z">
              <w:rPr>
                <w:rFonts w:ascii="Roboto" w:eastAsia="Roboto" w:hAnsi="Roboto" w:cs="Roboto"/>
                <w:color w:val="202124"/>
              </w:rPr>
            </w:rPrChange>
          </w:rPr>
          <w:t xml:space="preserve"> </w:t>
        </w:r>
        <w:r w:rsidR="00C71D5F" w:rsidRPr="00264232">
          <w:rPr>
            <w:rFonts w:eastAsia="Roboto"/>
            <w:rPrChange w:id="649" w:author="Aaron Dittmer [2]" w:date="2021-12-07T17:48:00Z">
              <w:rPr>
                <w:rFonts w:ascii="Roboto" w:eastAsia="Roboto" w:hAnsi="Roboto" w:cs="Roboto"/>
                <w:color w:val="202124"/>
              </w:rPr>
            </w:rPrChange>
          </w:rPr>
          <w:t>mined and thus added into circulation.</w:t>
        </w:r>
      </w:ins>
      <w:ins w:id="650" w:author="Rice, Neeley Polka" w:date="2021-12-05T14:13:00Z">
        <w:r w:rsidR="00C10070" w:rsidRPr="00264232">
          <w:rPr>
            <w:rFonts w:eastAsia="Roboto"/>
            <w:rPrChange w:id="651" w:author="Aaron Dittmer [2]" w:date="2021-12-07T17:48:00Z">
              <w:rPr>
                <w:rFonts w:ascii="Roboto" w:eastAsia="Roboto" w:hAnsi="Roboto" w:cs="Roboto"/>
                <w:color w:val="202124"/>
              </w:rPr>
            </w:rPrChange>
          </w:rPr>
          <w:t xml:space="preserve"> </w:t>
        </w:r>
      </w:ins>
    </w:p>
    <w:p w14:paraId="20E9B85B" w14:textId="317E0584" w:rsidR="1A73F9A6" w:rsidDel="00595363" w:rsidRDefault="00821D76" w:rsidP="00BC3259">
      <w:pPr>
        <w:spacing w:line="480" w:lineRule="auto"/>
        <w:jc w:val="both"/>
        <w:rPr>
          <w:del w:id="652" w:author="Rice, Neeley Polka" w:date="2021-12-08T06:17:00Z"/>
          <w:rFonts w:eastAsia="Roboto" w:cstheme="minorHAnsi"/>
        </w:rPr>
        <w:pPrChange w:id="653" w:author="Abhishek Majumdar" w:date="2021-12-17T21:27:00Z">
          <w:pPr>
            <w:spacing w:line="480" w:lineRule="auto"/>
          </w:pPr>
        </w:pPrChange>
      </w:pPr>
      <w:r w:rsidRPr="00DD0853">
        <w:rPr>
          <w:rFonts w:eastAsia="Roboto" w:cstheme="minorHAnsi"/>
        </w:rPr>
        <w:t>The c</w:t>
      </w:r>
      <w:r w:rsidR="1A73F9A6" w:rsidRPr="00E173F7">
        <w:rPr>
          <w:rFonts w:eastAsia="Roboto" w:cstheme="minorHAnsi"/>
        </w:rPr>
        <w:t xml:space="preserve">urrent estimate for mining of the final </w:t>
      </w:r>
      <w:ins w:id="654" w:author="Rice, Neeley Polka" w:date="2021-12-05T14:12:00Z">
        <w:r w:rsidR="00C06825" w:rsidRPr="00E173F7">
          <w:rPr>
            <w:rFonts w:eastAsia="Roboto" w:cstheme="minorHAnsi"/>
          </w:rPr>
          <w:t>B</w:t>
        </w:r>
      </w:ins>
      <w:r w:rsidR="1A73F9A6" w:rsidRPr="00E173F7">
        <w:rPr>
          <w:rFonts w:eastAsia="Roboto" w:cstheme="minorHAnsi"/>
        </w:rPr>
        <w:t xml:space="preserve">itcoin </w:t>
      </w:r>
      <w:ins w:id="655" w:author="Rice, Neeley Polka" w:date="2021-12-05T14:13:00Z">
        <w:r w:rsidRPr="00E173F7">
          <w:rPr>
            <w:rFonts w:eastAsia="Roboto" w:cstheme="minorHAnsi"/>
          </w:rPr>
          <w:t>is</w:t>
        </w:r>
        <w:r w:rsidR="00C10070" w:rsidRPr="00E173F7">
          <w:rPr>
            <w:rFonts w:eastAsia="Roboto" w:cstheme="minorHAnsi"/>
          </w:rPr>
          <w:t xml:space="preserve"> </w:t>
        </w:r>
      </w:ins>
      <w:del w:id="656" w:author="Rice, Neeley Polka" w:date="2021-12-05T14:13:00Z">
        <w:r w:rsidR="1A73F9A6" w:rsidRPr="00E173F7" w:rsidDel="00C10070">
          <w:rPr>
            <w:rFonts w:eastAsia="Roboto" w:cstheme="minorHAnsi"/>
          </w:rPr>
          <w:delText xml:space="preserve">put that date </w:delText>
        </w:r>
      </w:del>
      <w:r w:rsidR="1A73F9A6" w:rsidRPr="00E173F7">
        <w:rPr>
          <w:rFonts w:eastAsia="Roboto" w:cstheme="minorHAnsi"/>
        </w:rPr>
        <w:t>some</w:t>
      </w:r>
      <w:del w:id="657" w:author="Rice, Neeley Polka" w:date="2021-12-05T14:13:00Z">
        <w:r w:rsidR="1A73F9A6" w:rsidRPr="00E173F7" w:rsidDel="0069553C">
          <w:rPr>
            <w:rFonts w:eastAsia="Roboto" w:cstheme="minorHAnsi"/>
          </w:rPr>
          <w:delText>where</w:delText>
        </w:r>
      </w:del>
      <w:ins w:id="658" w:author="Rice, Neeley Polka" w:date="2021-12-05T14:13:00Z">
        <w:r w:rsidR="0069553C" w:rsidRPr="00E173F7">
          <w:rPr>
            <w:rFonts w:eastAsia="Roboto" w:cstheme="minorHAnsi"/>
          </w:rPr>
          <w:t>time</w:t>
        </w:r>
      </w:ins>
      <w:r w:rsidR="1A73F9A6" w:rsidRPr="00E173F7">
        <w:rPr>
          <w:rFonts w:eastAsia="Roboto" w:cstheme="minorHAnsi"/>
        </w:rPr>
        <w:t xml:space="preserve"> in February 2140.</w:t>
      </w:r>
      <w:customXmlInsRangeStart w:id="659" w:author="Rice, Neeley Polka" w:date="2021-12-06T12:50:00Z"/>
      <w:sdt>
        <w:sdtPr>
          <w:rPr>
            <w:rFonts w:eastAsia="Roboto" w:cstheme="minorHAnsi"/>
          </w:rPr>
          <w:id w:val="-2001723011"/>
          <w:citation/>
        </w:sdtPr>
        <w:sdtEndPr/>
        <w:sdtContent>
          <w:customXmlInsRangeEnd w:id="659"/>
          <w:ins w:id="660" w:author="Rice, Neeley Polka" w:date="2021-12-06T12:50:00Z">
            <w:r w:rsidR="001D2A8A" w:rsidRPr="00264232">
              <w:rPr>
                <w:rFonts w:eastAsia="Roboto" w:cstheme="minorHAnsi"/>
                <w:rPrChange w:id="661" w:author="Aaron Dittmer [2]" w:date="2021-12-07T17:48:00Z">
                  <w:rPr>
                    <w:rFonts w:ascii="Roboto" w:eastAsia="Roboto" w:hAnsi="Roboto" w:cs="Roboto"/>
                    <w:color w:val="202124"/>
                  </w:rPr>
                </w:rPrChange>
              </w:rPr>
              <w:fldChar w:fldCharType="begin"/>
            </w:r>
            <w:r w:rsidR="001D2A8A" w:rsidRPr="00264232">
              <w:rPr>
                <w:rFonts w:eastAsia="Roboto" w:cstheme="minorHAnsi"/>
                <w:rPrChange w:id="662" w:author="Aaron Dittmer [2]" w:date="2021-12-07T17:48:00Z">
                  <w:rPr>
                    <w:rFonts w:ascii="Roboto" w:eastAsia="Roboto" w:hAnsi="Roboto" w:cs="Roboto"/>
                    <w:color w:val="202124"/>
                  </w:rPr>
                </w:rPrChange>
              </w:rPr>
              <w:instrText xml:space="preserve"> CITATION Hon21 \l 1033 </w:instrText>
            </w:r>
          </w:ins>
          <w:r w:rsidR="001D2A8A" w:rsidRPr="00264232">
            <w:rPr>
              <w:rFonts w:eastAsia="Roboto" w:cstheme="minorHAnsi"/>
            </w:rPr>
            <w:fldChar w:fldCharType="separate"/>
          </w:r>
          <w:r w:rsidR="00C10906">
            <w:rPr>
              <w:rFonts w:eastAsia="Roboto" w:cstheme="minorHAnsi"/>
              <w:noProof/>
            </w:rPr>
            <w:t xml:space="preserve"> (Hong, 2021)</w:t>
          </w:r>
          <w:ins w:id="663" w:author="Rice, Neeley Polka" w:date="2021-12-06T12:50:00Z">
            <w:r w:rsidR="001D2A8A" w:rsidRPr="00264232">
              <w:rPr>
                <w:rFonts w:eastAsia="Roboto" w:cstheme="minorHAnsi"/>
                <w:rPrChange w:id="664" w:author="Aaron Dittmer [2]" w:date="2021-12-07T17:48:00Z">
                  <w:rPr>
                    <w:rFonts w:ascii="Roboto" w:eastAsia="Roboto" w:hAnsi="Roboto" w:cs="Roboto"/>
                    <w:color w:val="202124"/>
                  </w:rPr>
                </w:rPrChange>
              </w:rPr>
              <w:fldChar w:fldCharType="end"/>
            </w:r>
          </w:ins>
          <w:customXmlInsRangeStart w:id="665" w:author="Rice, Neeley Polka" w:date="2021-12-06T12:50:00Z"/>
        </w:sdtContent>
      </w:sdt>
      <w:customXmlInsRangeEnd w:id="665"/>
      <w:ins w:id="666" w:author="Majumdar, Abhishek" w:date="2021-12-05T19:46:00Z">
        <w:r w:rsidR="36E7D18A" w:rsidRPr="00264232">
          <w:rPr>
            <w:rFonts w:eastAsia="Roboto" w:cstheme="minorHAnsi"/>
            <w:rPrChange w:id="667" w:author="Aaron Dittmer [2]" w:date="2021-12-07T17:48:00Z">
              <w:rPr>
                <w:rFonts w:eastAsia="Roboto" w:cstheme="minorHAnsi"/>
                <w:color w:val="202124"/>
              </w:rPr>
            </w:rPrChange>
          </w:rPr>
          <w:t xml:space="preserve"> </w:t>
        </w:r>
      </w:ins>
    </w:p>
    <w:p w14:paraId="28A2C274" w14:textId="77777777" w:rsidR="00595363" w:rsidRPr="00264232" w:rsidRDefault="00595363" w:rsidP="00BC3259">
      <w:pPr>
        <w:spacing w:line="480" w:lineRule="auto"/>
        <w:jc w:val="both"/>
        <w:rPr>
          <w:ins w:id="668" w:author="Rice, Neeley Polka" w:date="2021-12-08T19:53:00Z"/>
          <w:rStyle w:val="Hyperlink"/>
          <w:rFonts w:eastAsia="Roboto" w:cstheme="minorHAnsi"/>
          <w:color w:val="auto"/>
          <w:rPrChange w:id="669" w:author="Aaron Dittmer [2]" w:date="2021-12-07T17:49:00Z">
            <w:rPr>
              <w:ins w:id="670" w:author="Rice, Neeley Polka" w:date="2021-12-08T19:53:00Z"/>
              <w:rStyle w:val="Hyperlink"/>
              <w:rFonts w:eastAsia="Roboto" w:cstheme="minorHAnsi"/>
            </w:rPr>
          </w:rPrChange>
        </w:rPr>
        <w:pPrChange w:id="671" w:author="Abhishek Majumdar" w:date="2021-12-17T21:27:00Z">
          <w:pPr>
            <w:spacing w:line="480" w:lineRule="auto"/>
            <w:ind w:left="720"/>
            <w:jc w:val="both"/>
          </w:pPr>
        </w:pPrChange>
      </w:pPr>
    </w:p>
    <w:p w14:paraId="1A2C0179" w14:textId="622A057C" w:rsidR="7C3FB354" w:rsidRDefault="7C3FB354" w:rsidP="00BC3259">
      <w:pPr>
        <w:spacing w:line="480" w:lineRule="auto"/>
        <w:jc w:val="both"/>
        <w:rPr>
          <w:rFonts w:ascii="Roboto" w:eastAsia="Roboto" w:hAnsi="Roboto" w:cs="Roboto"/>
          <w:color w:val="202124"/>
        </w:rPr>
        <w:pPrChange w:id="672" w:author="Abhishek Majumdar" w:date="2021-12-17T21:27:00Z">
          <w:pPr>
            <w:spacing w:line="480" w:lineRule="auto"/>
          </w:pPr>
        </w:pPrChange>
      </w:pPr>
    </w:p>
    <w:p w14:paraId="7CAF4626" w14:textId="0D5C4C1B" w:rsidR="004E1C53" w:rsidRDefault="001B60A5" w:rsidP="00BC3259">
      <w:pPr>
        <w:pStyle w:val="Heading3"/>
        <w:spacing w:line="480" w:lineRule="auto"/>
        <w:jc w:val="both"/>
        <w:pPrChange w:id="673" w:author="Abhishek Majumdar" w:date="2021-12-17T21:27:00Z">
          <w:pPr>
            <w:pStyle w:val="Heading3"/>
            <w:spacing w:line="480" w:lineRule="auto"/>
          </w:pPr>
        </w:pPrChange>
      </w:pPr>
      <w:bookmarkStart w:id="674" w:name="_Toc89887412"/>
      <w:r>
        <w:t>E</w:t>
      </w:r>
      <w:r w:rsidR="00986650">
        <w:t>xternal Factors</w:t>
      </w:r>
      <w:r w:rsidR="001940BC">
        <w:t xml:space="preserve"> </w:t>
      </w:r>
      <w:r>
        <w:t>I</w:t>
      </w:r>
      <w:r w:rsidR="001940BC">
        <w:t xml:space="preserve">mpacting Cryptocurrency </w:t>
      </w:r>
      <w:r>
        <w:t>P</w:t>
      </w:r>
      <w:r w:rsidR="003D0B88">
        <w:t>ricing</w:t>
      </w:r>
      <w:bookmarkEnd w:id="674"/>
    </w:p>
    <w:p w14:paraId="0C4B0FAE" w14:textId="06E8E754" w:rsidR="003D0B88" w:rsidRDefault="00B957D0" w:rsidP="00BC3259">
      <w:pPr>
        <w:spacing w:line="480" w:lineRule="auto"/>
        <w:jc w:val="both"/>
        <w:rPr>
          <w:ins w:id="675" w:author="Rice, Neeley Polka" w:date="2021-12-05T14:39:00Z"/>
        </w:rPr>
      </w:pPr>
      <w:ins w:id="676" w:author="Rice, Neeley Polka" w:date="2021-12-05T11:54:00Z">
        <w:r>
          <w:rPr>
            <w:i/>
            <w:iCs/>
          </w:rPr>
          <w:tab/>
        </w:r>
      </w:ins>
      <w:ins w:id="677" w:author="Rice, Neeley Polka" w:date="2021-12-05T14:19:00Z">
        <w:r w:rsidR="001B60A5">
          <w:t xml:space="preserve">Just as </w:t>
        </w:r>
      </w:ins>
      <w:ins w:id="678" w:author="Rice, Neeley Polka" w:date="2021-12-05T14:20:00Z">
        <w:r w:rsidR="001B60A5">
          <w:t xml:space="preserve">in other currencies, the price of a given </w:t>
        </w:r>
        <w:r w:rsidR="0010440B">
          <w:t xml:space="preserve">cryptocurrency may be impacted </w:t>
        </w:r>
        <w:r w:rsidR="00EE4A81">
          <w:t xml:space="preserve">by various external events, news </w:t>
        </w:r>
      </w:ins>
      <w:ins w:id="679" w:author="Rice, Neeley Polka" w:date="2021-12-05T14:22:00Z">
        <w:r w:rsidR="00243D6F">
          <w:t>reporting</w:t>
        </w:r>
      </w:ins>
      <w:ins w:id="680" w:author="Rice, Neeley Polka" w:date="2021-12-05T14:20:00Z">
        <w:r w:rsidR="00EE4A81">
          <w:t xml:space="preserve">, </w:t>
        </w:r>
      </w:ins>
      <w:ins w:id="681" w:author="Rice, Neeley Polka" w:date="2021-12-05T14:21:00Z">
        <w:r w:rsidR="004E5BB6">
          <w:t>and market condit</w:t>
        </w:r>
      </w:ins>
      <w:ins w:id="682" w:author="Rice, Neeley Polka" w:date="2021-12-05T14:22:00Z">
        <w:r w:rsidR="004E5BB6">
          <w:t xml:space="preserve">ions. </w:t>
        </w:r>
      </w:ins>
      <w:ins w:id="683" w:author="Rice, Neeley Polka" w:date="2021-12-05T14:38:00Z">
        <w:r w:rsidR="001E039B">
          <w:t xml:space="preserve">Exact ties between crypto price and such situations </w:t>
        </w:r>
      </w:ins>
      <w:ins w:id="684" w:author="Rice, Neeley Polka" w:date="2021-12-05T14:43:00Z">
        <w:r w:rsidR="00FD2991">
          <w:t>are</w:t>
        </w:r>
      </w:ins>
      <w:ins w:id="685" w:author="Rice, Neeley Polka" w:date="2021-12-05T14:38:00Z">
        <w:r w:rsidR="001E039B">
          <w:t xml:space="preserve"> rather speculative, but </w:t>
        </w:r>
        <w:r w:rsidR="00F94E89">
          <w:t xml:space="preserve">an understanding of their </w:t>
        </w:r>
        <w:r w:rsidR="00D46459">
          <w:t xml:space="preserve">relationship is </w:t>
        </w:r>
        <w:r w:rsidR="007D3E99">
          <w:t xml:space="preserve">important for identifying potential predictors of price. </w:t>
        </w:r>
      </w:ins>
    </w:p>
    <w:p w14:paraId="7BB0C76E" w14:textId="68DF69E0" w:rsidR="00B957D0" w:rsidRPr="001307F7" w:rsidRDefault="00833968" w:rsidP="00BC3259">
      <w:pPr>
        <w:spacing w:line="480" w:lineRule="auto"/>
        <w:jc w:val="both"/>
        <w:rPr>
          <w:ins w:id="686" w:author="Rice, Neeley Polka" w:date="2021-12-08T10:35:00Z"/>
        </w:rPr>
        <w:pPrChange w:id="687" w:author="Abhishek Majumdar" w:date="2021-12-17T21:27:00Z">
          <w:pPr>
            <w:spacing w:line="480" w:lineRule="auto"/>
          </w:pPr>
        </w:pPrChange>
      </w:pPr>
      <w:ins w:id="688" w:author="Rice, Neeley Polka" w:date="2021-12-05T14:39:00Z">
        <w:r>
          <w:tab/>
          <w:t xml:space="preserve">One of the </w:t>
        </w:r>
        <w:r w:rsidR="00E5609E">
          <w:t xml:space="preserve">biggest </w:t>
        </w:r>
        <w:r w:rsidR="00CF221A">
          <w:t xml:space="preserve">external factors impacting the </w:t>
        </w:r>
        <w:r w:rsidR="009C0771">
          <w:t>current</w:t>
        </w:r>
      </w:ins>
      <w:ins w:id="689" w:author="Rice, Neeley Polka" w:date="2021-12-05T14:40:00Z">
        <w:r w:rsidR="009C0771">
          <w:t xml:space="preserve"> market conditions for crypto</w:t>
        </w:r>
        <w:r w:rsidR="00DF5013">
          <w:t xml:space="preserve"> is the role of government. </w:t>
        </w:r>
        <w:r w:rsidR="00EB316F">
          <w:t xml:space="preserve">A unique aspect of </w:t>
        </w:r>
        <w:del w:id="690" w:author="Aaron Dittmer [2]" w:date="2021-12-07T17:32:00Z">
          <w:r w:rsidR="00EB316F">
            <w:delText>crypto</w:delText>
          </w:r>
        </w:del>
      </w:ins>
      <w:ins w:id="691" w:author="Aaron Dittmer [2]" w:date="2021-12-07T17:32:00Z">
        <w:r w:rsidR="004158BF">
          <w:t>decentralized currencies</w:t>
        </w:r>
      </w:ins>
      <w:ins w:id="692" w:author="Rice, Neeley Polka" w:date="2021-12-05T14:40:00Z">
        <w:r w:rsidR="00EB316F">
          <w:t xml:space="preserve"> is </w:t>
        </w:r>
      </w:ins>
      <w:ins w:id="693" w:author="Rice, Neeley Polka" w:date="2021-12-05T14:41:00Z">
        <w:r w:rsidR="00E65F56">
          <w:t xml:space="preserve">that </w:t>
        </w:r>
        <w:del w:id="694" w:author="Aaron Dittmer [2]" w:date="2021-12-07T17:32:00Z">
          <w:r w:rsidR="00E65F56">
            <w:delText>is it</w:delText>
          </w:r>
        </w:del>
      </w:ins>
      <w:ins w:id="695" w:author="Aaron Dittmer [2]" w:date="2021-12-07T17:32:00Z">
        <w:r w:rsidR="004158BF">
          <w:t>they are</w:t>
        </w:r>
      </w:ins>
      <w:ins w:id="696" w:author="Rice, Neeley Polka" w:date="2021-12-05T14:41:00Z">
        <w:r w:rsidR="00E65F56">
          <w:t xml:space="preserve"> not tied to </w:t>
        </w:r>
        <w:del w:id="697" w:author="Aaron Dittmer [2]" w:date="2021-12-07T17:32:00Z">
          <w:r w:rsidR="000469F6">
            <w:delText xml:space="preserve">the </w:delText>
          </w:r>
          <w:r w:rsidR="000469F6" w:rsidDel="00715940">
            <w:delText>government</w:delText>
          </w:r>
        </w:del>
      </w:ins>
      <w:ins w:id="698" w:author="Aaron Dittmer [2]" w:date="2021-12-07T17:32:00Z">
        <w:r w:rsidR="00715940">
          <w:t>g</w:t>
        </w:r>
        <w:r w:rsidR="00D91FE0">
          <w:t>overning bodies or regulatory entities</w:t>
        </w:r>
      </w:ins>
      <w:ins w:id="699" w:author="Rice, Neeley Polka" w:date="2021-12-05T14:41:00Z">
        <w:r w:rsidR="000469F6">
          <w:t xml:space="preserve"> of </w:t>
        </w:r>
        <w:r w:rsidR="002446F1">
          <w:t xml:space="preserve">any </w:t>
        </w:r>
      </w:ins>
      <w:ins w:id="700" w:author="Rice, Neeley Polka" w:date="2021-12-05T14:42:00Z">
        <w:r w:rsidR="003B58BF">
          <w:t>individual nation</w:t>
        </w:r>
      </w:ins>
      <w:ins w:id="701" w:author="Rice, Neeley Polka" w:date="2021-12-05T14:41:00Z">
        <w:r w:rsidR="000469F6">
          <w:t xml:space="preserve"> </w:t>
        </w:r>
        <w:r w:rsidR="007D764E">
          <w:t>in the way that traditional c</w:t>
        </w:r>
      </w:ins>
      <w:ins w:id="702" w:author="Rice, Neeley Polka" w:date="2021-12-05T14:42:00Z">
        <w:r w:rsidR="007D764E">
          <w:t xml:space="preserve">urrencies are. </w:t>
        </w:r>
        <w:r w:rsidR="00C21941">
          <w:t>Thus</w:t>
        </w:r>
      </w:ins>
      <w:ins w:id="703" w:author="Rice, Neeley Polka" w:date="2021-12-05T14:53:00Z">
        <w:r w:rsidR="0020706E">
          <w:t xml:space="preserve">, </w:t>
        </w:r>
        <w:r w:rsidR="00B7377C">
          <w:t xml:space="preserve">the topic of </w:t>
        </w:r>
      </w:ins>
      <w:ins w:id="704" w:author="Rice, Neeley Polka" w:date="2021-12-05T14:57:00Z">
        <w:r w:rsidR="005E36D9">
          <w:t>how different</w:t>
        </w:r>
      </w:ins>
      <w:ins w:id="705" w:author="Rice, Neeley Polka" w:date="2021-12-05T14:58:00Z">
        <w:r w:rsidR="00D273E1">
          <w:t xml:space="preserve"> national governments treat and interact with </w:t>
        </w:r>
        <w:r w:rsidR="000303D6">
          <w:t>cryptocurrencies such as Bitcoin</w:t>
        </w:r>
      </w:ins>
      <w:ins w:id="706" w:author="Rice, Neeley Polka" w:date="2021-12-05T14:59:00Z">
        <w:r w:rsidR="000303D6">
          <w:t xml:space="preserve"> is </w:t>
        </w:r>
        <w:r w:rsidR="00E749BF">
          <w:t>not only tricky</w:t>
        </w:r>
      </w:ins>
      <w:ins w:id="707" w:author="Rice, Neeley Polka" w:date="2021-12-05T15:19:00Z">
        <w:r w:rsidR="00B56011">
          <w:t>,</w:t>
        </w:r>
      </w:ins>
      <w:ins w:id="708" w:author="Rice, Neeley Polka" w:date="2021-12-05T14:59:00Z">
        <w:r w:rsidR="00E749BF">
          <w:t xml:space="preserve"> but constantly evolving</w:t>
        </w:r>
      </w:ins>
      <w:ins w:id="709" w:author="Rice, Neeley Polka" w:date="2021-12-05T15:42:00Z">
        <w:r w:rsidR="00E749BF">
          <w:t xml:space="preserve">. </w:t>
        </w:r>
      </w:ins>
      <w:ins w:id="710" w:author="Rice, Neeley Polka" w:date="2021-12-05T15:01:00Z">
        <w:del w:id="711" w:author="Aaron Dittmer [2]" w:date="2021-12-07T17:40:00Z">
          <w:r w:rsidR="00804B08">
            <w:delText xml:space="preserve">. </w:delText>
          </w:r>
        </w:del>
      </w:ins>
      <w:ins w:id="712" w:author="Aaron Dittmer [2]" w:date="2021-12-07T17:40:00Z">
        <w:r w:rsidR="0092394B">
          <w:t xml:space="preserve">For instance, in the </w:t>
        </w:r>
        <w:r w:rsidR="0092394B">
          <w:lastRenderedPageBreak/>
          <w:t xml:space="preserve">United States, </w:t>
        </w:r>
        <w:r w:rsidR="00EB4962">
          <w:t xml:space="preserve">there are multiple </w:t>
        </w:r>
      </w:ins>
      <w:ins w:id="713" w:author="Aaron Dittmer [2]" w:date="2021-12-07T17:41:00Z">
        <w:del w:id="714" w:author="Rice, Neeley Polka" w:date="2021-12-08T10:40:00Z">
          <w:r w:rsidR="00A2570F" w:rsidDel="00E90D89">
            <w:delText>governing bodies</w:delText>
          </w:r>
        </w:del>
      </w:ins>
      <w:ins w:id="715" w:author="Rice, Neeley Polka" w:date="2021-12-08T10:40:00Z">
        <w:r w:rsidR="00E90D89">
          <w:t>agencies</w:t>
        </w:r>
      </w:ins>
      <w:ins w:id="716" w:author="Aaron Dittmer [2]" w:date="2021-12-07T17:41:00Z">
        <w:r w:rsidR="00A2570F">
          <w:t xml:space="preserve"> that define cryptocurrencies differently</w:t>
        </w:r>
      </w:ins>
      <w:ins w:id="717" w:author="Aaron Dittmer [2]" w:date="2021-12-07T17:42:00Z">
        <w:r w:rsidR="00FE4DEC">
          <w:t xml:space="preserve">. </w:t>
        </w:r>
        <w:commentRangeStart w:id="718"/>
        <w:r w:rsidR="00FE4DEC">
          <w:t xml:space="preserve">The Securities and Exchange Commission </w:t>
        </w:r>
        <w:r w:rsidR="00F3198F">
          <w:t xml:space="preserve">defines </w:t>
        </w:r>
        <w:r w:rsidR="00AB29B4">
          <w:t>cryptocurrency</w:t>
        </w:r>
        <w:r w:rsidR="00F3198F">
          <w:t xml:space="preserve"> as a </w:t>
        </w:r>
      </w:ins>
      <w:ins w:id="719" w:author="Rice, Neeley Polka" w:date="2021-12-08T10:34:00Z">
        <w:r w:rsidR="00694F73">
          <w:t>s</w:t>
        </w:r>
      </w:ins>
      <w:ins w:id="720" w:author="Aaron Dittmer [2]" w:date="2021-12-07T17:42:00Z">
        <w:del w:id="721" w:author="Rice, Neeley Polka" w:date="2021-12-08T10:34:00Z">
          <w:r w:rsidR="00F3198F" w:rsidDel="00694F73">
            <w:delText>S</w:delText>
          </w:r>
        </w:del>
        <w:r w:rsidR="00F3198F">
          <w:t>ecurity</w:t>
        </w:r>
      </w:ins>
      <w:ins w:id="722" w:author="Tolleson, Jake Riley" w:date="2021-12-08T10:46:00Z">
        <w:r w:rsidR="00957576">
          <w:t xml:space="preserve"> </w:t>
        </w:r>
      </w:ins>
      <w:customXmlInsRangeStart w:id="723" w:author="Rice, Neeley Polka" w:date="2021-12-08T17:04:00Z"/>
      <w:sdt>
        <w:sdtPr>
          <w:id w:val="11577951"/>
          <w:citation/>
        </w:sdtPr>
        <w:sdtEndPr/>
        <w:sdtContent>
          <w:customXmlInsRangeEnd w:id="723"/>
          <w:ins w:id="724" w:author="Rice, Neeley Polka" w:date="2021-12-08T17:04:00Z">
            <w:r w:rsidR="00B47555">
              <w:fldChar w:fldCharType="begin"/>
            </w:r>
            <w:r w:rsidR="00B47555">
              <w:instrText xml:space="preserve"> CITATION Sec17 \l 1033 </w:instrText>
            </w:r>
          </w:ins>
          <w:r w:rsidR="00B47555">
            <w:fldChar w:fldCharType="separate"/>
          </w:r>
          <w:r w:rsidR="00C10906">
            <w:rPr>
              <w:noProof/>
            </w:rPr>
            <w:t>(Securities and Exchange Commission, 2017)</w:t>
          </w:r>
          <w:ins w:id="725" w:author="Rice, Neeley Polka" w:date="2021-12-08T17:04:00Z">
            <w:r w:rsidR="00B47555">
              <w:fldChar w:fldCharType="end"/>
            </w:r>
          </w:ins>
          <w:customXmlInsRangeStart w:id="726" w:author="Rice, Neeley Polka" w:date="2021-12-08T17:04:00Z"/>
        </w:sdtContent>
      </w:sdt>
      <w:customXmlInsRangeEnd w:id="726"/>
      <w:ins w:id="727" w:author="Rice, Neeley Polka" w:date="2021-12-08T17:04:00Z">
        <w:r w:rsidR="00B47555">
          <w:t xml:space="preserve"> </w:t>
        </w:r>
      </w:ins>
      <w:ins w:id="728" w:author="Tolleson, Jake Riley" w:date="2021-12-08T10:46:00Z">
        <w:del w:id="729" w:author="Rice, Neeley Polka" w:date="2021-12-08T17:04:00Z">
          <w:r w:rsidR="00957576" w:rsidDel="00B47555">
            <w:delText>(</w:delText>
          </w:r>
        </w:del>
      </w:ins>
      <w:ins w:id="730" w:author="Jake Tolleson" w:date="2021-12-08T10:47:00Z">
        <w:del w:id="731" w:author="Rice, Neeley Polka" w:date="2021-12-08T17:04:00Z">
          <w:r w:rsidR="000D6503" w:rsidDel="00B47555">
            <w:fldChar w:fldCharType="begin"/>
          </w:r>
        </w:del>
      </w:ins>
      <w:ins w:id="732" w:author="Tolleson, Jake Riley" w:date="2021-12-08T10:47:00Z">
        <w:del w:id="733" w:author="Rice, Neeley Polka" w:date="2021-12-08T17:04:00Z">
          <w:r w:rsidR="000D6503" w:rsidDel="00B47555">
            <w:delInstrText xml:space="preserve"> HYPERLINK "</w:delInstrText>
          </w:r>
          <w:r w:rsidR="000D6503" w:rsidRPr="000D6503" w:rsidDel="00B47555">
            <w:delInstrText>https://www.sec.gov/news/press-release/2017-131</w:delInstrText>
          </w:r>
          <w:r w:rsidR="000D6503" w:rsidDel="00B47555">
            <w:delInstrText xml:space="preserve">" </w:delInstrText>
          </w:r>
        </w:del>
      </w:ins>
      <w:ins w:id="734" w:author="Jake Tolleson" w:date="2021-12-08T10:47:00Z">
        <w:del w:id="735" w:author="Rice, Neeley Polka" w:date="2021-12-08T17:04:00Z">
          <w:r w:rsidR="000D6503" w:rsidDel="00B47555">
            <w:fldChar w:fldCharType="separate"/>
          </w:r>
        </w:del>
      </w:ins>
      <w:ins w:id="736" w:author="Tolleson, Jake Riley" w:date="2021-12-08T10:47:00Z">
        <w:del w:id="737" w:author="Rice, Neeley Polka" w:date="2021-12-08T17:04:00Z">
          <w:r w:rsidR="000D6503" w:rsidRPr="004C1858" w:rsidDel="00B47555">
            <w:rPr>
              <w:rStyle w:val="Hyperlink"/>
            </w:rPr>
            <w:delText>https://www.sec.gov/news/press-release/2017-131</w:delText>
          </w:r>
        </w:del>
      </w:ins>
      <w:ins w:id="738" w:author="Jake Tolleson" w:date="2021-12-08T10:47:00Z">
        <w:del w:id="739" w:author="Rice, Neeley Polka" w:date="2021-12-08T17:04:00Z">
          <w:r w:rsidR="000D6503" w:rsidDel="00B47555">
            <w:fldChar w:fldCharType="end"/>
          </w:r>
        </w:del>
      </w:ins>
      <w:ins w:id="740" w:author="Tolleson, Jake Riley" w:date="2021-12-08T10:47:00Z">
        <w:del w:id="741" w:author="Rice, Neeley Polka" w:date="2021-12-08T17:04:00Z">
          <w:r w:rsidR="000D6503" w:rsidDel="00B47555">
            <w:delText xml:space="preserve">) </w:delText>
          </w:r>
        </w:del>
      </w:ins>
      <w:ins w:id="742" w:author="Aaron Dittmer [2]" w:date="2021-12-07T17:42:00Z">
        <w:del w:id="743" w:author="Tolleson, Jake Riley" w:date="2021-12-08T10:47:00Z">
          <w:r w:rsidR="00F3198F" w:rsidDel="000D6503">
            <w:delText>,</w:delText>
          </w:r>
          <w:r w:rsidR="00F3198F">
            <w:delText xml:space="preserve"> </w:delText>
          </w:r>
        </w:del>
        <w:r w:rsidR="00F3198F">
          <w:t xml:space="preserve">the Commodities and Free Trade Commission </w:t>
        </w:r>
        <w:r w:rsidR="00AB29B4">
          <w:t>define</w:t>
        </w:r>
      </w:ins>
      <w:ins w:id="744" w:author="Rice, Neeley Polka" w:date="2021-12-08T10:34:00Z">
        <w:r w:rsidR="00182453">
          <w:t>s</w:t>
        </w:r>
      </w:ins>
      <w:ins w:id="745" w:author="Aaron Dittmer [2]" w:date="2021-12-07T17:42:00Z">
        <w:r w:rsidR="00AB29B4">
          <w:t xml:space="preserve"> cryptocurrency as a </w:t>
        </w:r>
      </w:ins>
      <w:ins w:id="746" w:author="Rice, Neeley Polka" w:date="2021-12-08T06:19:00Z">
        <w:r w:rsidR="00C16F07">
          <w:t>c</w:t>
        </w:r>
      </w:ins>
      <w:ins w:id="747" w:author="Aaron Dittmer [2]" w:date="2021-12-07T17:44:00Z">
        <w:del w:id="748" w:author="Rice, Neeley Polka" w:date="2021-12-08T06:19:00Z">
          <w:r w:rsidR="0087664F" w:rsidDel="00C16F07">
            <w:delText>C</w:delText>
          </w:r>
        </w:del>
      </w:ins>
      <w:ins w:id="749" w:author="Aaron Dittmer [2]" w:date="2021-12-07T17:42:00Z">
        <w:del w:id="750" w:author="Aaron Dittmer [2]" w:date="2021-12-07T17:44:00Z">
          <w:r w:rsidR="00AB29B4">
            <w:delText>c</w:delText>
          </w:r>
        </w:del>
        <w:r w:rsidR="00AB29B4">
          <w:t>ommodi</w:t>
        </w:r>
      </w:ins>
      <w:ins w:id="751" w:author="Aaron Dittmer [2]" w:date="2021-12-07T17:43:00Z">
        <w:r w:rsidR="00AB29B4">
          <w:t>ty</w:t>
        </w:r>
      </w:ins>
      <w:ins w:id="752" w:author="Tolleson, Jake Riley" w:date="2021-12-08T10:38:00Z">
        <w:r w:rsidR="00B41A22">
          <w:t xml:space="preserve"> </w:t>
        </w:r>
      </w:ins>
      <w:customXmlInsRangeStart w:id="753" w:author="Rice, Neeley Polka" w:date="2021-12-08T17:07:00Z"/>
      <w:sdt>
        <w:sdtPr>
          <w:id w:val="536557586"/>
          <w:citation/>
        </w:sdtPr>
        <w:sdtEndPr/>
        <w:sdtContent>
          <w:customXmlInsRangeEnd w:id="753"/>
          <w:ins w:id="754" w:author="Rice, Neeley Polka" w:date="2021-12-08T17:07:00Z">
            <w:r w:rsidR="00724401">
              <w:fldChar w:fldCharType="begin"/>
            </w:r>
            <w:r w:rsidR="00724401">
              <w:instrText xml:space="preserve"> CITATION USC19 \l 1033 </w:instrText>
            </w:r>
          </w:ins>
          <w:r w:rsidR="00724401">
            <w:fldChar w:fldCharType="separate"/>
          </w:r>
          <w:r w:rsidR="00C10906">
            <w:rPr>
              <w:noProof/>
            </w:rPr>
            <w:t>(US Commodity Futures Trading Commission, 2019)</w:t>
          </w:r>
          <w:ins w:id="755" w:author="Rice, Neeley Polka" w:date="2021-12-08T17:07:00Z">
            <w:r w:rsidR="00724401">
              <w:fldChar w:fldCharType="end"/>
            </w:r>
          </w:ins>
          <w:customXmlInsRangeStart w:id="756" w:author="Rice, Neeley Polka" w:date="2021-12-08T17:07:00Z"/>
        </w:sdtContent>
      </w:sdt>
      <w:customXmlInsRangeEnd w:id="756"/>
      <w:ins w:id="757" w:author="Rice, Neeley Polka" w:date="2021-12-08T17:04:00Z">
        <w:r w:rsidR="00724401">
          <w:t xml:space="preserve"> </w:t>
        </w:r>
      </w:ins>
      <w:ins w:id="758" w:author="Tolleson, Jake Riley" w:date="2021-12-08T10:38:00Z">
        <w:del w:id="759" w:author="Rice, Neeley Polka" w:date="2021-12-08T17:07:00Z">
          <w:r w:rsidR="00B41A22" w:rsidDel="000D5F87">
            <w:delText>(</w:delText>
          </w:r>
          <w:r w:rsidR="00B41A22" w:rsidRPr="00B41A22" w:rsidDel="000D5F87">
            <w:delText>https://www.cftc.gov/sites/default/files/2019-12/oceo_bitcoinbasics0218.pdf</w:delText>
          </w:r>
          <w:r w:rsidR="00B41A22" w:rsidDel="000D5F87">
            <w:delText>)</w:delText>
          </w:r>
        </w:del>
      </w:ins>
      <w:ins w:id="760" w:author="Aaron Dittmer [2]" w:date="2021-12-07T17:43:00Z">
        <w:del w:id="761" w:author="Rice, Neeley Polka" w:date="2021-12-08T17:07:00Z">
          <w:r w:rsidR="00AB29B4" w:rsidDel="000D5F87">
            <w:delText xml:space="preserve">, </w:delText>
          </w:r>
        </w:del>
        <w:r w:rsidR="00AB29B4">
          <w:t>and the United States Treasury Department defines cryptocurrency as a</w:t>
        </w:r>
      </w:ins>
      <w:ins w:id="762" w:author="Aaron Dittmer [2]" w:date="2021-12-07T17:44:00Z">
        <w:r w:rsidR="0087664F">
          <w:t xml:space="preserve"> </w:t>
        </w:r>
      </w:ins>
      <w:commentRangeEnd w:id="718"/>
      <w:ins w:id="763" w:author="Rice, Neeley Polka" w:date="2021-12-08T06:19:00Z">
        <w:r w:rsidR="00C16F07">
          <w:t>c</w:t>
        </w:r>
      </w:ins>
      <w:ins w:id="764" w:author="Aaron Dittmer [2]" w:date="2021-12-07T17:44:00Z">
        <w:del w:id="765" w:author="Rice, Neeley Polka" w:date="2021-12-08T06:19:00Z">
          <w:r w:rsidR="0087664F" w:rsidDel="00C16F07">
            <w:delText>C</w:delText>
          </w:r>
        </w:del>
        <w:r w:rsidR="0087664F">
          <w:t>urrency</w:t>
        </w:r>
      </w:ins>
      <w:ins w:id="766" w:author="Tolleson, Jake Riley" w:date="2021-12-08T10:37:00Z">
        <w:r w:rsidR="00D03F4A">
          <w:t xml:space="preserve"> </w:t>
        </w:r>
      </w:ins>
      <w:ins w:id="767" w:author="Rice, Neeley Polka" w:date="2021-12-08T19:38:00Z">
        <w:r w:rsidR="00984CC4">
          <w:t xml:space="preserve"> </w:t>
        </w:r>
      </w:ins>
      <w:customXmlInsRangeStart w:id="768" w:author="Rice, Neeley Polka" w:date="2021-12-08T19:39:00Z"/>
      <w:sdt>
        <w:sdtPr>
          <w:id w:val="678785306"/>
          <w:citation/>
        </w:sdtPr>
        <w:sdtEndPr/>
        <w:sdtContent>
          <w:customXmlInsRangeEnd w:id="768"/>
          <w:ins w:id="769" w:author="Rice, Neeley Polka" w:date="2021-12-08T19:39:00Z">
            <w:r w:rsidR="00984CC4">
              <w:fldChar w:fldCharType="begin"/>
            </w:r>
            <w:r w:rsidR="00984CC4">
              <w:instrText xml:space="preserve"> CITATION USD21 \l 1033 </w:instrText>
            </w:r>
          </w:ins>
          <w:r w:rsidR="00984CC4">
            <w:fldChar w:fldCharType="separate"/>
          </w:r>
          <w:r w:rsidR="00C10906">
            <w:rPr>
              <w:noProof/>
            </w:rPr>
            <w:t>(US Department of the Treasury, 2021)</w:t>
          </w:r>
          <w:ins w:id="770" w:author="Rice, Neeley Polka" w:date="2021-12-08T19:39:00Z">
            <w:r w:rsidR="00984CC4">
              <w:fldChar w:fldCharType="end"/>
            </w:r>
          </w:ins>
          <w:customXmlInsRangeStart w:id="771" w:author="Rice, Neeley Polka" w:date="2021-12-08T19:39:00Z"/>
        </w:sdtContent>
      </w:sdt>
      <w:customXmlInsRangeEnd w:id="771"/>
      <w:ins w:id="772" w:author="Tolleson, Jake Riley" w:date="2021-12-08T10:37:00Z">
        <w:del w:id="773" w:author="Rice, Neeley Polka" w:date="2021-12-08T19:39:00Z">
          <w:r w:rsidR="00D03F4A" w:rsidDel="00984CC4">
            <w:delText>(</w:delText>
          </w:r>
          <w:r w:rsidR="00D03F4A" w:rsidRPr="00D03F4A" w:rsidDel="00984CC4">
            <w:delText>https://home.treasury.gov/policy-issues/financial-sanctions/faqs/topic/1626</w:delText>
          </w:r>
          <w:r w:rsidR="00D03F4A" w:rsidDel="00984CC4">
            <w:delText>)</w:delText>
          </w:r>
        </w:del>
      </w:ins>
      <w:ins w:id="774" w:author="Aaron Dittmer [2]" w:date="2021-12-07T17:44:00Z">
        <w:r w:rsidR="0087664F">
          <w:t>.</w:t>
        </w:r>
      </w:ins>
      <w:r w:rsidR="00FA33A9">
        <w:rPr>
          <w:rStyle w:val="CommentReference"/>
        </w:rPr>
        <w:commentReference w:id="718"/>
      </w:r>
      <w:ins w:id="776" w:author="Aaron Dittmer [2]" w:date="2021-12-07T17:44:00Z">
        <w:r w:rsidR="0087664F">
          <w:t xml:space="preserve"> There are also several different globally recognized definitions for cryptocurrencies</w:t>
        </w:r>
      </w:ins>
      <w:commentRangeStart w:id="777"/>
      <w:ins w:id="778" w:author="Rice, Neeley Polka" w:date="2021-12-08T06:20:00Z">
        <w:r w:rsidR="00CE2DC8">
          <w:t>.</w:t>
        </w:r>
      </w:ins>
      <w:ins w:id="779" w:author="Aaron Dittmer [2]" w:date="2021-12-07T17:44:00Z">
        <w:del w:id="780" w:author="Rice, Neeley Polka" w:date="2021-12-08T06:20:00Z">
          <w:r w:rsidR="0087664F">
            <w:delText xml:space="preserve"> </w:delText>
          </w:r>
          <w:r w:rsidR="00CB70E9" w:rsidDel="00CE2DC8">
            <w:delText>as</w:delText>
          </w:r>
        </w:del>
        <w:r w:rsidR="00CB70E9">
          <w:t xml:space="preserve"> </w:t>
        </w:r>
      </w:ins>
      <w:ins w:id="781" w:author="Rice, Neeley Polka" w:date="2021-12-08T10:39:00Z">
        <w:r w:rsidR="00F127E9">
          <w:t>For example, i</w:t>
        </w:r>
      </w:ins>
      <w:ins w:id="782" w:author="Aaron Dittmer [2]" w:date="2021-12-07T17:44:00Z">
        <w:del w:id="783" w:author="Rice, Neeley Polka" w:date="2021-12-08T06:20:00Z">
          <w:r w:rsidR="00CB70E9">
            <w:delText>i</w:delText>
          </w:r>
        </w:del>
        <w:r w:rsidR="00CB70E9">
          <w:t xml:space="preserve">n the United Kingdom </w:t>
        </w:r>
        <w:del w:id="784" w:author="Rice, Neeley Polka" w:date="2021-12-08T06:20:00Z">
          <w:r w:rsidR="0088038D" w:rsidDel="00322E9A">
            <w:delText xml:space="preserve">where </w:delText>
          </w:r>
        </w:del>
      </w:ins>
      <w:ins w:id="785" w:author="Aaron Dittmer [2]" w:date="2021-12-07T17:45:00Z">
        <w:r w:rsidR="0088038D">
          <w:t xml:space="preserve">these decentralized coins are seen as a property, </w:t>
        </w:r>
        <w:del w:id="786" w:author="Rice, Neeley Polka" w:date="2021-12-08T06:20:00Z">
          <w:r w:rsidR="0088038D" w:rsidDel="00322E9A">
            <w:delText xml:space="preserve">that </w:delText>
          </w:r>
        </w:del>
        <w:r w:rsidR="0088038D">
          <w:t>which can incur capital gains tax</w:t>
        </w:r>
      </w:ins>
      <w:commentRangeEnd w:id="777"/>
      <w:r w:rsidR="00523A38">
        <w:rPr>
          <w:rStyle w:val="CommentReference"/>
        </w:rPr>
        <w:commentReference w:id="777"/>
      </w:r>
      <w:ins w:id="788" w:author="Tolleson, Jake Riley" w:date="2021-12-08T10:49:00Z">
        <w:r w:rsidR="00297E8B">
          <w:t xml:space="preserve"> </w:t>
        </w:r>
      </w:ins>
      <w:customXmlInsRangeStart w:id="789" w:author="Rice, Neeley Polka" w:date="2021-12-08T19:40:00Z"/>
      <w:sdt>
        <w:sdtPr>
          <w:id w:val="-757588361"/>
          <w:citation/>
        </w:sdtPr>
        <w:sdtEndPr/>
        <w:sdtContent>
          <w:customXmlInsRangeEnd w:id="789"/>
          <w:ins w:id="790" w:author="Rice, Neeley Polka" w:date="2021-12-08T19:40:00Z">
            <w:r w:rsidR="00660DB0">
              <w:fldChar w:fldCharType="begin"/>
            </w:r>
            <w:r w:rsidR="00660DB0">
              <w:instrText xml:space="preserve"> CITATION HMR18 \l 1033 </w:instrText>
            </w:r>
          </w:ins>
          <w:r w:rsidR="00660DB0">
            <w:fldChar w:fldCharType="separate"/>
          </w:r>
          <w:r w:rsidR="00C10906">
            <w:rPr>
              <w:noProof/>
            </w:rPr>
            <w:t>(HM Revenue &amp; Customs, 2018)</w:t>
          </w:r>
          <w:ins w:id="791" w:author="Rice, Neeley Polka" w:date="2021-12-08T19:40:00Z">
            <w:r w:rsidR="00660DB0">
              <w:fldChar w:fldCharType="end"/>
            </w:r>
          </w:ins>
          <w:customXmlInsRangeStart w:id="792" w:author="Rice, Neeley Polka" w:date="2021-12-08T19:40:00Z"/>
        </w:sdtContent>
      </w:sdt>
      <w:customXmlInsRangeEnd w:id="792"/>
      <w:ins w:id="793" w:author="Rice, Neeley Polka" w:date="2021-12-08T19:41:00Z">
        <w:r w:rsidR="00660DB0">
          <w:t>.</w:t>
        </w:r>
        <w:r w:rsidR="00297E8B">
          <w:t xml:space="preserve"> </w:t>
        </w:r>
      </w:ins>
      <w:ins w:id="794" w:author="Tolleson, Jake Riley" w:date="2021-12-08T10:49:00Z">
        <w:del w:id="795" w:author="Rice, Neeley Polka" w:date="2021-12-08T19:41:00Z">
          <w:r w:rsidR="00297E8B" w:rsidDel="00660DB0">
            <w:delText>(</w:delText>
          </w:r>
        </w:del>
      </w:ins>
      <w:ins w:id="796" w:author="Tolleson, Jake Riley" w:date="2021-12-08T10:50:00Z">
        <w:del w:id="797" w:author="Rice, Neeley Polka" w:date="2021-12-08T19:41:00Z">
          <w:r w:rsidR="00297E8B" w:rsidRPr="00297E8B" w:rsidDel="00660DB0">
            <w:delText>https://www.gov.uk/guidance/check-if-you-need-to-pay-tax-when-you-sell-cryptoassets</w:delText>
          </w:r>
          <w:r w:rsidR="00297E8B" w:rsidDel="00660DB0">
            <w:delText>)</w:delText>
          </w:r>
        </w:del>
      </w:ins>
      <w:ins w:id="798" w:author="Aaron Dittmer [2]" w:date="2021-12-07T17:45:00Z">
        <w:del w:id="799" w:author="Rice, Neeley Polka" w:date="2021-12-08T19:41:00Z">
          <w:r w:rsidR="0088038D" w:rsidDel="00660DB0">
            <w:delText xml:space="preserve">. </w:delText>
          </w:r>
        </w:del>
      </w:ins>
      <w:ins w:id="800" w:author="Rice, Neeley Polka" w:date="2021-12-08T10:38:00Z">
        <w:r w:rsidR="00D22B8C">
          <w:t xml:space="preserve">Furthermore, </w:t>
        </w:r>
      </w:ins>
      <w:ins w:id="801" w:author="Rice, Neeley Polka" w:date="2021-12-08T10:37:00Z">
        <w:r w:rsidR="00495FF0">
          <w:t>regulators across the world’s nations are grappling with how to manage the necessity to prevent harm without stifling innovation</w:t>
        </w:r>
      </w:ins>
      <w:customXmlInsRangeStart w:id="802" w:author="Rice, Neeley Polka" w:date="2021-12-08T10:37:00Z"/>
      <w:sdt>
        <w:sdtPr>
          <w:id w:val="-232398865"/>
          <w:citation/>
        </w:sdtPr>
        <w:sdtEndPr/>
        <w:sdtContent>
          <w:customXmlInsRangeEnd w:id="802"/>
          <w:ins w:id="803" w:author="Rice, Neeley Polka" w:date="2021-12-08T10:37:00Z">
            <w:r w:rsidR="00495FF0">
              <w:fldChar w:fldCharType="begin"/>
            </w:r>
            <w:r w:rsidR="00495FF0">
              <w:instrText xml:space="preserve">CITATION Edi21 \l 1033 </w:instrText>
            </w:r>
            <w:r w:rsidR="00495FF0">
              <w:fldChar w:fldCharType="separate"/>
            </w:r>
          </w:ins>
          <w:r w:rsidR="00C10906">
            <w:rPr>
              <w:noProof/>
            </w:rPr>
            <w:t xml:space="preserve"> (Editorial Board, 2021)</w:t>
          </w:r>
          <w:ins w:id="804" w:author="Rice, Neeley Polka" w:date="2021-12-08T10:37:00Z">
            <w:r w:rsidR="00495FF0">
              <w:fldChar w:fldCharType="end"/>
            </w:r>
          </w:ins>
          <w:customXmlInsRangeStart w:id="805" w:author="Rice, Neeley Polka" w:date="2021-12-08T10:37:00Z"/>
        </w:sdtContent>
      </w:sdt>
      <w:customXmlInsRangeEnd w:id="805"/>
      <w:ins w:id="806" w:author="Rice, Neeley Polka" w:date="2021-12-08T10:37:00Z">
        <w:r w:rsidR="00495FF0">
          <w:t>. Some governments, such as China, have even outlawed transactions of cryptocurrency entirely</w:t>
        </w:r>
      </w:ins>
      <w:customXmlInsRangeStart w:id="807" w:author="Rice, Neeley Polka" w:date="2021-12-08T10:37:00Z"/>
      <w:sdt>
        <w:sdtPr>
          <w:id w:val="1188949973"/>
          <w:citation/>
        </w:sdtPr>
        <w:sdtEndPr/>
        <w:sdtContent>
          <w:customXmlInsRangeEnd w:id="807"/>
          <w:ins w:id="808" w:author="Rice, Neeley Polka" w:date="2021-12-08T10:37:00Z">
            <w:r w:rsidR="00495FF0">
              <w:fldChar w:fldCharType="begin"/>
            </w:r>
            <w:r w:rsidR="00495FF0">
              <w:instrText xml:space="preserve">CITATION NPR21 \l 1033 </w:instrText>
            </w:r>
            <w:r w:rsidR="00495FF0">
              <w:fldChar w:fldCharType="separate"/>
            </w:r>
          </w:ins>
          <w:r w:rsidR="00C10906">
            <w:rPr>
              <w:noProof/>
            </w:rPr>
            <w:t xml:space="preserve"> (NPR, 2021)</w:t>
          </w:r>
          <w:ins w:id="809" w:author="Rice, Neeley Polka" w:date="2021-12-08T10:37:00Z">
            <w:r w:rsidR="00495FF0">
              <w:fldChar w:fldCharType="end"/>
            </w:r>
          </w:ins>
          <w:customXmlInsRangeStart w:id="810" w:author="Rice, Neeley Polka" w:date="2021-12-08T10:37:00Z"/>
        </w:sdtContent>
      </w:sdt>
      <w:customXmlInsRangeEnd w:id="810"/>
      <w:ins w:id="811" w:author="Rice, Neeley Polka" w:date="2021-12-08T10:37:00Z">
        <w:r w:rsidR="00495FF0">
          <w:t>.</w:t>
        </w:r>
      </w:ins>
      <w:ins w:id="812" w:author="Rice, Neeley Polka" w:date="2021-12-08T10:39:00Z">
        <w:r w:rsidR="00DE07B3">
          <w:t xml:space="preserve"> </w:t>
        </w:r>
      </w:ins>
      <w:ins w:id="813" w:author="Aaron Dittmer [2]" w:date="2021-12-07T17:45:00Z">
        <w:r w:rsidR="0088038D">
          <w:t xml:space="preserve">These different regulations and </w:t>
        </w:r>
        <w:r w:rsidR="00BA1027">
          <w:t xml:space="preserve">governmental definitions for </w:t>
        </w:r>
        <w:r w:rsidR="0055146F">
          <w:t>the cryptocurrency market can</w:t>
        </w:r>
      </w:ins>
      <w:ins w:id="814" w:author="Aaron Dittmer [2]" w:date="2021-12-07T17:46:00Z">
        <w:r w:rsidR="0055146F">
          <w:t xml:space="preserve"> potentially impact the global </w:t>
        </w:r>
        <w:r w:rsidR="001F4E7C">
          <w:t xml:space="preserve">investment behavior amongst </w:t>
        </w:r>
        <w:r w:rsidR="00E056D2">
          <w:t>investors in nations with different governing bodies.</w:t>
        </w:r>
      </w:ins>
      <w:ins w:id="815" w:author="Aaron Dittmer [2]" w:date="2021-12-07T17:43:00Z">
        <w:del w:id="816" w:author="Aaron Dittmer [2]" w:date="2021-12-07T17:44:00Z">
          <w:r w:rsidR="00AB29B4" w:rsidDel="0087664F">
            <w:delText>n</w:delText>
          </w:r>
        </w:del>
      </w:ins>
    </w:p>
    <w:p w14:paraId="1D7FD86B" w14:textId="77777777" w:rsidR="00523A38" w:rsidRDefault="00523A38" w:rsidP="00BC3259">
      <w:pPr>
        <w:spacing w:line="480" w:lineRule="auto"/>
        <w:jc w:val="both"/>
        <w:rPr>
          <w:ins w:id="817" w:author="Rice, Neeley Polka" w:date="2021-12-08T10:35:00Z"/>
        </w:rPr>
        <w:pPrChange w:id="818" w:author="Abhishek Majumdar" w:date="2021-12-17T21:27:00Z">
          <w:pPr>
            <w:spacing w:line="480" w:lineRule="auto"/>
          </w:pPr>
        </w:pPrChange>
      </w:pPr>
    </w:p>
    <w:p w14:paraId="4DAE8500" w14:textId="348DA523" w:rsidR="00523A38" w:rsidRPr="001307F7" w:rsidDel="00495FF0" w:rsidRDefault="00523A38" w:rsidP="00BC3259">
      <w:pPr>
        <w:spacing w:line="480" w:lineRule="auto"/>
        <w:jc w:val="both"/>
        <w:rPr>
          <w:del w:id="819" w:author="Rice, Neeley Polka" w:date="2021-12-08T10:37:00Z"/>
        </w:rPr>
        <w:pPrChange w:id="820" w:author="Abhishek Majumdar" w:date="2021-12-17T21:27:00Z">
          <w:pPr>
            <w:spacing w:line="480" w:lineRule="auto"/>
            <w:jc w:val="both"/>
          </w:pPr>
        </w:pPrChange>
      </w:pPr>
    </w:p>
    <w:p w14:paraId="17B16A28" w14:textId="665BD723" w:rsidR="00CA01D0" w:rsidRPr="004E1C53" w:rsidRDefault="004E1C53" w:rsidP="00BC3259">
      <w:pPr>
        <w:pStyle w:val="Heading3"/>
        <w:spacing w:line="480" w:lineRule="auto"/>
        <w:jc w:val="both"/>
        <w:pPrChange w:id="821" w:author="Abhishek Majumdar" w:date="2021-12-17T21:27:00Z">
          <w:pPr>
            <w:pStyle w:val="Heading3"/>
            <w:spacing w:line="480" w:lineRule="auto"/>
          </w:pPr>
        </w:pPrChange>
      </w:pPr>
      <w:bookmarkStart w:id="822" w:name="_Toc89887413"/>
      <w:r w:rsidRPr="004E1C53">
        <w:t>Cryptocurrency Price Prediction</w:t>
      </w:r>
      <w:r w:rsidR="00C002B0">
        <w:t xml:space="preserve"> Models</w:t>
      </w:r>
      <w:bookmarkEnd w:id="822"/>
    </w:p>
    <w:p w14:paraId="76A6580C" w14:textId="41C0658A" w:rsidR="004E1C53" w:rsidRPr="00291D03" w:rsidRDefault="002C2CB1" w:rsidP="00BC3259">
      <w:pPr>
        <w:spacing w:line="480" w:lineRule="auto"/>
        <w:jc w:val="both"/>
        <w:rPr>
          <w:rFonts w:cstheme="minorHAnsi"/>
        </w:rPr>
        <w:pPrChange w:id="823" w:author="Abhishek Majumdar" w:date="2021-12-17T21:27:00Z">
          <w:pPr>
            <w:spacing w:line="480" w:lineRule="auto"/>
          </w:pPr>
        </w:pPrChange>
      </w:pPr>
      <w:r>
        <w:tab/>
      </w:r>
      <w:r w:rsidR="002C69FB" w:rsidRPr="00A75318">
        <w:rPr>
          <w:rFonts w:cstheme="minorHAnsi"/>
        </w:rPr>
        <w:t xml:space="preserve">As </w:t>
      </w:r>
      <w:r w:rsidR="00265B72" w:rsidRPr="00291D03">
        <w:rPr>
          <w:rFonts w:cstheme="minorHAnsi"/>
        </w:rPr>
        <w:t>cryptocurrencies</w:t>
      </w:r>
      <w:r w:rsidR="0011458B" w:rsidRPr="00291D03">
        <w:rPr>
          <w:rFonts w:cstheme="minorHAnsi"/>
        </w:rPr>
        <w:t xml:space="preserve"> such as Bitcoin</w:t>
      </w:r>
      <w:r w:rsidR="00265B72" w:rsidRPr="00291D03">
        <w:rPr>
          <w:rFonts w:cstheme="minorHAnsi"/>
        </w:rPr>
        <w:t xml:space="preserve"> </w:t>
      </w:r>
      <w:del w:id="824" w:author="Aaron Dittmer [2]" w:date="2021-12-07T17:49:00Z">
        <w:r w:rsidR="00E56CDD" w:rsidRPr="00291D03">
          <w:rPr>
            <w:rFonts w:cstheme="minorHAnsi"/>
          </w:rPr>
          <w:delText>hit record highs</w:delText>
        </w:r>
      </w:del>
      <w:ins w:id="825" w:author="Aaron Dittmer [2]" w:date="2021-12-07T17:49:00Z">
        <w:r w:rsidR="00FB4863">
          <w:rPr>
            <w:rFonts w:cstheme="minorHAnsi"/>
          </w:rPr>
          <w:t xml:space="preserve">continue to </w:t>
        </w:r>
      </w:ins>
      <w:ins w:id="826" w:author="Aaron Dittmer [2]" w:date="2021-12-07T17:50:00Z">
        <w:r w:rsidR="00FB4863">
          <w:rPr>
            <w:rFonts w:cstheme="minorHAnsi"/>
          </w:rPr>
          <w:t>return record high price points in the modern era</w:t>
        </w:r>
      </w:ins>
      <w:customXmlDelRangeStart w:id="827" w:author="Rice, Neeley Polka" w:date="2021-12-08T10:42:00Z"/>
      <w:sdt>
        <w:sdtPr>
          <w:rPr>
            <w:rFonts w:cstheme="minorHAnsi"/>
          </w:rPr>
          <w:id w:val="1553889697"/>
          <w:citation/>
        </w:sdtPr>
        <w:sdtEndPr/>
        <w:sdtContent>
          <w:customXmlDelRangeEnd w:id="827"/>
          <w:del w:id="828" w:author="Rice, Neeley Polka" w:date="2021-12-08T10:42:00Z">
            <w:r w:rsidR="00E56CDD" w:rsidRPr="00291D03" w:rsidDel="00D70AFA">
              <w:rPr>
                <w:rFonts w:cstheme="minorHAnsi"/>
              </w:rPr>
              <w:fldChar w:fldCharType="begin"/>
            </w:r>
            <w:r w:rsidR="00E56CDD" w:rsidRPr="00291D03" w:rsidDel="00D70AFA">
              <w:rPr>
                <w:rFonts w:cstheme="minorHAnsi"/>
              </w:rPr>
              <w:delInstrText xml:space="preserve"> CITATION Cha21 \l 1033 </w:delInstrText>
            </w:r>
            <w:r w:rsidR="00E56CDD" w:rsidRPr="00291D03" w:rsidDel="00D70AFA">
              <w:rPr>
                <w:rFonts w:cstheme="minorHAnsi"/>
              </w:rPr>
              <w:fldChar w:fldCharType="separate"/>
            </w:r>
            <w:r w:rsidR="005519A0" w:rsidDel="00D70AFA">
              <w:rPr>
                <w:rFonts w:cstheme="minorHAnsi"/>
                <w:noProof/>
              </w:rPr>
              <w:delText xml:space="preserve"> </w:delText>
            </w:r>
            <w:r w:rsidR="005519A0" w:rsidRPr="005519A0" w:rsidDel="00D70AFA">
              <w:rPr>
                <w:rFonts w:cstheme="minorHAnsi"/>
                <w:noProof/>
              </w:rPr>
              <w:delText>(Chavez-dreyfuss, 2021)</w:delText>
            </w:r>
            <w:r w:rsidR="00E56CDD" w:rsidRPr="00291D03" w:rsidDel="00D70AFA">
              <w:rPr>
                <w:rFonts w:cstheme="minorHAnsi"/>
              </w:rPr>
              <w:fldChar w:fldCharType="end"/>
            </w:r>
          </w:del>
          <w:customXmlDelRangeStart w:id="829" w:author="Rice, Neeley Polka" w:date="2021-12-08T10:42:00Z"/>
        </w:sdtContent>
      </w:sdt>
      <w:customXmlDelRangeEnd w:id="829"/>
      <w:r w:rsidR="00852459" w:rsidRPr="00A75318">
        <w:rPr>
          <w:rFonts w:cstheme="minorHAnsi"/>
        </w:rPr>
        <w:t xml:space="preserve">, </w:t>
      </w:r>
      <w:r w:rsidR="00265B72" w:rsidRPr="00291D03">
        <w:rPr>
          <w:rFonts w:cstheme="minorHAnsi"/>
        </w:rPr>
        <w:t xml:space="preserve"> </w:t>
      </w:r>
      <w:r w:rsidR="0011458B" w:rsidRPr="00291D03">
        <w:rPr>
          <w:rFonts w:cstheme="minorHAnsi"/>
        </w:rPr>
        <w:t xml:space="preserve">so does </w:t>
      </w:r>
      <w:r w:rsidR="00CE367D" w:rsidRPr="00291D03">
        <w:rPr>
          <w:rFonts w:cstheme="minorHAnsi"/>
        </w:rPr>
        <w:t xml:space="preserve">speculation </w:t>
      </w:r>
      <w:r w:rsidR="00A94DFB" w:rsidRPr="00291D03">
        <w:rPr>
          <w:rFonts w:cstheme="minorHAnsi"/>
        </w:rPr>
        <w:t>a</w:t>
      </w:r>
      <w:r w:rsidR="0011458B" w:rsidRPr="00291D03">
        <w:rPr>
          <w:rFonts w:cstheme="minorHAnsi"/>
        </w:rPr>
        <w:t xml:space="preserve">round the </w:t>
      </w:r>
      <w:r w:rsidR="00A94DFB" w:rsidRPr="00291D03">
        <w:rPr>
          <w:rFonts w:cstheme="minorHAnsi"/>
        </w:rPr>
        <w:t>future pricin</w:t>
      </w:r>
      <w:r w:rsidR="003650D5" w:rsidRPr="00291D03">
        <w:rPr>
          <w:rFonts w:cstheme="minorHAnsi"/>
        </w:rPr>
        <w:t xml:space="preserve">g and valuation of </w:t>
      </w:r>
      <w:r w:rsidR="0011458B" w:rsidRPr="00291D03">
        <w:rPr>
          <w:rFonts w:cstheme="minorHAnsi"/>
        </w:rPr>
        <w:t xml:space="preserve">those currencies. </w:t>
      </w:r>
      <w:r w:rsidR="00FE3FDB" w:rsidRPr="00291D03">
        <w:rPr>
          <w:rFonts w:cstheme="minorHAnsi"/>
        </w:rPr>
        <w:t xml:space="preserve"> </w:t>
      </w:r>
      <w:del w:id="830" w:author="Aaron Dittmer [2]" w:date="2021-12-07T18:04:00Z">
        <w:r w:rsidR="005E7D2B" w:rsidRPr="00291D03">
          <w:rPr>
            <w:rFonts w:cstheme="minorHAnsi"/>
          </w:rPr>
          <w:delText xml:space="preserve">In news articles, the </w:delText>
        </w:r>
        <w:r w:rsidR="00F50E5E" w:rsidRPr="00291D03">
          <w:rPr>
            <w:rFonts w:cstheme="minorHAnsi"/>
          </w:rPr>
          <w:delText xml:space="preserve">research </w:delText>
        </w:r>
        <w:r w:rsidR="005E7D2B" w:rsidRPr="00291D03">
          <w:rPr>
            <w:rFonts w:cstheme="minorHAnsi"/>
          </w:rPr>
          <w:delText xml:space="preserve">team found that </w:delText>
        </w:r>
        <w:r w:rsidR="003A636B" w:rsidRPr="00291D03">
          <w:rPr>
            <w:rFonts w:cstheme="minorHAnsi"/>
          </w:rPr>
          <w:delText xml:space="preserve">“cryptocurrency experts” were often a favored </w:delText>
        </w:r>
        <w:r w:rsidR="00A74558" w:rsidRPr="00291D03">
          <w:rPr>
            <w:rFonts w:cstheme="minorHAnsi"/>
          </w:rPr>
          <w:delText xml:space="preserve">source of </w:delText>
        </w:r>
      </w:del>
      <w:del w:id="831" w:author="Aaron Dittmer [2]" w:date="2021-12-07T17:50:00Z">
        <w:r w:rsidR="008A19A9" w:rsidRPr="00291D03">
          <w:rPr>
            <w:rFonts w:cstheme="minorHAnsi"/>
          </w:rPr>
          <w:delText xml:space="preserve">cited </w:delText>
        </w:r>
      </w:del>
      <w:ins w:id="832" w:author="Aaron Dittmer [2]" w:date="2021-12-07T17:50:00Z">
        <w:del w:id="833" w:author="Aaron Dittmer [2]" w:date="2021-12-07T18:04:00Z">
          <w:r w:rsidR="006D49A9">
            <w:rPr>
              <w:rFonts w:cstheme="minorHAnsi"/>
            </w:rPr>
            <w:delText>citation</w:delText>
          </w:r>
          <w:r w:rsidR="006D49A9" w:rsidRPr="00291D03">
            <w:rPr>
              <w:rFonts w:cstheme="minorHAnsi"/>
            </w:rPr>
            <w:delText xml:space="preserve"> </w:delText>
          </w:r>
        </w:del>
      </w:ins>
      <w:del w:id="834" w:author="Aaron Dittmer [2]" w:date="2021-12-07T18:04:00Z">
        <w:r w:rsidR="008A19A9" w:rsidRPr="00291D03">
          <w:rPr>
            <w:rFonts w:cstheme="minorHAnsi"/>
          </w:rPr>
          <w:delText xml:space="preserve">for </w:delText>
        </w:r>
        <w:r w:rsidR="007F4BC8" w:rsidRPr="00291D03">
          <w:rPr>
            <w:rFonts w:cstheme="minorHAnsi"/>
          </w:rPr>
          <w:delText xml:space="preserve">predicted future </w:delText>
        </w:r>
        <w:r w:rsidR="00814F2B" w:rsidRPr="00291D03">
          <w:rPr>
            <w:rFonts w:cstheme="minorHAnsi"/>
          </w:rPr>
          <w:delText xml:space="preserve">valuations of </w:delText>
        </w:r>
        <w:r w:rsidR="00814F2B" w:rsidRPr="00291D03" w:rsidDel="005F0ADD">
          <w:rPr>
            <w:rFonts w:cstheme="minorHAnsi"/>
          </w:rPr>
          <w:delText>Bitcoin</w:delText>
        </w:r>
      </w:del>
      <w:ins w:id="835" w:author="Aaron Dittmer [2]" w:date="2021-12-07T18:04:00Z">
        <w:r w:rsidR="005F0ADD">
          <w:rPr>
            <w:rFonts w:cstheme="minorHAnsi"/>
          </w:rPr>
          <w:t>M</w:t>
        </w:r>
      </w:ins>
      <w:ins w:id="836" w:author="Aaron Dittmer [2]" w:date="2021-12-07T18:05:00Z">
        <w:r w:rsidR="001F1595">
          <w:rPr>
            <w:rFonts w:cstheme="minorHAnsi"/>
          </w:rPr>
          <w:t xml:space="preserve">ultiple sources have conducted </w:t>
        </w:r>
      </w:ins>
      <w:ins w:id="837" w:author="Aaron Dittmer [2]" w:date="2021-12-07T18:08:00Z">
        <w:r w:rsidR="009E5783">
          <w:rPr>
            <w:rFonts w:cstheme="minorHAnsi"/>
          </w:rPr>
          <w:t xml:space="preserve">both </w:t>
        </w:r>
      </w:ins>
      <w:ins w:id="838" w:author="Aaron Dittmer [2]" w:date="2021-12-07T18:05:00Z">
        <w:r w:rsidR="001F1595">
          <w:rPr>
            <w:rFonts w:cstheme="minorHAnsi"/>
          </w:rPr>
          <w:t>accurate and inaccurate predictions as to what the future price of Bitcoin is going to be based on its past behavior</w:t>
        </w:r>
      </w:ins>
      <w:del w:id="839" w:author="Aaron Dittmer [2]" w:date="2021-12-07T18:05:00Z">
        <w:r w:rsidR="00814F2B" w:rsidRPr="00291D03" w:rsidDel="00970A62">
          <w:rPr>
            <w:rFonts w:cstheme="minorHAnsi"/>
          </w:rPr>
          <w:delText xml:space="preserve">. </w:delText>
        </w:r>
        <w:r w:rsidR="00814F2B" w:rsidRPr="00291D03">
          <w:rPr>
            <w:rFonts w:cstheme="minorHAnsi"/>
          </w:rPr>
          <w:delText xml:space="preserve"> </w:delText>
        </w:r>
        <w:r w:rsidR="005C13AA" w:rsidRPr="00291D03">
          <w:rPr>
            <w:rFonts w:cstheme="minorHAnsi"/>
          </w:rPr>
          <w:delText>For example</w:delText>
        </w:r>
        <w:r w:rsidR="002A5175" w:rsidRPr="00291D03">
          <w:rPr>
            <w:rFonts w:cstheme="minorHAnsi"/>
          </w:rPr>
          <w:delText xml:space="preserve">, Forbes </w:delText>
        </w:r>
        <w:r w:rsidR="009F0EB0" w:rsidRPr="00291D03">
          <w:rPr>
            <w:rFonts w:cstheme="minorHAnsi"/>
          </w:rPr>
          <w:delText>estimated</w:delText>
        </w:r>
        <w:r w:rsidR="00216492" w:rsidRPr="00291D03">
          <w:rPr>
            <w:rFonts w:cstheme="minorHAnsi"/>
          </w:rPr>
          <w:delText xml:space="preserve"> </w:delText>
        </w:r>
        <w:r w:rsidR="000E0656" w:rsidRPr="00291D03">
          <w:rPr>
            <w:rFonts w:cstheme="minorHAnsi"/>
          </w:rPr>
          <w:delText xml:space="preserve">Bitcoin </w:delText>
        </w:r>
        <w:r w:rsidR="00EA0135" w:rsidRPr="00291D03">
          <w:rPr>
            <w:rFonts w:cstheme="minorHAnsi"/>
          </w:rPr>
          <w:delText xml:space="preserve">would hit $5 million </w:delText>
        </w:r>
        <w:r w:rsidR="003851FE" w:rsidRPr="00291D03">
          <w:rPr>
            <w:rFonts w:cstheme="minorHAnsi"/>
          </w:rPr>
          <w:delText xml:space="preserve">in </w:delText>
        </w:r>
      </w:del>
      <w:ins w:id="840" w:author="Rice, Neeley Polka" w:date="2021-12-06T12:53:00Z">
        <w:del w:id="841" w:author="Aaron Dittmer [2]" w:date="2021-12-07T18:05:00Z">
          <w:r w:rsidR="00432398" w:rsidRPr="00291D03">
            <w:rPr>
              <w:rFonts w:cstheme="minorHAnsi"/>
            </w:rPr>
            <w:delText>2021 as</w:delText>
          </w:r>
        </w:del>
      </w:ins>
      <w:del w:id="842" w:author="Aaron Dittmer [2]" w:date="2021-12-07T18:05:00Z">
        <w:r w:rsidR="009F0EB0" w:rsidRPr="00291D03">
          <w:rPr>
            <w:rFonts w:cstheme="minorHAnsi"/>
          </w:rPr>
          <w:delText xml:space="preserve"> a result of predictions </w:delText>
        </w:r>
        <w:commentRangeStart w:id="843"/>
        <w:r w:rsidR="009F0EB0" w:rsidRPr="00291D03">
          <w:rPr>
            <w:rFonts w:cstheme="minorHAnsi"/>
          </w:rPr>
          <w:delText xml:space="preserve">from a </w:delText>
        </w:r>
        <w:r w:rsidR="00476002" w:rsidRPr="00291D03">
          <w:rPr>
            <w:rFonts w:cstheme="minorHAnsi"/>
          </w:rPr>
          <w:delText>panel of 50 “</w:delText>
        </w:r>
        <w:r w:rsidR="00FD088A" w:rsidRPr="00291D03">
          <w:rPr>
            <w:rFonts w:cstheme="minorHAnsi"/>
          </w:rPr>
          <w:delText xml:space="preserve">bitcoin and cryptocurrency </w:delText>
        </w:r>
        <w:r w:rsidR="00476002" w:rsidRPr="00291D03">
          <w:rPr>
            <w:rFonts w:cstheme="minorHAnsi"/>
          </w:rPr>
          <w:delText>experts</w:delText>
        </w:r>
        <w:commentRangeEnd w:id="843"/>
        <w:r w:rsidR="00865CCC">
          <w:rPr>
            <w:rStyle w:val="CommentReference"/>
          </w:rPr>
          <w:commentReference w:id="843"/>
        </w:r>
        <w:r w:rsidR="00476002" w:rsidRPr="00291D03">
          <w:rPr>
            <w:rFonts w:cstheme="minorHAnsi"/>
          </w:rPr>
          <w:delText>”</w:delText>
        </w:r>
        <w:r w:rsidR="00FD088A" w:rsidRPr="00291D03">
          <w:rPr>
            <w:rFonts w:cstheme="minorHAnsi"/>
          </w:rPr>
          <w:delText xml:space="preserve"> </w:delText>
        </w:r>
      </w:del>
      <w:customXmlDelRangeStart w:id="844" w:author="Aaron Dittmer [2]" w:date="2021-12-07T18:05:00Z"/>
      <w:sdt>
        <w:sdtPr>
          <w:rPr>
            <w:rFonts w:cstheme="minorHAnsi"/>
          </w:rPr>
          <w:id w:val="1951661594"/>
          <w:citation/>
        </w:sdtPr>
        <w:sdtEndPr/>
        <w:sdtContent>
          <w:customXmlDelRangeEnd w:id="844"/>
          <w:del w:id="845" w:author="Aaron Dittmer [2]" w:date="2021-12-07T18:05:00Z">
            <w:r w:rsidR="00514C0F" w:rsidRPr="00291D03">
              <w:rPr>
                <w:rFonts w:cstheme="minorHAnsi"/>
              </w:rPr>
              <w:fldChar w:fldCharType="begin"/>
            </w:r>
            <w:r w:rsidR="00514C0F" w:rsidRPr="00291D03">
              <w:rPr>
                <w:rFonts w:cstheme="minorHAnsi"/>
              </w:rPr>
              <w:delInstrText xml:space="preserve">CITATION Cry21 \l 1033 </w:delInstrText>
            </w:r>
            <w:r w:rsidR="00514C0F" w:rsidRPr="00291D03">
              <w:rPr>
                <w:rFonts w:cstheme="minorHAnsi"/>
              </w:rPr>
              <w:fldChar w:fldCharType="separate"/>
            </w:r>
            <w:r w:rsidR="005519A0" w:rsidRPr="005519A0">
              <w:rPr>
                <w:rFonts w:cstheme="minorHAnsi"/>
                <w:noProof/>
              </w:rPr>
              <w:delText>(Bambrough, 2021)</w:delText>
            </w:r>
            <w:r w:rsidR="00514C0F" w:rsidRPr="00291D03">
              <w:rPr>
                <w:rFonts w:cstheme="minorHAnsi"/>
              </w:rPr>
              <w:fldChar w:fldCharType="end"/>
            </w:r>
          </w:del>
          <w:customXmlDelRangeStart w:id="846" w:author="Aaron Dittmer [2]" w:date="2021-12-07T18:05:00Z"/>
        </w:sdtContent>
      </w:sdt>
      <w:customXmlDelRangeEnd w:id="846"/>
      <w:r w:rsidR="00514C0F" w:rsidRPr="00A75318">
        <w:rPr>
          <w:rFonts w:cstheme="minorHAnsi"/>
        </w:rPr>
        <w:t xml:space="preserve">. </w:t>
      </w:r>
      <w:ins w:id="847" w:author="Rice, Neeley Polka" w:date="2021-12-06T12:58:00Z">
        <w:del w:id="848" w:author="Aaron Dittmer [2]" w:date="2021-12-07T18:06:00Z">
          <w:r w:rsidR="00A220E6" w:rsidRPr="00291D03">
            <w:rPr>
              <w:rFonts w:cstheme="minorHAnsi"/>
            </w:rPr>
            <w:delText>These types of estimations appear to be more speculative</w:delText>
          </w:r>
        </w:del>
      </w:ins>
      <w:ins w:id="849" w:author="Rice, Neeley Polka" w:date="2021-12-06T12:59:00Z">
        <w:del w:id="850" w:author="Aaron Dittmer [2]" w:date="2021-12-07T18:06:00Z">
          <w:r w:rsidR="00A220E6" w:rsidRPr="00291D03">
            <w:rPr>
              <w:rFonts w:cstheme="minorHAnsi"/>
            </w:rPr>
            <w:delText xml:space="preserve"> than reliable, but </w:delText>
          </w:r>
          <w:r w:rsidR="009605D1" w:rsidRPr="00291D03">
            <w:rPr>
              <w:rFonts w:cstheme="minorHAnsi"/>
            </w:rPr>
            <w:delText xml:space="preserve">they did provide </w:delText>
          </w:r>
          <w:r w:rsidR="00264DB2" w:rsidRPr="00291D03">
            <w:rPr>
              <w:rFonts w:cstheme="minorHAnsi"/>
            </w:rPr>
            <w:delText xml:space="preserve">great insight towards ways of thinking about how to </w:delText>
          </w:r>
          <w:r w:rsidR="00642D3B" w:rsidRPr="00291D03">
            <w:rPr>
              <w:rFonts w:cstheme="minorHAnsi"/>
            </w:rPr>
            <w:delText>identify predictors of price</w:delText>
          </w:r>
        </w:del>
      </w:ins>
      <w:ins w:id="851" w:author="Aaron Dittmer [2]" w:date="2021-12-07T18:06:00Z">
        <w:r w:rsidR="00317B03">
          <w:rPr>
            <w:rFonts w:cstheme="minorHAnsi"/>
          </w:rPr>
          <w:t xml:space="preserve">While these predictions acted as great starting points for investigating ideas </w:t>
        </w:r>
      </w:ins>
      <w:ins w:id="852" w:author="Rice, Neeley Polka" w:date="2021-12-08T10:43:00Z">
        <w:r w:rsidR="008B12F1">
          <w:rPr>
            <w:rFonts w:cstheme="minorHAnsi"/>
          </w:rPr>
          <w:t>about</w:t>
        </w:r>
      </w:ins>
      <w:ins w:id="853" w:author="Aaron Dittmer [2]" w:date="2021-12-07T18:06:00Z">
        <w:del w:id="854" w:author="Rice, Neeley Polka" w:date="2021-12-08T10:43:00Z">
          <w:r w:rsidR="00317B03" w:rsidDel="008B12F1">
            <w:rPr>
              <w:rFonts w:cstheme="minorHAnsi"/>
            </w:rPr>
            <w:delText>of</w:delText>
          </w:r>
        </w:del>
        <w:r w:rsidR="00317B03">
          <w:rPr>
            <w:rFonts w:cstheme="minorHAnsi"/>
          </w:rPr>
          <w:t xml:space="preserve"> what makes Bitcoin tick, the studies</w:t>
        </w:r>
        <w:r w:rsidR="0048082B">
          <w:rPr>
            <w:rFonts w:cstheme="minorHAnsi"/>
          </w:rPr>
          <w:t xml:space="preserve"> </w:t>
        </w:r>
        <w:r w:rsidR="005F10BF">
          <w:rPr>
            <w:rFonts w:cstheme="minorHAnsi"/>
          </w:rPr>
          <w:t xml:space="preserve">resulted in a lot of investor speculation for how this asset truly </w:t>
        </w:r>
        <w:r w:rsidR="002E019D">
          <w:rPr>
            <w:rFonts w:cstheme="minorHAnsi"/>
          </w:rPr>
          <w:t>fluctuates</w:t>
        </w:r>
      </w:ins>
      <w:ins w:id="855" w:author="Rice, Neeley Polka" w:date="2021-12-06T12:59:00Z">
        <w:r w:rsidR="00642D3B" w:rsidRPr="00291D03">
          <w:rPr>
            <w:rFonts w:cstheme="minorHAnsi"/>
          </w:rPr>
          <w:t xml:space="preserve">. For </w:t>
        </w:r>
      </w:ins>
      <w:ins w:id="856" w:author="Rice, Neeley Polka" w:date="2021-12-07T16:28:00Z">
        <w:r w:rsidR="005519A0" w:rsidRPr="00291D03">
          <w:rPr>
            <w:rFonts w:cstheme="minorHAnsi"/>
          </w:rPr>
          <w:t xml:space="preserve">example, </w:t>
        </w:r>
        <w:del w:id="857" w:author="Aaron Dittmer [2]" w:date="2021-12-07T18:09:00Z">
          <w:r w:rsidR="005519A0" w:rsidRPr="00291D03">
            <w:rPr>
              <w:rFonts w:cstheme="minorHAnsi"/>
            </w:rPr>
            <w:delText>the</w:delText>
          </w:r>
        </w:del>
      </w:ins>
      <w:ins w:id="858" w:author="Rice, Neeley Polka" w:date="2021-12-06T13:18:00Z">
        <w:del w:id="859" w:author="Aaron Dittmer [2]" w:date="2021-12-07T18:09:00Z">
          <w:r w:rsidR="00F42A15" w:rsidRPr="00291D03">
            <w:rPr>
              <w:rFonts w:cstheme="minorHAnsi"/>
            </w:rPr>
            <w:delText xml:space="preserve"> analogy of Bitcoin to a scarce commodity, like gold</w:delText>
          </w:r>
        </w:del>
      </w:ins>
      <w:ins w:id="860" w:author="Aaron Dittmer [2]" w:date="2021-12-07T17:54:00Z">
        <w:del w:id="861" w:author="Aaron Dittmer [2]" w:date="2021-12-07T18:09:00Z">
          <w:r w:rsidR="009347AB" w:rsidDel="00090523">
            <w:rPr>
              <w:rFonts w:cstheme="minorHAnsi"/>
            </w:rPr>
            <w:delText>.</w:delText>
          </w:r>
        </w:del>
      </w:ins>
      <w:ins w:id="862" w:author="Aaron Dittmer [2]" w:date="2021-12-07T18:09:00Z">
        <w:r w:rsidR="00090523">
          <w:rPr>
            <w:rFonts w:cstheme="minorHAnsi"/>
          </w:rPr>
          <w:t xml:space="preserve">as previously mentioned, the </w:t>
        </w:r>
        <w:r w:rsidR="00D762B9">
          <w:rPr>
            <w:rFonts w:cstheme="minorHAnsi"/>
          </w:rPr>
          <w:t xml:space="preserve">rate at which </w:t>
        </w:r>
      </w:ins>
      <w:ins w:id="863" w:author="Aaron Dittmer [2]" w:date="2021-12-07T18:10:00Z">
        <w:r w:rsidR="00D762B9">
          <w:rPr>
            <w:rFonts w:cstheme="minorHAnsi"/>
          </w:rPr>
          <w:t xml:space="preserve">miners mint blocks of Bitcoin into circulation as well as their reward rate have </w:t>
        </w:r>
        <w:r w:rsidR="00D762B9">
          <w:rPr>
            <w:rFonts w:cstheme="minorHAnsi"/>
          </w:rPr>
          <w:lastRenderedPageBreak/>
          <w:t>served as premier predictors</w:t>
        </w:r>
      </w:ins>
      <w:ins w:id="864" w:author="Aaron Dittmer [2]" w:date="2021-12-07T18:09:00Z">
        <w:r w:rsidR="00D762B9">
          <w:rPr>
            <w:rFonts w:cstheme="minorHAnsi"/>
          </w:rPr>
          <w:t xml:space="preserve"> </w:t>
        </w:r>
      </w:ins>
      <w:ins w:id="865" w:author="Aaron Dittmer [2]" w:date="2021-12-07T18:10:00Z">
        <w:r w:rsidR="0037542E">
          <w:rPr>
            <w:rFonts w:cstheme="minorHAnsi"/>
          </w:rPr>
          <w:t xml:space="preserve">in the evaluation of </w:t>
        </w:r>
        <w:r w:rsidR="00E14367">
          <w:rPr>
            <w:rFonts w:cstheme="minorHAnsi"/>
          </w:rPr>
          <w:t>the future price of Bitco</w:t>
        </w:r>
      </w:ins>
      <w:ins w:id="866" w:author="Aaron Dittmer [2]" w:date="2021-12-07T18:11:00Z">
        <w:r w:rsidR="00E14367">
          <w:rPr>
            <w:rFonts w:cstheme="minorHAnsi"/>
          </w:rPr>
          <w:t xml:space="preserve">in and can potentially be </w:t>
        </w:r>
        <w:r w:rsidR="00316F90">
          <w:rPr>
            <w:rFonts w:cstheme="minorHAnsi"/>
          </w:rPr>
          <w:t xml:space="preserve">reconducted at a coin-by-coin basis for different </w:t>
        </w:r>
      </w:ins>
      <w:ins w:id="867" w:author="Aaron Dittmer [2]" w:date="2021-12-07T18:12:00Z">
        <w:r w:rsidR="00905CF9">
          <w:rPr>
            <w:rFonts w:cstheme="minorHAnsi"/>
          </w:rPr>
          <w:t>cryp</w:t>
        </w:r>
      </w:ins>
      <w:ins w:id="868" w:author="Aaron Dittmer [2]" w:date="2021-12-07T18:13:00Z">
        <w:r w:rsidR="00905CF9">
          <w:rPr>
            <w:rFonts w:cstheme="minorHAnsi"/>
          </w:rPr>
          <w:t>to</w:t>
        </w:r>
      </w:ins>
      <w:ins w:id="869" w:author="Aaron Dittmer [2]" w:date="2021-12-07T18:11:00Z">
        <w:r w:rsidR="00316F90">
          <w:rPr>
            <w:rFonts w:cstheme="minorHAnsi"/>
          </w:rPr>
          <w:t>currencies.</w:t>
        </w:r>
      </w:ins>
      <w:ins w:id="870" w:author="Rice, Neeley Polka" w:date="2021-12-06T13:18:00Z">
        <w:del w:id="871" w:author="Aaron Dittmer [2]" w:date="2021-12-07T17:54:00Z">
          <w:r w:rsidR="00F42A15" w:rsidRPr="00291D03" w:rsidDel="009347AB">
            <w:rPr>
              <w:rFonts w:cstheme="minorHAnsi"/>
            </w:rPr>
            <w:delText xml:space="preserve">, </w:delText>
          </w:r>
        </w:del>
      </w:ins>
    </w:p>
    <w:p w14:paraId="7890D8B8" w14:textId="359D3FDF" w:rsidR="004E1C53" w:rsidDel="00595363" w:rsidRDefault="00057A59" w:rsidP="00BC3259">
      <w:pPr>
        <w:spacing w:line="480" w:lineRule="auto"/>
        <w:ind w:firstLine="720"/>
        <w:jc w:val="both"/>
        <w:rPr>
          <w:del w:id="872" w:author="Rice, Neeley Polka" w:date="2021-12-07T20:55:00Z"/>
          <w:rFonts w:eastAsia="Roboto" w:cstheme="minorHAnsi"/>
        </w:rPr>
        <w:pPrChange w:id="873" w:author="Abhishek Majumdar" w:date="2021-12-17T21:27:00Z">
          <w:pPr>
            <w:spacing w:line="480" w:lineRule="auto"/>
            <w:ind w:firstLine="720"/>
          </w:pPr>
        </w:pPrChange>
      </w:pPr>
      <w:ins w:id="874" w:author="Rice, Neeley Polka" w:date="2021-12-06T13:17:00Z">
        <w:r w:rsidRPr="005519A0">
          <w:rPr>
            <w:rFonts w:eastAsia="Roboto" w:cstheme="minorHAnsi"/>
          </w:rPr>
          <w:t xml:space="preserve">In order to motivate our research, it is important to understand why the market price of Bitcoin fluctuates. Literature is limited </w:t>
        </w:r>
      </w:ins>
      <w:ins w:id="875" w:author="Rice, Neeley Polka" w:date="2021-12-07T20:47:00Z">
        <w:r w:rsidR="00611DB4" w:rsidRPr="005519A0">
          <w:rPr>
            <w:rFonts w:eastAsia="Roboto" w:cstheme="minorHAnsi"/>
          </w:rPr>
          <w:t>regarding</w:t>
        </w:r>
      </w:ins>
      <w:ins w:id="876" w:author="Rice, Neeley Polka" w:date="2021-12-06T13:17:00Z">
        <w:r w:rsidRPr="005519A0">
          <w:rPr>
            <w:rFonts w:eastAsia="Roboto" w:cstheme="minorHAnsi"/>
          </w:rPr>
          <w:t xml:space="preserve"> what drives cryptocurrency demand. Huang et al 201</w:t>
        </w:r>
      </w:ins>
      <w:r w:rsidR="00764ECD">
        <w:rPr>
          <w:rFonts w:eastAsia="Roboto" w:cstheme="minorHAnsi"/>
        </w:rPr>
        <w:t>8</w:t>
      </w:r>
      <w:r w:rsidRPr="005519A0">
        <w:rPr>
          <w:rFonts w:eastAsia="Roboto" w:cstheme="minorHAnsi"/>
        </w:rPr>
        <w:t xml:space="preserve"> </w:t>
      </w:r>
      <w:customXmlDelRangeStart w:id="877" w:author="Rice, Neeley Polka" w:date="2021-12-08T10:48:00Z"/>
      <w:sdt>
        <w:sdtPr>
          <w:rPr>
            <w:rFonts w:eastAsia="Roboto" w:cstheme="minorHAnsi"/>
          </w:rPr>
          <w:id w:val="491144643"/>
          <w:citation/>
        </w:sdtPr>
        <w:sdtEndPr/>
        <w:sdtContent>
          <w:customXmlDelRangeEnd w:id="877"/>
          <w:del w:id="878" w:author="Rice, Neeley Polka" w:date="2021-12-08T10:48:00Z">
            <w:r w:rsidRPr="00971DCE" w:rsidDel="005F6CC4">
              <w:rPr>
                <w:rFonts w:eastAsia="Roboto" w:cstheme="minorHAnsi"/>
              </w:rPr>
              <w:fldChar w:fldCharType="begin"/>
            </w:r>
            <w:r w:rsidR="00DB5589" w:rsidRPr="00971DCE" w:rsidDel="005F6CC4">
              <w:rPr>
                <w:rFonts w:eastAsia="Roboto" w:cstheme="minorHAnsi"/>
              </w:rPr>
              <w:delInstrText xml:space="preserve">CITATION sci \l 1033 </w:delInstrText>
            </w:r>
            <w:r w:rsidRPr="00971DCE" w:rsidDel="005F6CC4">
              <w:rPr>
                <w:rFonts w:eastAsia="Roboto" w:cstheme="minorHAnsi"/>
              </w:rPr>
              <w:fldChar w:fldCharType="separate"/>
            </w:r>
            <w:r w:rsidR="005519A0" w:rsidRPr="005519A0" w:rsidDel="005F6CC4">
              <w:rPr>
                <w:rFonts w:eastAsia="Roboto" w:cstheme="minorHAnsi"/>
                <w:noProof/>
              </w:rPr>
              <w:delText>(Huang, Huang, &amp; Ni, 2018)</w:delText>
            </w:r>
            <w:r w:rsidRPr="00971DCE" w:rsidDel="005F6CC4">
              <w:rPr>
                <w:rFonts w:eastAsia="Roboto" w:cstheme="minorHAnsi"/>
              </w:rPr>
              <w:fldChar w:fldCharType="end"/>
            </w:r>
          </w:del>
          <w:customXmlDelRangeStart w:id="879" w:author="Rice, Neeley Polka" w:date="2021-12-08T10:48:00Z"/>
        </w:sdtContent>
      </w:sdt>
      <w:customXmlDelRangeEnd w:id="879"/>
      <w:r w:rsidRPr="00AD34EC">
        <w:rPr>
          <w:rFonts w:eastAsia="Roboto" w:cstheme="minorHAnsi"/>
        </w:rPr>
        <w:t xml:space="preserve"> </w:t>
      </w:r>
      <w:ins w:id="880" w:author="Tolleson, Jake Riley" w:date="2021-12-07T17:01:00Z">
        <w:r w:rsidR="00033B43">
          <w:rPr>
            <w:rFonts w:eastAsia="Roboto" w:cstheme="minorHAnsi"/>
          </w:rPr>
          <w:t>attempts to predict</w:t>
        </w:r>
      </w:ins>
      <w:ins w:id="881" w:author="Rice, Neeley Polka" w:date="2021-12-06T13:17:00Z">
        <w:r w:rsidRPr="00AD34EC">
          <w:rPr>
            <w:rFonts w:eastAsia="Roboto" w:cstheme="minorHAnsi"/>
          </w:rPr>
          <w:t xml:space="preserve"> daily returns using technical indicators</w:t>
        </w:r>
      </w:ins>
      <w:ins w:id="882" w:author="Rice, Neeley Polka" w:date="2021-12-08T10:49:00Z">
        <w:r w:rsidR="005F6CC4" w:rsidRPr="005F6CC4">
          <w:rPr>
            <w:rFonts w:eastAsia="Roboto" w:cstheme="minorHAnsi"/>
          </w:rPr>
          <w:t xml:space="preserve"> </w:t>
        </w:r>
      </w:ins>
      <w:customXmlInsRangeStart w:id="883" w:author="Rice, Neeley Polka" w:date="2021-12-08T10:49:00Z"/>
      <w:sdt>
        <w:sdtPr>
          <w:rPr>
            <w:rFonts w:eastAsia="Roboto" w:cstheme="minorHAnsi"/>
          </w:rPr>
          <w:id w:val="504257282"/>
          <w:citation/>
        </w:sdtPr>
        <w:sdtEndPr/>
        <w:sdtContent>
          <w:customXmlInsRangeEnd w:id="883"/>
          <w:ins w:id="884" w:author="Rice, Neeley Polka" w:date="2021-12-08T10:49:00Z">
            <w:r w:rsidR="005F6CC4" w:rsidRPr="00971DCE">
              <w:rPr>
                <w:rFonts w:eastAsia="Roboto" w:cstheme="minorHAnsi"/>
              </w:rPr>
              <w:fldChar w:fldCharType="begin"/>
            </w:r>
            <w:r w:rsidR="005F6CC4" w:rsidRPr="00971DCE">
              <w:rPr>
                <w:rFonts w:eastAsia="Roboto" w:cstheme="minorHAnsi"/>
              </w:rPr>
              <w:instrText xml:space="preserve">CITATION sci \l 1033 </w:instrText>
            </w:r>
            <w:r w:rsidR="005F6CC4" w:rsidRPr="00971DCE">
              <w:rPr>
                <w:rFonts w:eastAsia="Roboto" w:cstheme="minorHAnsi"/>
              </w:rPr>
              <w:fldChar w:fldCharType="separate"/>
            </w:r>
          </w:ins>
          <w:r w:rsidR="00C10906">
            <w:rPr>
              <w:rFonts w:eastAsia="Roboto" w:cstheme="minorHAnsi"/>
              <w:noProof/>
            </w:rPr>
            <w:t>(Huang, Huang, &amp; Ni, 2018)</w:t>
          </w:r>
          <w:ins w:id="885" w:author="Rice, Neeley Polka" w:date="2021-12-08T10:49:00Z">
            <w:r w:rsidR="005F6CC4" w:rsidRPr="00971DCE">
              <w:rPr>
                <w:rFonts w:eastAsia="Roboto" w:cstheme="minorHAnsi"/>
              </w:rPr>
              <w:fldChar w:fldCharType="end"/>
            </w:r>
          </w:ins>
          <w:customXmlInsRangeStart w:id="886" w:author="Rice, Neeley Polka" w:date="2021-12-08T10:49:00Z"/>
        </w:sdtContent>
      </w:sdt>
      <w:customXmlInsRangeEnd w:id="886"/>
      <w:ins w:id="887" w:author="Rice, Neeley Polka" w:date="2021-12-06T13:17:00Z">
        <w:r w:rsidRPr="00AD34EC">
          <w:rPr>
            <w:rFonts w:eastAsia="Roboto" w:cstheme="minorHAnsi"/>
          </w:rPr>
          <w:t xml:space="preserve">. McNally 2016 </w:t>
        </w:r>
        <w:del w:id="888" w:author="Tolleson, Jake Riley" w:date="2021-12-07T17:01:00Z">
          <w:r w:rsidRPr="00AD34EC">
            <w:rPr>
              <w:rFonts w:eastAsia="Roboto" w:cstheme="minorHAnsi"/>
            </w:rPr>
            <w:delText>attempts to predict</w:delText>
          </w:r>
        </w:del>
      </w:ins>
      <w:ins w:id="889" w:author="Tolleson, Jake Riley" w:date="2021-12-07T17:01:00Z">
        <w:r w:rsidR="00033B43">
          <w:rPr>
            <w:rFonts w:eastAsia="Roboto" w:cstheme="minorHAnsi"/>
          </w:rPr>
          <w:t>tries to classify</w:t>
        </w:r>
      </w:ins>
      <w:ins w:id="890" w:author="Rice, Neeley Polka" w:date="2021-12-06T13:17:00Z">
        <w:r w:rsidRPr="00AD34EC">
          <w:rPr>
            <w:rFonts w:eastAsia="Roboto" w:cstheme="minorHAnsi"/>
          </w:rPr>
          <w:t xml:space="preserve"> Bitcoin’s price direction 30 days out, but results were not very promising</w:t>
        </w:r>
      </w:ins>
      <w:ins w:id="891" w:author="Rice, Neeley Polka" w:date="2021-12-08T06:22:00Z">
        <w:r w:rsidR="008063D8">
          <w:rPr>
            <w:rFonts w:eastAsia="Roboto" w:cstheme="minorHAnsi"/>
          </w:rPr>
          <w:t xml:space="preserve"> </w:t>
        </w:r>
      </w:ins>
      <w:customXmlInsRangeStart w:id="892" w:author="Rice, Neeley Polka" w:date="2021-12-08T06:22:00Z"/>
      <w:sdt>
        <w:sdtPr>
          <w:rPr>
            <w:rFonts w:eastAsia="Roboto" w:cstheme="minorHAnsi"/>
          </w:rPr>
          <w:id w:val="-1949147648"/>
          <w:citation/>
        </w:sdtPr>
        <w:sdtEndPr/>
        <w:sdtContent>
          <w:customXmlInsRangeEnd w:id="892"/>
          <w:ins w:id="893" w:author="Rice, Neeley Polka" w:date="2021-12-08T06:22:00Z">
            <w:r w:rsidR="008063D8" w:rsidRPr="0005583C">
              <w:rPr>
                <w:rFonts w:eastAsia="Roboto" w:cstheme="minorHAnsi"/>
              </w:rPr>
              <w:fldChar w:fldCharType="begin"/>
            </w:r>
            <w:r w:rsidR="008063D8" w:rsidRPr="0005583C">
              <w:rPr>
                <w:rFonts w:eastAsia="Roboto" w:cstheme="minorHAnsi"/>
              </w:rPr>
              <w:instrText xml:space="preserve"> CITATION McN16 \l 1033 </w:instrText>
            </w:r>
            <w:r w:rsidR="008063D8" w:rsidRPr="0005583C">
              <w:rPr>
                <w:rFonts w:eastAsia="Roboto" w:cstheme="minorHAnsi"/>
              </w:rPr>
              <w:fldChar w:fldCharType="separate"/>
            </w:r>
          </w:ins>
          <w:r w:rsidR="00C10906">
            <w:rPr>
              <w:rFonts w:eastAsia="Roboto" w:cstheme="minorHAnsi"/>
              <w:noProof/>
            </w:rPr>
            <w:t>(McNally, 2016)</w:t>
          </w:r>
          <w:ins w:id="894" w:author="Rice, Neeley Polka" w:date="2021-12-08T06:22:00Z">
            <w:r w:rsidR="008063D8" w:rsidRPr="0005583C">
              <w:rPr>
                <w:rFonts w:eastAsia="Roboto" w:cstheme="minorHAnsi"/>
              </w:rPr>
              <w:fldChar w:fldCharType="end"/>
            </w:r>
          </w:ins>
          <w:customXmlInsRangeStart w:id="895" w:author="Rice, Neeley Polka" w:date="2021-12-08T06:22:00Z"/>
        </w:sdtContent>
      </w:sdt>
      <w:customXmlInsRangeEnd w:id="895"/>
      <w:ins w:id="896" w:author="Rice, Neeley Polka" w:date="2021-12-06T13:17:00Z">
        <w:r w:rsidRPr="00AD34EC">
          <w:rPr>
            <w:rFonts w:eastAsia="Roboto" w:cstheme="minorHAnsi"/>
          </w:rPr>
          <w:t xml:space="preserve">. The most promising research into why Bitcoin’s market price fluctuates comes from </w:t>
        </w:r>
      </w:ins>
      <w:ins w:id="897" w:author="Rice, Neeley Polka" w:date="2021-12-08T10:49:00Z">
        <w:r w:rsidR="00FB60EB">
          <w:rPr>
            <w:rFonts w:eastAsia="Roboto" w:cstheme="minorHAnsi"/>
          </w:rPr>
          <w:t xml:space="preserve">the </w:t>
        </w:r>
      </w:ins>
      <w:ins w:id="898" w:author="Rice, Neeley Polka" w:date="2021-12-06T13:17:00Z">
        <w:r w:rsidRPr="00AD34EC">
          <w:rPr>
            <w:rFonts w:eastAsia="Roboto" w:cstheme="minorHAnsi"/>
          </w:rPr>
          <w:t xml:space="preserve">pseudo-anonymous financial analyst who writes under the moniker </w:t>
        </w:r>
        <w:del w:id="899" w:author="Aaron Dittmer [2]" w:date="2021-12-07T18:15:00Z">
          <w:r w:rsidRPr="007032FC">
            <w:rPr>
              <w:rFonts w:eastAsia="Roboto" w:cstheme="minorHAnsi"/>
              <w:iCs/>
            </w:rPr>
            <w:delText>“</w:delText>
          </w:r>
        </w:del>
        <w:proofErr w:type="spellStart"/>
        <w:r w:rsidRPr="007032FC">
          <w:rPr>
            <w:rFonts w:eastAsia="Roboto" w:cstheme="minorHAnsi"/>
            <w:iCs/>
          </w:rPr>
          <w:t>Plan</w:t>
        </w:r>
        <w:del w:id="900" w:author="Aaron Dittmer [2]" w:date="2021-12-07T18:16:00Z">
          <w:r w:rsidRPr="007032FC">
            <w:rPr>
              <w:rFonts w:eastAsia="Roboto" w:cstheme="minorHAnsi"/>
              <w:iCs/>
            </w:rPr>
            <w:delText>-</w:delText>
          </w:r>
        </w:del>
        <w:r w:rsidRPr="007032FC">
          <w:rPr>
            <w:rFonts w:eastAsia="Roboto" w:cstheme="minorHAnsi"/>
            <w:iCs/>
          </w:rPr>
          <w:t>B</w:t>
        </w:r>
        <w:proofErr w:type="spellEnd"/>
        <w:del w:id="901" w:author="Aaron Dittmer [2]" w:date="2021-12-07T18:15:00Z">
          <w:r w:rsidRPr="00AD34EC">
            <w:rPr>
              <w:rFonts w:eastAsia="Roboto" w:cstheme="minorHAnsi"/>
            </w:rPr>
            <w:delText>”</w:delText>
          </w:r>
        </w:del>
        <w:r w:rsidRPr="00AD34EC">
          <w:rPr>
            <w:rFonts w:eastAsia="Roboto" w:cstheme="minorHAnsi"/>
          </w:rPr>
          <w:t>. The analyst suggests treating Bitcoin as a commodity and that the price of Bitcoin is related to</w:t>
        </w:r>
      </w:ins>
      <w:ins w:id="902" w:author="Rice, Neeley Polka" w:date="2021-12-08T10:50:00Z">
        <w:r w:rsidRPr="00AD34EC">
          <w:rPr>
            <w:rFonts w:eastAsia="Roboto" w:cstheme="minorHAnsi"/>
          </w:rPr>
          <w:t xml:space="preserve"> </w:t>
        </w:r>
        <w:r w:rsidR="00FD4C83">
          <w:rPr>
            <w:rFonts w:eastAsia="Roboto" w:cstheme="minorHAnsi"/>
          </w:rPr>
          <w:t>its</w:t>
        </w:r>
      </w:ins>
      <w:ins w:id="903" w:author="Rice, Neeley Polka" w:date="2021-12-06T13:17:00Z">
        <w:r w:rsidRPr="00AD34EC">
          <w:rPr>
            <w:rFonts w:eastAsia="Roboto" w:cstheme="minorHAnsi"/>
          </w:rPr>
          <w:t xml:space="preserve"> scarcity </w:t>
        </w:r>
      </w:ins>
      <w:customXmlInsRangeStart w:id="904" w:author="Rice, Neeley Polka" w:date="2021-12-06T13:24:00Z"/>
      <w:sdt>
        <w:sdtPr>
          <w:rPr>
            <w:rFonts w:eastAsia="Roboto" w:cstheme="minorHAnsi"/>
          </w:rPr>
          <w:id w:val="-1419627194"/>
          <w:citation/>
        </w:sdtPr>
        <w:sdtEndPr/>
        <w:sdtContent>
          <w:customXmlInsRangeEnd w:id="904"/>
          <w:ins w:id="905" w:author="Rice, Neeley Polka" w:date="2021-12-06T13:24:00Z">
            <w:r w:rsidR="00981BD3" w:rsidRPr="00A75318">
              <w:rPr>
                <w:rFonts w:eastAsia="Roboto" w:cstheme="minorHAnsi"/>
                <w:rPrChange w:id="906" w:author="Rice, Neeley Polka" w:date="2021-12-06T13:26:00Z">
                  <w:rPr>
                    <w:rFonts w:ascii="Roboto" w:eastAsia="Roboto" w:hAnsi="Roboto" w:cs="Roboto"/>
                  </w:rPr>
                </w:rPrChange>
              </w:rPr>
              <w:fldChar w:fldCharType="begin"/>
            </w:r>
            <w:r w:rsidR="00981BD3" w:rsidRPr="00A75318">
              <w:rPr>
                <w:rFonts w:eastAsia="Roboto" w:cstheme="minorHAnsi"/>
                <w:rPrChange w:id="907" w:author="Rice, Neeley Polka" w:date="2021-12-06T13:26:00Z">
                  <w:rPr>
                    <w:rFonts w:ascii="Roboto" w:eastAsia="Roboto" w:hAnsi="Roboto" w:cs="Roboto"/>
                  </w:rPr>
                </w:rPrChange>
              </w:rPr>
              <w:instrText xml:space="preserve"> CITATION Pla191 \l 1033 </w:instrText>
            </w:r>
          </w:ins>
          <w:r w:rsidR="00981BD3" w:rsidRPr="00A75318">
            <w:rPr>
              <w:rFonts w:eastAsia="Roboto" w:cstheme="minorHAnsi"/>
            </w:rPr>
            <w:fldChar w:fldCharType="separate"/>
          </w:r>
          <w:r w:rsidR="00C10906">
            <w:rPr>
              <w:rFonts w:eastAsia="Roboto" w:cstheme="minorHAnsi"/>
              <w:noProof/>
            </w:rPr>
            <w:t>(PlanB, 2019)</w:t>
          </w:r>
          <w:ins w:id="908" w:author="Rice, Neeley Polka" w:date="2021-12-06T13:24:00Z">
            <w:r w:rsidR="00981BD3" w:rsidRPr="00A75318">
              <w:rPr>
                <w:rFonts w:eastAsia="Roboto" w:cstheme="minorHAnsi"/>
                <w:rPrChange w:id="909" w:author="Rice, Neeley Polka" w:date="2021-12-06T13:26:00Z">
                  <w:rPr>
                    <w:rFonts w:ascii="Roboto" w:eastAsia="Roboto" w:hAnsi="Roboto" w:cs="Roboto"/>
                  </w:rPr>
                </w:rPrChange>
              </w:rPr>
              <w:fldChar w:fldCharType="end"/>
            </w:r>
          </w:ins>
          <w:customXmlInsRangeStart w:id="910" w:author="Rice, Neeley Polka" w:date="2021-12-06T13:24:00Z"/>
        </w:sdtContent>
      </w:sdt>
      <w:customXmlInsRangeEnd w:id="910"/>
      <w:ins w:id="911" w:author="Rice, Neeley Polka" w:date="2021-12-06T13:24:00Z">
        <w:r w:rsidR="00423ADE" w:rsidRPr="00AD34EC">
          <w:rPr>
            <w:rFonts w:eastAsia="Roboto" w:cstheme="minorHAnsi"/>
          </w:rPr>
          <w:t xml:space="preserve">. </w:t>
        </w:r>
      </w:ins>
      <w:ins w:id="912" w:author="Rice, Neeley Polka" w:date="2021-12-06T13:17:00Z">
        <w:r w:rsidRPr="00AD34EC">
          <w:rPr>
            <w:rFonts w:eastAsia="Roboto" w:cstheme="minorHAnsi"/>
          </w:rPr>
          <w:t xml:space="preserve">To measure scarcity, </w:t>
        </w:r>
        <w:proofErr w:type="spellStart"/>
        <w:r w:rsidRPr="006B07B5">
          <w:rPr>
            <w:rFonts w:eastAsia="Roboto" w:cstheme="minorHAnsi"/>
            <w:iCs/>
          </w:rPr>
          <w:t>Plan</w:t>
        </w:r>
        <w:del w:id="913" w:author="Aaron Dittmer [2]" w:date="2021-12-07T18:16:00Z">
          <w:r w:rsidRPr="006B07B5">
            <w:rPr>
              <w:rFonts w:eastAsia="Roboto" w:cstheme="minorHAnsi"/>
              <w:iCs/>
            </w:rPr>
            <w:delText xml:space="preserve"> </w:delText>
          </w:r>
        </w:del>
        <w:r w:rsidRPr="006B07B5">
          <w:rPr>
            <w:rFonts w:eastAsia="Roboto" w:cstheme="minorHAnsi"/>
            <w:iCs/>
          </w:rPr>
          <w:t>B</w:t>
        </w:r>
        <w:proofErr w:type="spellEnd"/>
        <w:r w:rsidRPr="00AD34EC">
          <w:rPr>
            <w:rFonts w:eastAsia="Roboto" w:cstheme="minorHAnsi"/>
          </w:rPr>
          <w:t xml:space="preserve"> uses a calculation that is popular to use for commodities, known as stock-to-flow.</w:t>
        </w:r>
      </w:ins>
      <w:ins w:id="914" w:author="Aaron Dittmer [2]" w:date="2021-12-07T18:14:00Z">
        <w:r w:rsidR="00EE3825">
          <w:rPr>
            <w:rFonts w:eastAsia="Roboto" w:cstheme="minorHAnsi"/>
          </w:rPr>
          <w:t xml:space="preserve"> </w:t>
        </w:r>
      </w:ins>
      <w:ins w:id="915" w:author="Aaron Dittmer [2]" w:date="2021-12-07T18:15:00Z">
        <w:r w:rsidR="005D1124">
          <w:rPr>
            <w:rFonts w:eastAsia="Roboto" w:cstheme="minorHAnsi"/>
          </w:rPr>
          <w:t>This, e</w:t>
        </w:r>
      </w:ins>
      <w:ins w:id="916" w:author="Aaron Dittmer [2]" w:date="2021-12-07T18:14:00Z">
        <w:r w:rsidR="00BF19E8">
          <w:rPr>
            <w:rFonts w:eastAsia="Roboto" w:cstheme="minorHAnsi"/>
          </w:rPr>
          <w:t>ssentially</w:t>
        </w:r>
      </w:ins>
      <w:ins w:id="917" w:author="Aaron Dittmer [2]" w:date="2021-12-07T18:16:00Z">
        <w:r w:rsidR="001F3F54">
          <w:rPr>
            <w:rFonts w:eastAsia="Roboto" w:cstheme="minorHAnsi"/>
          </w:rPr>
          <w:t>, indicates that</w:t>
        </w:r>
      </w:ins>
      <w:ins w:id="918" w:author="Aaron Dittmer [2]" w:date="2021-12-07T18:14:00Z">
        <w:r w:rsidR="00BF19E8">
          <w:rPr>
            <w:rFonts w:eastAsia="Roboto" w:cstheme="minorHAnsi"/>
          </w:rPr>
          <w:t xml:space="preserve"> predicting Bitcoin’s future price has been most accurately evaluated when </w:t>
        </w:r>
      </w:ins>
      <w:ins w:id="919" w:author="Aaron Dittmer [2]" w:date="2021-12-07T18:15:00Z">
        <w:r w:rsidR="00BF19E8">
          <w:rPr>
            <w:rFonts w:eastAsia="Roboto" w:cstheme="minorHAnsi"/>
          </w:rPr>
          <w:t xml:space="preserve">modeling </w:t>
        </w:r>
      </w:ins>
      <w:ins w:id="920" w:author="Aaron Dittmer [2]" w:date="2021-12-07T18:16:00Z">
        <w:r w:rsidR="003A17BF">
          <w:rPr>
            <w:rFonts w:eastAsia="Roboto" w:cstheme="minorHAnsi"/>
          </w:rPr>
          <w:t>its</w:t>
        </w:r>
      </w:ins>
      <w:ins w:id="921" w:author="Aaron Dittmer [2]" w:date="2021-12-07T18:15:00Z">
        <w:r w:rsidR="00BF19E8">
          <w:rPr>
            <w:rFonts w:eastAsia="Roboto" w:cstheme="minorHAnsi"/>
          </w:rPr>
          <w:t xml:space="preserve"> behavior similarly to </w:t>
        </w:r>
      </w:ins>
      <w:ins w:id="922" w:author="Rice, Neeley Polka" w:date="2021-12-08T10:52:00Z">
        <w:r w:rsidR="006B5AFF">
          <w:rPr>
            <w:rFonts w:eastAsia="Roboto" w:cstheme="minorHAnsi"/>
          </w:rPr>
          <w:t>other commodities</w:t>
        </w:r>
        <w:r w:rsidR="00AA78FD">
          <w:rPr>
            <w:rFonts w:eastAsia="Roboto" w:cstheme="minorHAnsi"/>
          </w:rPr>
          <w:t>,</w:t>
        </w:r>
        <w:r w:rsidR="006B5AFF">
          <w:rPr>
            <w:rFonts w:eastAsia="Roboto" w:cstheme="minorHAnsi"/>
          </w:rPr>
          <w:t xml:space="preserve"> such as </w:t>
        </w:r>
      </w:ins>
      <w:ins w:id="923" w:author="Aaron Dittmer [2]" w:date="2021-12-07T18:15:00Z">
        <w:r w:rsidR="00BF19E8">
          <w:rPr>
            <w:rFonts w:eastAsia="Roboto" w:cstheme="minorHAnsi"/>
          </w:rPr>
          <w:t>gold and silver</w:t>
        </w:r>
      </w:ins>
      <w:ins w:id="924" w:author="Aaron Dittmer [2]" w:date="2021-12-07T18:16:00Z">
        <w:r w:rsidR="00522E1C">
          <w:rPr>
            <w:rFonts w:eastAsia="Roboto" w:cstheme="minorHAnsi"/>
          </w:rPr>
          <w:t>.</w:t>
        </w:r>
      </w:ins>
    </w:p>
    <w:p w14:paraId="0B10AD02" w14:textId="77777777" w:rsidR="00595363" w:rsidRPr="00A75318" w:rsidRDefault="00595363" w:rsidP="00BC3259">
      <w:pPr>
        <w:spacing w:line="480" w:lineRule="auto"/>
        <w:ind w:firstLine="720"/>
        <w:jc w:val="both"/>
        <w:rPr>
          <w:ins w:id="925" w:author="Rice, Neeley Polka" w:date="2021-12-08T19:53:00Z"/>
          <w:rFonts w:cstheme="minorHAnsi"/>
        </w:rPr>
      </w:pPr>
    </w:p>
    <w:p w14:paraId="3D3BC9A7" w14:textId="4C586D25" w:rsidR="004E1C53" w:rsidRPr="00291D03" w:rsidDel="00E57966" w:rsidRDefault="004E1C53" w:rsidP="00BC3259">
      <w:pPr>
        <w:spacing w:line="480" w:lineRule="auto"/>
        <w:ind w:firstLine="720"/>
        <w:jc w:val="both"/>
        <w:rPr>
          <w:del w:id="926" w:author="Rice, Neeley Polka" w:date="2021-12-07T20:22:00Z"/>
          <w:rFonts w:cstheme="minorHAnsi"/>
        </w:rPr>
        <w:pPrChange w:id="927" w:author="Abhishek Majumdar" w:date="2021-12-17T21:27:00Z">
          <w:pPr>
            <w:spacing w:line="480" w:lineRule="auto"/>
            <w:jc w:val="both"/>
          </w:pPr>
        </w:pPrChange>
      </w:pPr>
    </w:p>
    <w:p w14:paraId="0748FD88" w14:textId="6C7E2007" w:rsidR="2B83FFB3" w:rsidDel="00A92CD9" w:rsidRDefault="2B83FFB3" w:rsidP="00BC3259">
      <w:pPr>
        <w:spacing w:line="480" w:lineRule="auto"/>
        <w:ind w:firstLine="720"/>
        <w:jc w:val="both"/>
        <w:rPr>
          <w:del w:id="928" w:author="Rice, Neeley Polka" w:date="2021-12-07T20:55:00Z"/>
          <w:highlight w:val="yellow"/>
        </w:rPr>
        <w:pPrChange w:id="929" w:author="Abhishek Majumdar" w:date="2021-12-17T21:27:00Z">
          <w:pPr>
            <w:spacing w:line="480" w:lineRule="auto"/>
            <w:ind w:left="720"/>
            <w:jc w:val="both"/>
          </w:pPr>
        </w:pPrChange>
      </w:pPr>
    </w:p>
    <w:p w14:paraId="7917E239" w14:textId="244E9720" w:rsidR="007E7D9D" w:rsidRDefault="007E7D9D" w:rsidP="00BC3259">
      <w:pPr>
        <w:spacing w:line="480" w:lineRule="auto"/>
        <w:ind w:firstLine="720"/>
        <w:jc w:val="both"/>
        <w:pPrChange w:id="930" w:author="Abhishek Majumdar" w:date="2021-12-17T21:27:00Z">
          <w:pPr>
            <w:spacing w:line="480" w:lineRule="auto"/>
            <w:ind w:firstLine="720"/>
          </w:pPr>
        </w:pPrChange>
      </w:pPr>
    </w:p>
    <w:p w14:paraId="7608682F" w14:textId="545F4736" w:rsidR="007E7D9D" w:rsidRDefault="007E7D9D" w:rsidP="00BC3259">
      <w:pPr>
        <w:pStyle w:val="Heading1"/>
        <w:spacing w:line="480" w:lineRule="auto"/>
        <w:jc w:val="both"/>
        <w:rPr>
          <w:ins w:id="931" w:author="Rice, Neeley Polka" w:date="2021-12-08T19:53:00Z"/>
        </w:rPr>
        <w:pPrChange w:id="932" w:author="Abhishek Majumdar" w:date="2021-12-17T21:27:00Z">
          <w:pPr>
            <w:pStyle w:val="Heading1"/>
            <w:spacing w:line="480" w:lineRule="auto"/>
          </w:pPr>
        </w:pPrChange>
      </w:pPr>
      <w:bookmarkStart w:id="933" w:name="_Toc89887414"/>
      <w:r w:rsidRPr="007E7D9D">
        <w:t>Results &amp; Discussion</w:t>
      </w:r>
      <w:bookmarkEnd w:id="933"/>
    </w:p>
    <w:p w14:paraId="663BB7F5" w14:textId="77777777" w:rsidR="00595363" w:rsidRPr="00595363" w:rsidRDefault="00595363" w:rsidP="00BC3259">
      <w:pPr>
        <w:jc w:val="both"/>
        <w:pPrChange w:id="934" w:author="Abhishek Majumdar" w:date="2021-12-17T21:27:00Z">
          <w:pPr/>
        </w:pPrChange>
      </w:pPr>
    </w:p>
    <w:p w14:paraId="3A506857" w14:textId="49AB3865" w:rsidR="009069C8" w:rsidRPr="0072638D" w:rsidRDefault="009069C8" w:rsidP="00BC3259">
      <w:pPr>
        <w:pStyle w:val="Heading2"/>
        <w:spacing w:line="480" w:lineRule="auto"/>
        <w:jc w:val="both"/>
        <w:pPrChange w:id="935" w:author="Abhishek Majumdar" w:date="2021-12-17T21:27:00Z">
          <w:pPr>
            <w:pStyle w:val="Heading2"/>
            <w:spacing w:line="480" w:lineRule="auto"/>
          </w:pPr>
        </w:pPrChange>
      </w:pPr>
      <w:del w:id="936" w:author="Rice, Neeley Polka" w:date="2021-12-08T10:52:00Z">
        <w:r w:rsidRPr="0072638D" w:rsidDel="005F1AF6">
          <w:delText>Project Limitations</w:delText>
        </w:r>
        <w:r w:rsidR="008B7BEF" w:rsidRPr="0072638D" w:rsidDel="005F1AF6">
          <w:delText xml:space="preserve"> &amp; </w:delText>
        </w:r>
      </w:del>
      <w:bookmarkStart w:id="937" w:name="_Toc89887415"/>
      <w:r w:rsidR="008B7BEF" w:rsidRPr="0072638D">
        <w:t>Scope</w:t>
      </w:r>
      <w:bookmarkEnd w:id="937"/>
      <w:r w:rsidR="00C73F28" w:rsidRPr="0072638D">
        <w:t xml:space="preserve"> </w:t>
      </w:r>
    </w:p>
    <w:p w14:paraId="748DB6A3" w14:textId="1C8B53D7" w:rsidR="005E2150" w:rsidRPr="00D26854" w:rsidDel="000E3FC7" w:rsidRDefault="00D26854" w:rsidP="00BC3259">
      <w:pPr>
        <w:pStyle w:val="Heading3"/>
        <w:jc w:val="both"/>
        <w:rPr>
          <w:del w:id="938" w:author="Rice, Neeley Polka" w:date="2021-12-07T20:55:00Z"/>
          <w:rPrChange w:id="939" w:author="Rice, Neeley Polka" w:date="2021-12-05T11:27:00Z">
            <w:rPr>
              <w:del w:id="940" w:author="Rice, Neeley Polka" w:date="2021-12-07T20:55:00Z"/>
              <w:b/>
              <w:bCs/>
            </w:rPr>
          </w:rPrChange>
        </w:rPr>
        <w:pPrChange w:id="941" w:author="Abhishek Majumdar" w:date="2021-12-17T21:27:00Z">
          <w:pPr>
            <w:pStyle w:val="Heading3"/>
          </w:pPr>
        </w:pPrChange>
      </w:pPr>
      <w:del w:id="942" w:author="Rice, Neeley Polka" w:date="2021-12-07T20:55:00Z">
        <w:r w:rsidRPr="00D26854" w:rsidDel="000E3FC7">
          <w:rPr>
            <w:rPrChange w:id="943" w:author="Rice, Neeley Polka" w:date="2021-12-05T11:27:00Z">
              <w:rPr>
                <w:b/>
                <w:bCs/>
              </w:rPr>
            </w:rPrChange>
          </w:rPr>
          <w:delText>Scope</w:delText>
        </w:r>
      </w:del>
    </w:p>
    <w:p w14:paraId="06139E95" w14:textId="2355E839" w:rsidR="00A00BCC" w:rsidRDefault="004F4BA8" w:rsidP="00BC3259">
      <w:pPr>
        <w:spacing w:line="480" w:lineRule="auto"/>
        <w:ind w:left="720"/>
        <w:jc w:val="both"/>
        <w:pPrChange w:id="944" w:author="Abhishek Majumdar" w:date="2021-12-17T21:27:00Z">
          <w:pPr>
            <w:spacing w:line="480" w:lineRule="auto"/>
            <w:ind w:left="720"/>
          </w:pPr>
        </w:pPrChange>
      </w:pPr>
      <w:r>
        <w:t xml:space="preserve">For the purposes of the study, </w:t>
      </w:r>
      <w:r w:rsidR="00D26854">
        <w:t xml:space="preserve">the </w:t>
      </w:r>
      <w:r>
        <w:t>scope was limited to Bitcoin transactions</w:t>
      </w:r>
      <w:ins w:id="945" w:author="Rice, Neeley Polka" w:date="2021-12-08T10:53:00Z">
        <w:r w:rsidR="00FE6B96">
          <w:t>.</w:t>
        </w:r>
      </w:ins>
    </w:p>
    <w:p w14:paraId="36D7AEDA" w14:textId="23181D99" w:rsidR="00EF02CB" w:rsidDel="00595363" w:rsidRDefault="00EF02CB" w:rsidP="00BC3259">
      <w:pPr>
        <w:spacing w:line="480" w:lineRule="auto"/>
        <w:jc w:val="both"/>
        <w:rPr>
          <w:del w:id="946" w:author="Aaron Dittmer [2]" w:date="2021-12-07T18:23:00Z"/>
          <w:rFonts w:ascii="Calibri" w:eastAsia="Calibri" w:hAnsi="Calibri" w:cs="Calibri"/>
        </w:rPr>
        <w:pPrChange w:id="947" w:author="Abhishek Majumdar" w:date="2021-12-17T21:27:00Z">
          <w:pPr>
            <w:spacing w:line="480" w:lineRule="auto"/>
          </w:pPr>
        </w:pPrChange>
      </w:pPr>
      <w:r w:rsidRPr="7C3FB354">
        <w:rPr>
          <w:rFonts w:ascii="Calibri" w:eastAsia="Calibri" w:hAnsi="Calibri" w:cs="Calibri"/>
        </w:rPr>
        <w:t xml:space="preserve">Out of </w:t>
      </w:r>
      <w:del w:id="948" w:author="Rice, Neeley Polka" w:date="2021-12-08T10:53:00Z">
        <w:r w:rsidDel="0047699E">
          <w:rPr>
            <w:rFonts w:ascii="Calibri" w:eastAsia="Calibri" w:hAnsi="Calibri" w:cs="Calibri"/>
          </w:rPr>
          <w:delText xml:space="preserve">the </w:delText>
        </w:r>
        <w:r w:rsidRPr="7C3FB354" w:rsidDel="0047699E">
          <w:rPr>
            <w:rFonts w:ascii="Calibri" w:eastAsia="Calibri" w:hAnsi="Calibri" w:cs="Calibri"/>
          </w:rPr>
          <w:delText>available</w:delText>
        </w:r>
      </w:del>
      <w:ins w:id="949" w:author="Rice, Neeley Polka" w:date="2021-12-08T10:53:00Z">
        <w:r w:rsidR="0047699E">
          <w:rPr>
            <w:rFonts w:ascii="Calibri" w:eastAsia="Calibri" w:hAnsi="Calibri" w:cs="Calibri"/>
          </w:rPr>
          <w:t>over</w:t>
        </w:r>
      </w:ins>
      <w:r w:rsidRPr="7C3FB354">
        <w:rPr>
          <w:rFonts w:ascii="Calibri" w:eastAsia="Calibri" w:hAnsi="Calibri" w:cs="Calibri"/>
        </w:rPr>
        <w:t xml:space="preserve"> </w:t>
      </w:r>
      <w:ins w:id="950" w:author="Majumdar, Abhishek" w:date="2021-12-05T19:52:00Z">
        <w:r w:rsidR="3A468D27" w:rsidRPr="7BBA50DA">
          <w:rPr>
            <w:rFonts w:ascii="Calibri" w:eastAsia="Calibri" w:hAnsi="Calibri" w:cs="Calibri"/>
          </w:rPr>
          <w:t>7</w:t>
        </w:r>
      </w:ins>
      <w:ins w:id="951" w:author="Rice, Neeley Polka" w:date="2021-12-05T12:47:00Z">
        <w:del w:id="952" w:author="Majumdar, Abhishek" w:date="2021-12-05T19:52:00Z">
          <w:r w:rsidRPr="7C3FB354">
            <w:rPr>
              <w:rFonts w:ascii="Calibri" w:eastAsia="Calibri" w:hAnsi="Calibri" w:cs="Calibri"/>
            </w:rPr>
            <w:delText>6</w:delText>
          </w:r>
        </w:del>
        <w:r>
          <w:rPr>
            <w:rFonts w:ascii="Calibri" w:eastAsia="Calibri" w:hAnsi="Calibri" w:cs="Calibri"/>
          </w:rPr>
          <w:t>,</w:t>
        </w:r>
        <w:r w:rsidRPr="7C3FB354">
          <w:rPr>
            <w:rFonts w:ascii="Calibri" w:eastAsia="Calibri" w:hAnsi="Calibri" w:cs="Calibri"/>
          </w:rPr>
          <w:t>500</w:t>
        </w:r>
      </w:ins>
      <w:ins w:id="953" w:author="Rice, Neeley Polka" w:date="2021-12-06T13:06:00Z">
        <w:r w:rsidR="00C2547F">
          <w:rPr>
            <w:rFonts w:ascii="Calibri" w:eastAsia="Calibri" w:hAnsi="Calibri" w:cs="Calibri"/>
          </w:rPr>
          <w:t xml:space="preserve"> </w:t>
        </w:r>
      </w:ins>
      <w:customXmlInsRangeStart w:id="954" w:author="Rice, Neeley Polka" w:date="2021-12-06T13:20:00Z"/>
      <w:sdt>
        <w:sdtPr>
          <w:rPr>
            <w:rFonts w:ascii="Calibri" w:eastAsia="Calibri" w:hAnsi="Calibri" w:cs="Calibri"/>
          </w:rPr>
          <w:id w:val="-553769425"/>
          <w:citation/>
        </w:sdtPr>
        <w:sdtEndPr/>
        <w:sdtContent>
          <w:customXmlInsRangeEnd w:id="954"/>
          <w:ins w:id="955" w:author="Rice, Neeley Polka" w:date="2021-12-06T13:20:00Z">
            <w:r w:rsidR="00796DE2">
              <w:rPr>
                <w:rFonts w:ascii="Calibri" w:eastAsia="Calibri" w:hAnsi="Calibri" w:cs="Calibri"/>
              </w:rPr>
              <w:fldChar w:fldCharType="begin"/>
            </w:r>
            <w:r w:rsidR="00796DE2">
              <w:rPr>
                <w:rFonts w:ascii="Calibri" w:eastAsia="Calibri" w:hAnsi="Calibri" w:cs="Calibri"/>
              </w:rPr>
              <w:instrText xml:space="preserve"> CITATION Num21 \l 1033 </w:instrText>
            </w:r>
          </w:ins>
          <w:r w:rsidR="00796DE2">
            <w:rPr>
              <w:rFonts w:ascii="Calibri" w:eastAsia="Calibri" w:hAnsi="Calibri" w:cs="Calibri"/>
            </w:rPr>
            <w:fldChar w:fldCharType="separate"/>
          </w:r>
          <w:r w:rsidR="00C10906">
            <w:rPr>
              <w:rFonts w:ascii="Calibri" w:eastAsia="Calibri" w:hAnsi="Calibri" w:cs="Calibri"/>
              <w:noProof/>
            </w:rPr>
            <w:t>(Statista, 2021)</w:t>
          </w:r>
          <w:ins w:id="956" w:author="Rice, Neeley Polka" w:date="2021-12-06T13:20:00Z">
            <w:r w:rsidR="00796DE2">
              <w:rPr>
                <w:rFonts w:ascii="Calibri" w:eastAsia="Calibri" w:hAnsi="Calibri" w:cs="Calibri"/>
              </w:rPr>
              <w:fldChar w:fldCharType="end"/>
            </w:r>
          </w:ins>
          <w:customXmlInsRangeStart w:id="957" w:author="Rice, Neeley Polka" w:date="2021-12-06T13:20:00Z"/>
        </w:sdtContent>
      </w:sdt>
      <w:customXmlInsRangeEnd w:id="957"/>
      <w:ins w:id="958" w:author="Rice, Neeley Polka" w:date="2021-12-06T13:21:00Z">
        <w:r w:rsidR="00444951">
          <w:rPr>
            <w:rFonts w:ascii="Calibri" w:eastAsia="Calibri" w:hAnsi="Calibri" w:cs="Calibri"/>
          </w:rPr>
          <w:t xml:space="preserve"> </w:t>
        </w:r>
      </w:ins>
      <w:del w:id="959" w:author="Rice, Neeley Polka" w:date="2021-12-06T13:20:00Z">
        <w:r w:rsidR="6315A007" w:rsidRPr="7BBA50DA" w:rsidDel="00796DE2">
          <w:rPr>
            <w:rFonts w:ascii="Calibri" w:eastAsia="Calibri" w:hAnsi="Calibri" w:cs="Calibri"/>
          </w:rPr>
          <w:delText>(</w:delText>
        </w:r>
      </w:del>
      <w:ins w:id="960" w:author="Majumdar, Abhishek" w:date="2021-12-05T19:52:00Z">
        <w:del w:id="961" w:author="Rice, Neeley Polka" w:date="2021-12-06T13:20:00Z">
          <w:r w:rsidDel="00796DE2">
            <w:fldChar w:fldCharType="begin"/>
          </w:r>
          <w:r w:rsidDel="00796DE2">
            <w:delInstrText xml:space="preserve">HYPERLINK "https://www.statista.com/statistics/863917/number-crypto-coins-tokens/" </w:delInstrText>
          </w:r>
          <w:r w:rsidDel="00796DE2">
            <w:fldChar w:fldCharType="separate"/>
          </w:r>
        </w:del>
      </w:ins>
      <w:del w:id="962" w:author="Rice, Neeley Polka" w:date="2021-12-06T13:20:00Z">
        <w:r w:rsidR="6315A007" w:rsidRPr="7BBA50DA" w:rsidDel="00796DE2">
          <w:rPr>
            <w:rStyle w:val="Hyperlink"/>
            <w:rFonts w:ascii="Calibri" w:eastAsia="Calibri" w:hAnsi="Calibri" w:cs="Calibri"/>
          </w:rPr>
          <w:delText>• Number of crypto coins 2013-2021 | Statista</w:delText>
        </w:r>
      </w:del>
      <w:ins w:id="963" w:author="Majumdar, Abhishek" w:date="2021-12-05T19:52:00Z">
        <w:del w:id="964" w:author="Rice, Neeley Polka" w:date="2021-12-06T13:20:00Z">
          <w:r w:rsidDel="00796DE2">
            <w:fldChar w:fldCharType="end"/>
          </w:r>
        </w:del>
      </w:ins>
      <w:del w:id="965" w:author="Rice, Neeley Polka" w:date="2021-12-06T13:20:00Z">
        <w:r w:rsidR="6315A007" w:rsidRPr="7BBA50DA" w:rsidDel="00796DE2">
          <w:rPr>
            <w:rStyle w:val="Hyperlink"/>
            <w:rFonts w:ascii="Calibri" w:eastAsia="Calibri" w:hAnsi="Calibri" w:cs="Calibri"/>
          </w:rPr>
          <w:delText>)</w:delText>
        </w:r>
      </w:del>
      <w:ins w:id="966" w:author="Rice, Neeley Polka" w:date="2021-12-05T12:47:00Z">
        <w:r w:rsidRPr="7C3FB354">
          <w:rPr>
            <w:rFonts w:ascii="Calibri" w:eastAsia="Calibri" w:hAnsi="Calibri" w:cs="Calibri"/>
          </w:rPr>
          <w:t>different types of crypto, Bitcoin</w:t>
        </w:r>
      </w:ins>
      <w:ins w:id="967" w:author="Rice, Neeley Polka" w:date="2021-12-08T07:23:00Z">
        <w:r w:rsidR="00BB3AEF">
          <w:rPr>
            <w:rFonts w:ascii="Calibri" w:eastAsia="Calibri" w:hAnsi="Calibri" w:cs="Calibri"/>
          </w:rPr>
          <w:t xml:space="preserve"> was chosen</w:t>
        </w:r>
      </w:ins>
      <w:ins w:id="968" w:author="Rice, Neeley Polka" w:date="2021-12-05T12:47:00Z">
        <w:r w:rsidRPr="7C3FB354">
          <w:rPr>
            <w:rFonts w:ascii="Calibri" w:eastAsia="Calibri" w:hAnsi="Calibri" w:cs="Calibri"/>
          </w:rPr>
          <w:t xml:space="preserve"> as the cryptocurrency to use in our model</w:t>
        </w:r>
        <w:r>
          <w:rPr>
            <w:rFonts w:ascii="Calibri" w:eastAsia="Calibri" w:hAnsi="Calibri" w:cs="Calibri"/>
          </w:rPr>
          <w:t>s</w:t>
        </w:r>
        <w:r w:rsidRPr="7C3FB354">
          <w:rPr>
            <w:rFonts w:ascii="Calibri" w:eastAsia="Calibri" w:hAnsi="Calibri" w:cs="Calibri"/>
          </w:rPr>
          <w:t xml:space="preserve"> </w:t>
        </w:r>
        <w:r w:rsidR="00D368F5">
          <w:rPr>
            <w:rFonts w:ascii="Calibri" w:eastAsia="Calibri" w:hAnsi="Calibri" w:cs="Calibri"/>
          </w:rPr>
          <w:t>because</w:t>
        </w:r>
        <w:r>
          <w:rPr>
            <w:rFonts w:ascii="Calibri" w:eastAsia="Calibri" w:hAnsi="Calibri" w:cs="Calibri"/>
          </w:rPr>
          <w:t xml:space="preserve"> it is</w:t>
        </w:r>
        <w:r w:rsidRPr="7C3FB354">
          <w:rPr>
            <w:rFonts w:ascii="Calibri" w:eastAsia="Calibri" w:hAnsi="Calibri" w:cs="Calibri"/>
          </w:rPr>
          <w:t xml:space="preserve"> the most dominated and highly traded cryptocurrency. The volume of dataset</w:t>
        </w:r>
        <w:r>
          <w:rPr>
            <w:rFonts w:ascii="Calibri" w:eastAsia="Calibri" w:hAnsi="Calibri" w:cs="Calibri"/>
          </w:rPr>
          <w:t>s</w:t>
        </w:r>
        <w:r w:rsidRPr="7C3FB354">
          <w:rPr>
            <w:rFonts w:ascii="Calibri" w:eastAsia="Calibri" w:hAnsi="Calibri" w:cs="Calibri"/>
          </w:rPr>
          <w:t xml:space="preserve"> for other crypto currencies like Ethereum, Litecoin, </w:t>
        </w:r>
      </w:ins>
      <w:ins w:id="969" w:author="Aaron Dittmer [2]" w:date="2021-12-07T18:25:00Z">
        <w:r w:rsidR="002D318E">
          <w:rPr>
            <w:rFonts w:ascii="Calibri" w:eastAsia="Calibri" w:hAnsi="Calibri" w:cs="Calibri"/>
          </w:rPr>
          <w:t xml:space="preserve">and </w:t>
        </w:r>
      </w:ins>
      <w:proofErr w:type="spellStart"/>
      <w:ins w:id="970" w:author="Rice, Neeley Polka" w:date="2021-12-05T12:47:00Z">
        <w:r w:rsidRPr="7C3FB354">
          <w:rPr>
            <w:rFonts w:ascii="Calibri" w:eastAsia="Calibri" w:hAnsi="Calibri" w:cs="Calibri"/>
          </w:rPr>
          <w:lastRenderedPageBreak/>
          <w:t>Binance</w:t>
        </w:r>
        <w:proofErr w:type="spellEnd"/>
        <w:r w:rsidRPr="7C3FB354">
          <w:rPr>
            <w:rFonts w:ascii="Calibri" w:eastAsia="Calibri" w:hAnsi="Calibri" w:cs="Calibri"/>
          </w:rPr>
          <w:t xml:space="preserve"> </w:t>
        </w:r>
      </w:ins>
      <w:ins w:id="971" w:author="Aaron Dittmer [2]" w:date="2021-12-07T18:26:00Z">
        <w:r w:rsidR="002D318E">
          <w:rPr>
            <w:rFonts w:ascii="Calibri" w:eastAsia="Calibri" w:hAnsi="Calibri" w:cs="Calibri"/>
          </w:rPr>
          <w:t xml:space="preserve">are </w:t>
        </w:r>
      </w:ins>
      <w:ins w:id="972" w:author="Rice, Neeley Polka" w:date="2021-12-05T12:47:00Z">
        <w:del w:id="973" w:author="Aaron Dittmer [2]" w:date="2021-12-07T18:26:00Z">
          <w:r>
            <w:rPr>
              <w:rFonts w:ascii="Calibri" w:eastAsia="Calibri" w:hAnsi="Calibri" w:cs="Calibri"/>
            </w:rPr>
            <w:delText>is</w:delText>
          </w:r>
        </w:del>
        <w:del w:id="974" w:author="Aaron Dittmer [2]" w:date="2021-12-07T18:25:00Z">
          <w:r>
            <w:rPr>
              <w:rFonts w:ascii="Calibri" w:eastAsia="Calibri" w:hAnsi="Calibri" w:cs="Calibri"/>
            </w:rPr>
            <w:delText xml:space="preserve"> </w:delText>
          </w:r>
        </w:del>
        <w:r>
          <w:rPr>
            <w:rFonts w:ascii="Calibri" w:eastAsia="Calibri" w:hAnsi="Calibri" w:cs="Calibri"/>
          </w:rPr>
          <w:t>not</w:t>
        </w:r>
        <w:r w:rsidRPr="7C3FB354">
          <w:rPr>
            <w:rFonts w:ascii="Calibri" w:eastAsia="Calibri" w:hAnsi="Calibri" w:cs="Calibri"/>
          </w:rPr>
          <w:t xml:space="preserve"> large enough to provide any significant observations or inference from our study and hence those </w:t>
        </w:r>
        <w:del w:id="975" w:author="Aaron Dittmer [2]" w:date="2021-12-07T18:26:00Z">
          <w:r w:rsidRPr="7C3FB354">
            <w:rPr>
              <w:rFonts w:ascii="Calibri" w:eastAsia="Calibri" w:hAnsi="Calibri" w:cs="Calibri"/>
            </w:rPr>
            <w:delText>are scope out for this project work</w:delText>
          </w:r>
        </w:del>
      </w:ins>
      <w:ins w:id="976" w:author="Aaron Dittmer [2]" w:date="2021-12-07T18:26:00Z">
        <w:r w:rsidR="00EC0B89">
          <w:rPr>
            <w:rFonts w:ascii="Calibri" w:eastAsia="Calibri" w:hAnsi="Calibri" w:cs="Calibri"/>
          </w:rPr>
          <w:t xml:space="preserve">coins are outside </w:t>
        </w:r>
      </w:ins>
      <w:ins w:id="977" w:author="Aaron Dittmer [2]" w:date="2021-12-07T18:27:00Z">
        <w:r w:rsidR="00355C78">
          <w:rPr>
            <w:rFonts w:ascii="Calibri" w:eastAsia="Calibri" w:hAnsi="Calibri" w:cs="Calibri"/>
          </w:rPr>
          <w:t>of the</w:t>
        </w:r>
      </w:ins>
      <w:ins w:id="978" w:author="Aaron Dittmer [2]" w:date="2021-12-07T18:26:00Z">
        <w:r w:rsidR="00EC0B89">
          <w:rPr>
            <w:rFonts w:ascii="Calibri" w:eastAsia="Calibri" w:hAnsi="Calibri" w:cs="Calibri"/>
          </w:rPr>
          <w:t xml:space="preserve"> scope </w:t>
        </w:r>
      </w:ins>
      <w:ins w:id="979" w:author="Aaron Dittmer [2]" w:date="2021-12-07T18:27:00Z">
        <w:r w:rsidR="00355C78">
          <w:rPr>
            <w:rFonts w:ascii="Calibri" w:eastAsia="Calibri" w:hAnsi="Calibri" w:cs="Calibri"/>
          </w:rPr>
          <w:t>within</w:t>
        </w:r>
      </w:ins>
      <w:ins w:id="980" w:author="Aaron Dittmer [2]" w:date="2021-12-07T18:26:00Z">
        <w:r w:rsidR="00EC0B89">
          <w:rPr>
            <w:rFonts w:ascii="Calibri" w:eastAsia="Calibri" w:hAnsi="Calibri" w:cs="Calibri"/>
          </w:rPr>
          <w:t xml:space="preserve"> this body of work</w:t>
        </w:r>
      </w:ins>
      <w:ins w:id="981" w:author="Rice, Neeley Polka" w:date="2021-12-05T12:47:00Z">
        <w:r w:rsidRPr="7C3FB354">
          <w:rPr>
            <w:rFonts w:ascii="Calibri" w:eastAsia="Calibri" w:hAnsi="Calibri" w:cs="Calibri"/>
          </w:rPr>
          <w:t>.</w:t>
        </w:r>
      </w:ins>
    </w:p>
    <w:p w14:paraId="61D47D3B" w14:textId="77777777" w:rsidR="00595363" w:rsidRDefault="00595363" w:rsidP="00BC3259">
      <w:pPr>
        <w:spacing w:line="480" w:lineRule="auto"/>
        <w:jc w:val="both"/>
        <w:rPr>
          <w:ins w:id="982" w:author="Rice, Neeley Polka" w:date="2021-12-08T19:53:00Z"/>
          <w:rFonts w:ascii="Calibri" w:eastAsia="Calibri" w:hAnsi="Calibri" w:cs="Calibri"/>
        </w:rPr>
        <w:pPrChange w:id="983" w:author="Abhishek Majumdar" w:date="2021-12-17T21:27:00Z">
          <w:pPr>
            <w:spacing w:line="480" w:lineRule="auto"/>
          </w:pPr>
        </w:pPrChange>
      </w:pPr>
    </w:p>
    <w:p w14:paraId="471BAD28" w14:textId="77777777" w:rsidR="005255AA" w:rsidDel="004E51D5" w:rsidRDefault="005255AA" w:rsidP="00BC3259">
      <w:pPr>
        <w:spacing w:line="480" w:lineRule="auto"/>
        <w:jc w:val="both"/>
        <w:rPr>
          <w:ins w:id="984" w:author="Aaron Dittmer [2]" w:date="2021-12-07T18:23:00Z"/>
          <w:del w:id="985" w:author="Rice, Neeley Polka" w:date="2021-12-08T10:56:00Z"/>
          <w:rFonts w:ascii="Calibri" w:eastAsia="Calibri" w:hAnsi="Calibri" w:cs="Calibri"/>
        </w:rPr>
        <w:pPrChange w:id="986" w:author="Abhishek Majumdar" w:date="2021-12-17T21:27:00Z">
          <w:pPr>
            <w:spacing w:line="480" w:lineRule="auto"/>
          </w:pPr>
        </w:pPrChange>
      </w:pPr>
    </w:p>
    <w:p w14:paraId="7D318AD2" w14:textId="0C2ED3A2" w:rsidR="005255AA" w:rsidDel="004E51D5" w:rsidRDefault="00DE2822" w:rsidP="00BC3259">
      <w:pPr>
        <w:spacing w:line="480" w:lineRule="auto"/>
        <w:jc w:val="both"/>
        <w:rPr>
          <w:ins w:id="987" w:author="Aaron Dittmer [2]" w:date="2021-12-07T18:24:00Z"/>
          <w:del w:id="988" w:author="Rice, Neeley Polka" w:date="2021-12-08T10:56:00Z"/>
        </w:rPr>
        <w:pPrChange w:id="989" w:author="Abhishek Majumdar" w:date="2021-12-17T21:27:00Z">
          <w:pPr>
            <w:spacing w:line="480" w:lineRule="auto"/>
          </w:pPr>
        </w:pPrChange>
      </w:pPr>
      <w:ins w:id="990" w:author="Aaron Dittmer [2]" w:date="2021-12-07T18:26:00Z">
        <w:del w:id="991" w:author="Rice, Neeley Polka" w:date="2021-12-08T10:56:00Z">
          <w:r w:rsidDel="004E51D5">
            <w:rPr>
              <w:rFonts w:ascii="Calibri" w:eastAsia="Calibri" w:hAnsi="Calibri" w:cs="Calibri"/>
            </w:rPr>
            <w:delText>The currenthas</w:delText>
          </w:r>
        </w:del>
      </w:ins>
    </w:p>
    <w:p w14:paraId="0B5BC12F" w14:textId="686AECCC" w:rsidR="00EF02CB" w:rsidDel="0088687C" w:rsidRDefault="00EF02CB" w:rsidP="00BC3259">
      <w:pPr>
        <w:spacing w:line="480" w:lineRule="auto"/>
        <w:jc w:val="both"/>
        <w:rPr>
          <w:del w:id="992" w:author="Rice, Neeley Polka" w:date="2021-12-07T20:58:00Z"/>
          <w:rFonts w:eastAsiaTheme="minorEastAsia"/>
          <w:b/>
          <w:bCs/>
        </w:rPr>
        <w:pPrChange w:id="993" w:author="Abhishek Majumdar" w:date="2021-12-17T21:27:00Z">
          <w:pPr>
            <w:spacing w:line="480" w:lineRule="auto"/>
            <w:ind w:firstLine="720"/>
            <w:jc w:val="both"/>
          </w:pPr>
        </w:pPrChange>
      </w:pPr>
    </w:p>
    <w:p w14:paraId="661E4918" w14:textId="1A9D0AF3" w:rsidR="3FF6BD74" w:rsidRDefault="3FF6BD74" w:rsidP="00BC3259">
      <w:pPr>
        <w:spacing w:line="480" w:lineRule="auto"/>
        <w:jc w:val="both"/>
        <w:rPr>
          <w:rFonts w:ascii="Calibri" w:eastAsia="Calibri" w:hAnsi="Calibri" w:cs="Calibri"/>
        </w:rPr>
        <w:pPrChange w:id="994" w:author="Abhishek Majumdar" w:date="2021-12-17T21:27:00Z">
          <w:pPr>
            <w:spacing w:line="480" w:lineRule="auto"/>
          </w:pPr>
        </w:pPrChange>
      </w:pPr>
    </w:p>
    <w:p w14:paraId="17FB186B" w14:textId="0E7B6D7D" w:rsidR="00B97274" w:rsidRPr="008B115E" w:rsidRDefault="573D0972" w:rsidP="00BC3259">
      <w:pPr>
        <w:pStyle w:val="Heading2"/>
        <w:spacing w:line="480" w:lineRule="auto"/>
        <w:jc w:val="both"/>
        <w:rPr>
          <w:ins w:id="995" w:author="Rice, Neeley Polka" w:date="2021-12-05T08:51:00Z"/>
        </w:rPr>
        <w:pPrChange w:id="996" w:author="Abhishek Majumdar" w:date="2021-12-17T21:27:00Z">
          <w:pPr>
            <w:pStyle w:val="Heading3"/>
          </w:pPr>
        </w:pPrChange>
      </w:pPr>
      <w:del w:id="997" w:author="Rice, Neeley Polka" w:date="2021-12-08T10:57:00Z">
        <w:r w:rsidRPr="20A7AC1B" w:rsidDel="00B60F8D">
          <w:rPr>
            <w:rFonts w:ascii="Calibri" w:eastAsia="Calibri" w:hAnsi="Calibri" w:cs="Calibri"/>
          </w:rPr>
          <w:delText>Limitations:</w:delText>
        </w:r>
        <w:r w:rsidR="29393555" w:rsidRPr="20A7AC1B" w:rsidDel="00B60F8D">
          <w:rPr>
            <w:rFonts w:ascii="Calibri" w:eastAsia="Calibri" w:hAnsi="Calibri" w:cs="Calibri"/>
          </w:rPr>
          <w:delText xml:space="preserve"> </w:delText>
        </w:r>
        <w:r w:rsidR="00A4FE62" w:rsidRPr="20A7AC1B" w:rsidDel="00B60F8D">
          <w:rPr>
            <w:rFonts w:ascii="Calibri" w:eastAsia="Calibri" w:hAnsi="Calibri" w:cs="Calibri"/>
          </w:rPr>
          <w:delText>There are few limitations</w:delText>
        </w:r>
        <w:r w:rsidR="0F423667" w:rsidRPr="6199DA9D" w:rsidDel="00B60F8D">
          <w:rPr>
            <w:rFonts w:ascii="Calibri" w:eastAsia="Calibri" w:hAnsi="Calibri" w:cs="Calibri"/>
          </w:rPr>
          <w:delText xml:space="preserve"> </w:delText>
        </w:r>
        <w:r w:rsidR="00A4FE62" w:rsidRPr="07117C6F" w:rsidDel="00B60F8D">
          <w:rPr>
            <w:rFonts w:ascii="Calibri" w:eastAsia="Calibri" w:hAnsi="Calibri" w:cs="Calibri"/>
          </w:rPr>
          <w:delText xml:space="preserve">of the model </w:delText>
        </w:r>
        <w:r w:rsidR="24E8AB5D" w:rsidRPr="5E16096E" w:rsidDel="00B60F8D">
          <w:rPr>
            <w:rFonts w:ascii="Calibri" w:eastAsia="Calibri" w:hAnsi="Calibri" w:cs="Calibri"/>
          </w:rPr>
          <w:delText>that</w:delText>
        </w:r>
        <w:r w:rsidR="00A4FE62" w:rsidRPr="07117C6F" w:rsidDel="00B60F8D">
          <w:rPr>
            <w:rFonts w:ascii="Calibri" w:eastAsia="Calibri" w:hAnsi="Calibri" w:cs="Calibri"/>
          </w:rPr>
          <w:delText xml:space="preserve"> have </w:delText>
        </w:r>
        <w:r w:rsidR="6CA512E2" w:rsidRPr="3EFCB719" w:rsidDel="00B60F8D">
          <w:rPr>
            <w:rFonts w:ascii="Calibri" w:eastAsia="Calibri" w:hAnsi="Calibri" w:cs="Calibri"/>
          </w:rPr>
          <w:delText xml:space="preserve">been </w:delText>
        </w:r>
        <w:r w:rsidR="00A4FE62" w:rsidRPr="07117C6F" w:rsidDel="00B60F8D">
          <w:rPr>
            <w:rFonts w:ascii="Calibri" w:eastAsia="Calibri" w:hAnsi="Calibri" w:cs="Calibri"/>
          </w:rPr>
          <w:delText xml:space="preserve">identified. </w:delText>
        </w:r>
      </w:del>
      <w:ins w:id="998" w:author="Majumdar, Abhishek" w:date="2021-12-07T22:54:00Z">
        <w:del w:id="999" w:author="Rice, Neeley Polka" w:date="2021-12-08T10:57:00Z">
          <w:r w:rsidR="11A1EE36" w:rsidRPr="441C4268" w:rsidDel="00B60F8D">
            <w:rPr>
              <w:rFonts w:ascii="Calibri" w:eastAsia="Calibri" w:hAnsi="Calibri" w:cs="Calibri"/>
            </w:rPr>
            <w:delText>T</w:delText>
          </w:r>
        </w:del>
      </w:ins>
      <w:del w:id="1000" w:author="Rice, Neeley Polka" w:date="2021-12-08T10:57:00Z">
        <w:r w:rsidR="38E8F682" w:rsidRPr="441C4268" w:rsidDel="00B60F8D">
          <w:rPr>
            <w:rFonts w:ascii="Calibri" w:eastAsia="Calibri" w:hAnsi="Calibri" w:cs="Calibri"/>
          </w:rPr>
          <w:delText>his</w:delText>
        </w:r>
        <w:r w:rsidR="7504A51F" w:rsidRPr="5032F9E7" w:rsidDel="00B60F8D">
          <w:rPr>
            <w:rFonts w:ascii="Calibri" w:eastAsia="Calibri" w:hAnsi="Calibri" w:cs="Calibri"/>
          </w:rPr>
          <w:delText xml:space="preserve"> model </w:delText>
        </w:r>
        <w:r w:rsidR="34A244F7" w:rsidRPr="07117C6F" w:rsidDel="00B60F8D">
          <w:rPr>
            <w:rFonts w:ascii="Calibri" w:eastAsia="Calibri" w:hAnsi="Calibri" w:cs="Calibri"/>
          </w:rPr>
          <w:delText>did</w:delText>
        </w:r>
      </w:del>
      <w:ins w:id="1001" w:author="Majumdar, Abhishek" w:date="2021-12-07T22:45:00Z">
        <w:del w:id="1002" w:author="Rice, Neeley Polka" w:date="2021-12-08T10:57:00Z">
          <w:r w:rsidR="637A6F78" w:rsidRPr="07117C6F" w:rsidDel="00B60F8D">
            <w:rPr>
              <w:rFonts w:ascii="Calibri" w:eastAsia="Calibri" w:hAnsi="Calibri" w:cs="Calibri"/>
            </w:rPr>
            <w:delText xml:space="preserve"> </w:delText>
          </w:r>
        </w:del>
      </w:ins>
      <w:del w:id="1003" w:author="Rice, Neeley Polka" w:date="2021-12-08T10:57:00Z">
        <w:r w:rsidR="34A244F7" w:rsidRPr="2597A937" w:rsidDel="00B60F8D">
          <w:rPr>
            <w:rFonts w:ascii="Calibri" w:eastAsia="Calibri" w:hAnsi="Calibri" w:cs="Calibri"/>
          </w:rPr>
          <w:delText>n</w:delText>
        </w:r>
      </w:del>
      <w:ins w:id="1004" w:author="Majumdar, Abhishek" w:date="2021-12-07T22:45:00Z">
        <w:del w:id="1005" w:author="Rice, Neeley Polka" w:date="2021-12-08T10:57:00Z">
          <w:r w:rsidR="6EE8F0B1" w:rsidRPr="2597A937" w:rsidDel="00B60F8D">
            <w:rPr>
              <w:rFonts w:ascii="Calibri" w:eastAsia="Calibri" w:hAnsi="Calibri" w:cs="Calibri"/>
            </w:rPr>
            <w:delText>o</w:delText>
          </w:r>
        </w:del>
      </w:ins>
      <w:del w:id="1006" w:author="Rice, Neeley Polka" w:date="2021-12-08T10:57:00Z">
        <w:r w:rsidRPr="07117C6F" w:rsidDel="00B60F8D">
          <w:rPr>
            <w:rFonts w:ascii="Calibri" w:eastAsia="Calibri" w:hAnsi="Calibri" w:cs="Calibri"/>
          </w:rPr>
          <w:delText>’</w:delText>
        </w:r>
        <w:r w:rsidR="34A244F7" w:rsidRPr="07117C6F" w:rsidDel="00B60F8D">
          <w:rPr>
            <w:rFonts w:ascii="Calibri" w:eastAsia="Calibri" w:hAnsi="Calibri" w:cs="Calibri"/>
          </w:rPr>
          <w:delText>t</w:delText>
        </w:r>
        <w:r w:rsidR="7504A51F" w:rsidRPr="5032F9E7" w:rsidDel="00B60F8D">
          <w:rPr>
            <w:rFonts w:ascii="Calibri" w:eastAsia="Calibri" w:hAnsi="Calibri" w:cs="Calibri"/>
          </w:rPr>
          <w:delText xml:space="preserve"> </w:delText>
        </w:r>
        <w:r w:rsidR="3709FC6B" w:rsidRPr="5032F9E7" w:rsidDel="00B60F8D">
          <w:rPr>
            <w:rFonts w:ascii="Calibri" w:eastAsia="Calibri" w:hAnsi="Calibri" w:cs="Calibri"/>
          </w:rPr>
          <w:delText xml:space="preserve">take into consideration seasonal aspect </w:delText>
        </w:r>
        <w:r w:rsidR="3709FC6B" w:rsidRPr="7EF39127" w:rsidDel="00B60F8D">
          <w:rPr>
            <w:rFonts w:ascii="Calibri" w:eastAsia="Calibri" w:hAnsi="Calibri" w:cs="Calibri"/>
          </w:rPr>
          <w:delText xml:space="preserve">of </w:delText>
        </w:r>
        <w:r w:rsidR="104249C2" w:rsidRPr="0A4D411D" w:rsidDel="00B60F8D">
          <w:rPr>
            <w:rFonts w:ascii="Calibri" w:eastAsia="Calibri" w:hAnsi="Calibri" w:cs="Calibri"/>
          </w:rPr>
          <w:delText xml:space="preserve">bitcoin </w:delText>
        </w:r>
        <w:r w:rsidR="0A084A2E" w:rsidRPr="0A4D411D" w:rsidDel="00B60F8D">
          <w:rPr>
            <w:rFonts w:ascii="Calibri" w:eastAsia="Calibri" w:hAnsi="Calibri" w:cs="Calibri"/>
          </w:rPr>
          <w:delText xml:space="preserve">trading </w:delText>
        </w:r>
        <w:r w:rsidR="7FC15F9F" w:rsidRPr="02B9A4EF" w:rsidDel="00B60F8D">
          <w:rPr>
            <w:rFonts w:ascii="Calibri" w:eastAsia="Calibri" w:hAnsi="Calibri" w:cs="Calibri"/>
          </w:rPr>
          <w:delText>trend</w:delText>
        </w:r>
        <w:r w:rsidR="22BA7893" w:rsidRPr="02B9A4EF" w:rsidDel="00B60F8D">
          <w:rPr>
            <w:rFonts w:ascii="Calibri" w:eastAsia="Calibri" w:hAnsi="Calibri" w:cs="Calibri"/>
          </w:rPr>
          <w:delText>s</w:delText>
        </w:r>
      </w:del>
      <w:ins w:id="1007" w:author="Aaron Dittmer [2]" w:date="2021-12-07T18:27:00Z">
        <w:del w:id="1008" w:author="Rice, Neeley Polka" w:date="2021-12-08T10:57:00Z">
          <w:r w:rsidR="002220A6" w:rsidDel="00B60F8D">
            <w:rPr>
              <w:rFonts w:ascii="Calibri" w:eastAsia="Calibri" w:hAnsi="Calibri" w:cs="Calibri"/>
            </w:rPr>
            <w:delText>investment trends</w:delText>
          </w:r>
        </w:del>
      </w:ins>
      <w:del w:id="1009" w:author="Rice, Neeley Polka" w:date="2021-12-08T10:57:00Z">
        <w:r w:rsidR="46D4B146" w:rsidRPr="52F4501A" w:rsidDel="00B60F8D">
          <w:rPr>
            <w:rFonts w:ascii="Calibri" w:eastAsia="Calibri" w:hAnsi="Calibri" w:cs="Calibri"/>
          </w:rPr>
          <w:delText xml:space="preserve">. </w:delText>
        </w:r>
      </w:del>
      <w:ins w:id="1010" w:author="Aaron Dittmer [2]" w:date="2021-12-07T18:28:00Z">
        <w:del w:id="1011" w:author="Rice, Neeley Polka" w:date="2021-12-08T10:57:00Z">
          <w:r w:rsidR="00B96E17" w:rsidDel="00B60F8D">
            <w:rPr>
              <w:rFonts w:ascii="Calibri" w:eastAsia="Calibri" w:hAnsi="Calibri" w:cs="Calibri"/>
            </w:rPr>
            <w:delText>Other discrepancies include</w:delText>
          </w:r>
          <w:r w:rsidR="46D4B146" w:rsidRPr="6199DA9D" w:rsidDel="00B60F8D">
            <w:rPr>
              <w:rFonts w:ascii="Calibri" w:eastAsia="Calibri" w:hAnsi="Calibri" w:cs="Calibri"/>
            </w:rPr>
            <w:delText xml:space="preserve"> </w:delText>
          </w:r>
        </w:del>
      </w:ins>
      <w:ins w:id="1012" w:author="Aaron Dittmer [2]" w:date="2021-12-07T18:29:00Z">
        <w:del w:id="1013" w:author="Rice, Neeley Polka" w:date="2021-12-08T10:57:00Z">
          <w:r w:rsidR="00244BE3" w:rsidDel="00B60F8D">
            <w:rPr>
              <w:rFonts w:ascii="Calibri" w:eastAsia="Calibri" w:hAnsi="Calibri" w:cs="Calibri"/>
            </w:rPr>
            <w:delText>the influence of</w:delText>
          </w:r>
        </w:del>
        <w:del w:id="1014" w:author="Rice, Neeley Polka" w:date="2021-12-08T06:24:00Z">
          <w:r w:rsidR="00244BE3" w:rsidDel="00862EC1">
            <w:rPr>
              <w:rFonts w:ascii="Calibri" w:eastAsia="Calibri" w:hAnsi="Calibri" w:cs="Calibri"/>
            </w:rPr>
            <w:delText xml:space="preserve"> the</w:delText>
          </w:r>
        </w:del>
        <w:del w:id="1015" w:author="Rice, Neeley Polka" w:date="2021-12-08T10:57:00Z">
          <w:r w:rsidR="00244BE3" w:rsidDel="00B60F8D">
            <w:rPr>
              <w:rFonts w:ascii="Calibri" w:eastAsia="Calibri" w:hAnsi="Calibri" w:cs="Calibri"/>
            </w:rPr>
            <w:delText xml:space="preserve"> </w:delText>
          </w:r>
        </w:del>
        <w:del w:id="1016" w:author="Rice, Neeley Polka" w:date="2021-12-08T06:24:00Z">
          <w:r w:rsidR="00244BE3" w:rsidDel="00862EC1">
            <w:rPr>
              <w:rFonts w:ascii="Calibri" w:eastAsia="Calibri" w:hAnsi="Calibri" w:cs="Calibri"/>
            </w:rPr>
            <w:delText>aforementioned governmental</w:delText>
          </w:r>
        </w:del>
        <w:del w:id="1017" w:author="Rice, Neeley Polka" w:date="2021-12-08T10:57:00Z">
          <w:r w:rsidR="00244BE3" w:rsidDel="00B60F8D">
            <w:rPr>
              <w:rFonts w:ascii="Calibri" w:eastAsia="Calibri" w:hAnsi="Calibri" w:cs="Calibri"/>
            </w:rPr>
            <w:delText xml:space="preserve"> agencies in different countries and the impact that </w:delText>
          </w:r>
        </w:del>
      </w:ins>
      <w:ins w:id="1018" w:author="Aaron Dittmer [2]" w:date="2021-12-07T18:32:00Z">
        <w:del w:id="1019" w:author="Rice, Neeley Polka" w:date="2021-12-08T10:57:00Z">
          <w:r w:rsidR="00DC6322" w:rsidDel="00B60F8D">
            <w:rPr>
              <w:rFonts w:ascii="Calibri" w:eastAsia="Calibri" w:hAnsi="Calibri" w:cs="Calibri"/>
            </w:rPr>
            <w:delText>they</w:delText>
          </w:r>
        </w:del>
      </w:ins>
      <w:ins w:id="1020" w:author="Aaron Dittmer [2]" w:date="2021-12-07T18:29:00Z">
        <w:del w:id="1021" w:author="Rice, Neeley Polka" w:date="2021-12-08T10:57:00Z">
          <w:r w:rsidR="00C921FD" w:rsidDel="00B60F8D">
            <w:rPr>
              <w:rFonts w:ascii="Calibri" w:eastAsia="Calibri" w:hAnsi="Calibri" w:cs="Calibri"/>
            </w:rPr>
            <w:delText xml:space="preserve">it may have on </w:delText>
          </w:r>
        </w:del>
      </w:ins>
      <w:ins w:id="1022" w:author="Aaron Dittmer [2]" w:date="2021-12-07T18:30:00Z">
        <w:del w:id="1023" w:author="Rice, Neeley Polka" w:date="2021-12-08T10:57:00Z">
          <w:r w:rsidR="00246A07" w:rsidDel="00B60F8D">
            <w:rPr>
              <w:rFonts w:ascii="Calibri" w:eastAsia="Calibri" w:hAnsi="Calibri" w:cs="Calibri"/>
            </w:rPr>
            <w:delText>investment behavior on a global scale</w:delText>
          </w:r>
          <w:r w:rsidR="00E5482C" w:rsidDel="00B60F8D">
            <w:rPr>
              <w:rFonts w:ascii="Calibri" w:eastAsia="Calibri" w:hAnsi="Calibri" w:cs="Calibri"/>
            </w:rPr>
            <w:delText xml:space="preserve">. This limitation </w:delText>
          </w:r>
          <w:r w:rsidR="005E61C1" w:rsidDel="00B60F8D">
            <w:rPr>
              <w:rFonts w:ascii="Calibri" w:eastAsia="Calibri" w:hAnsi="Calibri" w:cs="Calibri"/>
            </w:rPr>
            <w:delText>draws the scope of</w:delText>
          </w:r>
        </w:del>
      </w:ins>
      <w:ins w:id="1024" w:author="Aaron Dittmer [2]" w:date="2021-12-07T18:31:00Z">
        <w:del w:id="1025" w:author="Rice, Neeley Polka" w:date="2021-12-08T10:57:00Z">
          <w:r w:rsidR="003D12C5" w:rsidDel="00B60F8D">
            <w:rPr>
              <w:rFonts w:ascii="Calibri" w:eastAsia="Calibri" w:hAnsi="Calibri" w:cs="Calibri"/>
            </w:rPr>
            <w:delText xml:space="preserve"> this study </w:delText>
          </w:r>
          <w:r w:rsidR="00D03B7C" w:rsidDel="00B60F8D">
            <w:rPr>
              <w:rFonts w:ascii="Calibri" w:eastAsia="Calibri" w:hAnsi="Calibri" w:cs="Calibri"/>
            </w:rPr>
            <w:delText>t</w:delText>
          </w:r>
        </w:del>
      </w:ins>
      <w:ins w:id="1026" w:author="Aaron Dittmer [2]" w:date="2021-12-07T18:32:00Z">
        <w:del w:id="1027" w:author="Rice, Neeley Polka" w:date="2021-12-08T10:57:00Z">
          <w:r w:rsidR="00D03B7C" w:rsidDel="00B60F8D">
            <w:rPr>
              <w:rFonts w:ascii="Calibri" w:eastAsia="Calibri" w:hAnsi="Calibri" w:cs="Calibri"/>
            </w:rPr>
            <w:delText>o an evaluation of the behavior of Bitcoin in the United States</w:delText>
          </w:r>
          <w:r w:rsidR="002A759E" w:rsidDel="00B60F8D">
            <w:rPr>
              <w:rFonts w:ascii="Calibri" w:eastAsia="Calibri" w:hAnsi="Calibri" w:cs="Calibri"/>
            </w:rPr>
            <w:delText xml:space="preserve"> primarily</w:delText>
          </w:r>
        </w:del>
      </w:ins>
      <w:ins w:id="1028" w:author="Aaron Dittmer [2]" w:date="2021-12-07T18:30:00Z">
        <w:del w:id="1029" w:author="Rice, Neeley Polka" w:date="2021-12-08T10:57:00Z">
          <w:r w:rsidR="005E61C1" w:rsidDel="00B60F8D">
            <w:rPr>
              <w:rFonts w:ascii="Calibri" w:eastAsia="Calibri" w:hAnsi="Calibri" w:cs="Calibri"/>
            </w:rPr>
            <w:delText xml:space="preserve"> this work to a</w:delText>
          </w:r>
        </w:del>
      </w:ins>
      <w:ins w:id="1030" w:author="Majumdar, Abhishek" w:date="2021-12-07T22:53:00Z">
        <w:del w:id="1031" w:author="Rice, Neeley Polka" w:date="2021-12-08T10:57:00Z">
          <w:r w:rsidR="60EA12D6" w:rsidRPr="249C2C8A" w:rsidDel="00B60F8D">
            <w:rPr>
              <w:rFonts w:ascii="Calibri" w:eastAsia="Calibri" w:hAnsi="Calibri" w:cs="Calibri"/>
            </w:rPr>
            <w:delText xml:space="preserve">It is also </w:delText>
          </w:r>
          <w:r w:rsidR="60EA12D6" w:rsidRPr="6C58940F" w:rsidDel="00B60F8D">
            <w:rPr>
              <w:rFonts w:ascii="Calibri" w:eastAsia="Calibri" w:hAnsi="Calibri" w:cs="Calibri"/>
            </w:rPr>
            <w:delText>noted that</w:delText>
          </w:r>
        </w:del>
      </w:ins>
      <w:ins w:id="1032" w:author="Majumdar, Abhishek" w:date="2021-12-07T22:52:00Z">
        <w:del w:id="1033" w:author="Rice, Neeley Polka" w:date="2021-12-08T10:57:00Z">
          <w:r w:rsidR="7FBCBE71" w:rsidRPr="756678AF" w:rsidDel="00B60F8D">
            <w:rPr>
              <w:rFonts w:ascii="Calibri" w:eastAsia="Calibri" w:hAnsi="Calibri" w:cs="Calibri"/>
            </w:rPr>
            <w:delText xml:space="preserve"> </w:delText>
          </w:r>
        </w:del>
      </w:ins>
      <w:ins w:id="1034" w:author="Majumdar, Abhishek" w:date="2021-12-07T22:19:00Z">
        <w:del w:id="1035" w:author="Rice, Neeley Polka" w:date="2021-12-08T10:57:00Z">
          <w:r w:rsidR="39C8F65F" w:rsidRPr="0A764D28" w:rsidDel="00B60F8D">
            <w:rPr>
              <w:rFonts w:ascii="Calibri" w:eastAsia="Calibri" w:hAnsi="Calibri" w:cs="Calibri"/>
            </w:rPr>
            <w:delText>T</w:delText>
          </w:r>
        </w:del>
      </w:ins>
      <w:del w:id="1036" w:author="Rice, Neeley Polka" w:date="2021-12-08T10:57:00Z">
        <w:r w:rsidR="03A3C38C" w:rsidRPr="39C720A2" w:rsidDel="00B60F8D">
          <w:rPr>
            <w:rFonts w:ascii="Calibri" w:eastAsia="Calibri" w:hAnsi="Calibri" w:cs="Calibri"/>
          </w:rPr>
          <w:delText>T</w:delText>
        </w:r>
      </w:del>
      <w:ins w:id="1037" w:author="Tolleson, Jake Riley" w:date="2021-12-07T17:56:00Z">
        <w:del w:id="1038" w:author="Rice, Neeley Polka" w:date="2021-12-08T10:57:00Z">
          <w:r w:rsidR="00712521" w:rsidDel="00B60F8D">
            <w:rPr>
              <w:rFonts w:ascii="Calibri" w:eastAsia="Calibri" w:hAnsi="Calibri" w:cs="Calibri"/>
            </w:rPr>
            <w:delText>t</w:delText>
          </w:r>
        </w:del>
      </w:ins>
      <w:ins w:id="1039" w:author="Majumdar, Abhishek" w:date="2021-12-07T22:19:00Z">
        <w:del w:id="1040" w:author="Rice, Neeley Polka" w:date="2021-12-08T10:57:00Z">
          <w:r w:rsidR="05552016" w:rsidRPr="78727D54" w:rsidDel="00B60F8D">
            <w:rPr>
              <w:rFonts w:ascii="Calibri" w:eastAsia="Calibri" w:hAnsi="Calibri" w:cs="Calibri"/>
            </w:rPr>
            <w:delText>T</w:delText>
          </w:r>
        </w:del>
      </w:ins>
      <w:del w:id="1041" w:author="Rice, Neeley Polka" w:date="2021-12-08T10:57:00Z">
        <w:r w:rsidR="3EA6DDFA" w:rsidRPr="78727D54" w:rsidDel="00B60F8D">
          <w:rPr>
            <w:rFonts w:ascii="Calibri" w:eastAsia="Calibri" w:hAnsi="Calibri" w:cs="Calibri"/>
          </w:rPr>
          <w:delText>he</w:delText>
        </w:r>
        <w:r w:rsidR="03A3C38C" w:rsidRPr="39C720A2" w:rsidDel="00B60F8D">
          <w:rPr>
            <w:rFonts w:ascii="Calibri" w:eastAsia="Calibri" w:hAnsi="Calibri" w:cs="Calibri"/>
          </w:rPr>
          <w:delText xml:space="preserve"> model </w:delText>
        </w:r>
      </w:del>
      <w:ins w:id="1042" w:author="Majumdar, Abhishek" w:date="2021-12-07T22:03:00Z">
        <w:del w:id="1043" w:author="Rice, Neeley Polka" w:date="2021-12-08T10:57:00Z">
          <w:r w:rsidR="42D33FD5" w:rsidRPr="77A7BE93" w:rsidDel="00B60F8D">
            <w:rPr>
              <w:rFonts w:ascii="Calibri" w:eastAsia="Calibri" w:hAnsi="Calibri" w:cs="Calibri"/>
            </w:rPr>
            <w:delText xml:space="preserve">may </w:delText>
          </w:r>
        </w:del>
      </w:ins>
      <w:del w:id="1044" w:author="Rice, Neeley Polka" w:date="2021-12-08T10:57:00Z">
        <w:r w:rsidR="03A3C38C" w:rsidRPr="39C720A2" w:rsidDel="00B60F8D">
          <w:rPr>
            <w:rFonts w:ascii="Calibri" w:eastAsia="Calibri" w:hAnsi="Calibri" w:cs="Calibri"/>
          </w:rPr>
          <w:delText xml:space="preserve">will not work under situation </w:delText>
        </w:r>
        <w:r w:rsidR="7211CB73" w:rsidRPr="251276BD" w:rsidDel="00B60F8D">
          <w:rPr>
            <w:rFonts w:ascii="Calibri" w:eastAsia="Calibri" w:hAnsi="Calibri" w:cs="Calibri"/>
          </w:rPr>
          <w:delText xml:space="preserve">when </w:delText>
        </w:r>
        <w:r w:rsidR="7211CB73" w:rsidRPr="48A983B3" w:rsidDel="00B60F8D">
          <w:rPr>
            <w:rFonts w:ascii="Calibri" w:eastAsia="Calibri" w:hAnsi="Calibri" w:cs="Calibri"/>
          </w:rPr>
          <w:delText xml:space="preserve">countries </w:delText>
        </w:r>
        <w:r w:rsidR="2E032DBA" w:rsidRPr="252E20D8" w:rsidDel="00B60F8D">
          <w:rPr>
            <w:rFonts w:ascii="Calibri" w:eastAsia="Calibri" w:hAnsi="Calibri" w:cs="Calibri"/>
          </w:rPr>
          <w:delText xml:space="preserve">may </w:delText>
        </w:r>
        <w:r w:rsidR="78DF8BD1" w:rsidRPr="5125F291" w:rsidDel="00B60F8D">
          <w:rPr>
            <w:rFonts w:ascii="Calibri" w:eastAsia="Calibri" w:hAnsi="Calibri" w:cs="Calibri"/>
          </w:rPr>
          <w:delText xml:space="preserve">impose regulations on </w:delText>
        </w:r>
        <w:r w:rsidR="78DF8BD1" w:rsidRPr="4714A3BE" w:rsidDel="00B60F8D">
          <w:rPr>
            <w:rFonts w:ascii="Calibri" w:eastAsia="Calibri" w:hAnsi="Calibri" w:cs="Calibri"/>
          </w:rPr>
          <w:delText>Bitcoin trad</w:delText>
        </w:r>
      </w:del>
      <w:ins w:id="1045" w:author="Majumdar, Abhishek" w:date="2021-12-07T22:54:00Z">
        <w:del w:id="1046" w:author="Rice, Neeley Polka" w:date="2021-12-08T10:57:00Z">
          <w:r w:rsidR="50E0FBA2" w:rsidRPr="4714A3BE" w:rsidDel="00B60F8D">
            <w:rPr>
              <w:rFonts w:ascii="Calibri" w:eastAsia="Calibri" w:hAnsi="Calibri" w:cs="Calibri"/>
            </w:rPr>
            <w:delText>i</w:delText>
          </w:r>
        </w:del>
      </w:ins>
      <w:ins w:id="1047" w:author="Majumdar, Abhishek" w:date="2021-12-07T22:03:00Z">
        <w:del w:id="1048" w:author="Rice, Neeley Polka" w:date="2021-12-08T10:57:00Z">
          <w:r w:rsidR="78DF8BD1" w:rsidRPr="4714A3BE" w:rsidDel="00B60F8D">
            <w:rPr>
              <w:rFonts w:ascii="Calibri" w:eastAsia="Calibri" w:hAnsi="Calibri" w:cs="Calibri"/>
            </w:rPr>
            <w:delText>ng</w:delText>
          </w:r>
        </w:del>
      </w:ins>
      <w:ins w:id="1049" w:author="Majumdar, Abhishek" w:date="2021-12-07T22:19:00Z">
        <w:del w:id="1050" w:author="Rice, Neeley Polka" w:date="2021-12-08T10:57:00Z">
          <w:r w:rsidR="08AA58E8" w:rsidRPr="0A764D28" w:rsidDel="00B60F8D">
            <w:rPr>
              <w:rFonts w:ascii="Calibri" w:eastAsia="Calibri" w:hAnsi="Calibri" w:cs="Calibri"/>
            </w:rPr>
            <w:delText xml:space="preserve">. </w:delText>
          </w:r>
        </w:del>
      </w:ins>
      <w:ins w:id="1051" w:author="Majumdar, Abhishek" w:date="2021-12-07T22:52:00Z">
        <w:del w:id="1052" w:author="Rice, Neeley Polka" w:date="2021-12-08T10:57:00Z">
          <w:r w:rsidR="2061B90D" w:rsidRPr="7DE2E78D" w:rsidDel="00B60F8D">
            <w:rPr>
              <w:rFonts w:ascii="Calibri" w:eastAsia="Calibri" w:hAnsi="Calibri" w:cs="Calibri"/>
            </w:rPr>
            <w:delText xml:space="preserve"> </w:delText>
          </w:r>
        </w:del>
      </w:ins>
      <w:ins w:id="1053" w:author="Majumdar, Abhishek" w:date="2021-12-07T22:45:00Z">
        <w:del w:id="1054" w:author="Rice, Neeley Polka" w:date="2021-12-08T10:57:00Z">
          <w:r w:rsidR="4D7CA24D" w:rsidRPr="641B7E33" w:rsidDel="00B60F8D">
            <w:rPr>
              <w:rFonts w:ascii="Calibri" w:eastAsia="Calibri" w:hAnsi="Calibri" w:cs="Calibri"/>
            </w:rPr>
            <w:delText>It</w:delText>
          </w:r>
        </w:del>
      </w:ins>
      <w:ins w:id="1055" w:author="Majumdar, Abhishek" w:date="2021-12-07T22:04:00Z">
        <w:del w:id="1056" w:author="Rice, Neeley Polka" w:date="2021-12-08T10:57:00Z">
          <w:r w:rsidR="78DF8BD1" w:rsidRPr="6DD24875" w:rsidDel="00B60F8D">
            <w:rPr>
              <w:rFonts w:ascii="Calibri" w:eastAsia="Calibri" w:hAnsi="Calibri" w:cs="Calibri"/>
            </w:rPr>
            <w:delText xml:space="preserve"> may not be fully extendable to other crypto currencies, there </w:delText>
          </w:r>
          <w:r w:rsidR="78DF8BD1" w:rsidRPr="19127FC2" w:rsidDel="00B60F8D">
            <w:rPr>
              <w:rFonts w:ascii="Calibri" w:eastAsia="Calibri" w:hAnsi="Calibri" w:cs="Calibri"/>
            </w:rPr>
            <w:delText xml:space="preserve">could be </w:delText>
          </w:r>
        </w:del>
      </w:ins>
      <w:ins w:id="1057" w:author="Majumdar, Abhishek" w:date="2021-12-07T22:46:00Z">
        <w:del w:id="1058" w:author="Rice, Neeley Polka" w:date="2021-12-08T10:57:00Z">
          <w:r w:rsidR="126B2C64" w:rsidRPr="731FC055" w:rsidDel="00B60F8D">
            <w:rPr>
              <w:rFonts w:ascii="Calibri" w:eastAsia="Calibri" w:hAnsi="Calibri" w:cs="Calibri"/>
            </w:rPr>
            <w:delText xml:space="preserve">a </w:delText>
          </w:r>
        </w:del>
      </w:ins>
      <w:ins w:id="1059" w:author="Majumdar, Abhishek" w:date="2021-12-07T22:04:00Z">
        <w:del w:id="1060" w:author="Rice, Neeley Polka" w:date="2021-12-08T10:57:00Z">
          <w:r w:rsidR="78DF8BD1" w:rsidRPr="19127FC2" w:rsidDel="00B60F8D">
            <w:rPr>
              <w:rFonts w:ascii="Calibri" w:eastAsia="Calibri" w:hAnsi="Calibri" w:cs="Calibri"/>
            </w:rPr>
            <w:delText xml:space="preserve">need for customizations to make it more </w:delText>
          </w:r>
          <w:r w:rsidR="78DF8BD1" w:rsidRPr="2ED746BD" w:rsidDel="00B60F8D">
            <w:rPr>
              <w:rFonts w:ascii="Calibri" w:eastAsia="Calibri" w:hAnsi="Calibri" w:cs="Calibri"/>
            </w:rPr>
            <w:delText>generic</w:delText>
          </w:r>
        </w:del>
      </w:ins>
      <w:ins w:id="1061" w:author="Aaron Dittmer [2]" w:date="2021-12-07T18:34:00Z">
        <w:del w:id="1062" w:author="Rice, Neeley Polka" w:date="2021-12-08T10:57:00Z">
          <w:r w:rsidR="000078E0" w:rsidDel="00B60F8D">
            <w:rPr>
              <w:rFonts w:ascii="Calibri" w:eastAsia="Calibri" w:hAnsi="Calibri" w:cs="Calibri"/>
            </w:rPr>
            <w:delText>This study also has limitation to the implementation of the same aspects with respect to different crypto currencies. For example, each coin has a particular process that influences price increases and decreases</w:delText>
          </w:r>
        </w:del>
      </w:ins>
      <w:ins w:id="1063" w:author="Aaron Dittmer [2]" w:date="2021-12-07T18:35:00Z">
        <w:del w:id="1064" w:author="Rice, Neeley Polka" w:date="2021-12-08T10:57:00Z">
          <w:r w:rsidR="00F74309" w:rsidDel="00B60F8D">
            <w:rPr>
              <w:rFonts w:ascii="Calibri" w:eastAsia="Calibri" w:hAnsi="Calibri" w:cs="Calibri"/>
            </w:rPr>
            <w:delText xml:space="preserve"> such as </w:delText>
          </w:r>
          <w:r w:rsidR="00765B43" w:rsidDel="00B60F8D">
            <w:rPr>
              <w:rFonts w:ascii="Calibri" w:eastAsia="Calibri" w:hAnsi="Calibri" w:cs="Calibri"/>
            </w:rPr>
            <w:delText xml:space="preserve">particular mining processes and </w:delText>
          </w:r>
          <w:r w:rsidR="00640A2A" w:rsidDel="00B60F8D">
            <w:rPr>
              <w:rFonts w:ascii="Calibri" w:eastAsia="Calibri" w:hAnsi="Calibri" w:cs="Calibri"/>
            </w:rPr>
            <w:delText xml:space="preserve">differing minting </w:delText>
          </w:r>
          <w:r w:rsidR="00CA25BD" w:rsidDel="00B60F8D">
            <w:rPr>
              <w:rFonts w:ascii="Calibri" w:eastAsia="Calibri" w:hAnsi="Calibri" w:cs="Calibri"/>
            </w:rPr>
            <w:delText>technolog</w:delText>
          </w:r>
        </w:del>
      </w:ins>
      <w:ins w:id="1065" w:author="Aaron Dittmer [2]" w:date="2021-12-07T18:36:00Z">
        <w:del w:id="1066" w:author="Rice, Neeley Polka" w:date="2021-12-08T10:57:00Z">
          <w:r w:rsidR="00446823" w:rsidDel="00B60F8D">
            <w:rPr>
              <w:rFonts w:ascii="Calibri" w:eastAsia="Calibri" w:hAnsi="Calibri" w:cs="Calibri"/>
            </w:rPr>
            <w:delText>ies</w:delText>
          </w:r>
        </w:del>
      </w:ins>
      <w:ins w:id="1067" w:author="Aaron Dittmer [2]" w:date="2021-12-07T18:35:00Z">
        <w:del w:id="1068" w:author="Rice, Neeley Polka" w:date="2021-12-08T10:57:00Z">
          <w:r w:rsidR="00CA25BD" w:rsidDel="00B60F8D">
            <w:rPr>
              <w:rFonts w:ascii="Calibri" w:eastAsia="Calibri" w:hAnsi="Calibri" w:cs="Calibri"/>
            </w:rPr>
            <w:delText xml:space="preserve">. This </w:delText>
          </w:r>
        </w:del>
      </w:ins>
      <w:ins w:id="1069" w:author="Aaron Dittmer [2]" w:date="2021-12-07T18:36:00Z">
        <w:del w:id="1070" w:author="Rice, Neeley Polka" w:date="2021-12-08T10:57:00Z">
          <w:r w:rsidR="00446823" w:rsidDel="00B60F8D">
            <w:rPr>
              <w:rFonts w:ascii="Calibri" w:eastAsia="Calibri" w:hAnsi="Calibri" w:cs="Calibri"/>
            </w:rPr>
            <w:delText>may suggest</w:delText>
          </w:r>
        </w:del>
      </w:ins>
      <w:ins w:id="1071" w:author="Aaron Dittmer [2]" w:date="2021-12-07T18:35:00Z">
        <w:del w:id="1072" w:author="Rice, Neeley Polka" w:date="2021-12-08T10:57:00Z">
          <w:r w:rsidR="00CA25BD" w:rsidDel="00B60F8D">
            <w:rPr>
              <w:rFonts w:ascii="Calibri" w:eastAsia="Calibri" w:hAnsi="Calibri" w:cs="Calibri"/>
            </w:rPr>
            <w:delText xml:space="preserve"> that the malleability of this study </w:delText>
          </w:r>
          <w:r w:rsidR="004968BE" w:rsidDel="00B60F8D">
            <w:rPr>
              <w:rFonts w:ascii="Calibri" w:eastAsia="Calibri" w:hAnsi="Calibri" w:cs="Calibri"/>
            </w:rPr>
            <w:delText>to different coins would more than likely be in</w:delText>
          </w:r>
        </w:del>
      </w:ins>
      <w:ins w:id="1073" w:author="Aaron Dittmer [2]" w:date="2021-12-07T18:36:00Z">
        <w:del w:id="1074" w:author="Rice, Neeley Polka" w:date="2021-12-08T10:57:00Z">
          <w:r w:rsidR="004968BE" w:rsidDel="00B60F8D">
            <w:rPr>
              <w:rFonts w:ascii="Calibri" w:eastAsia="Calibri" w:hAnsi="Calibri" w:cs="Calibri"/>
            </w:rPr>
            <w:delText xml:space="preserve">effective in </w:delText>
          </w:r>
          <w:r w:rsidR="00FC7D50" w:rsidDel="00B60F8D">
            <w:rPr>
              <w:rFonts w:ascii="Calibri" w:eastAsia="Calibri" w:hAnsi="Calibri" w:cs="Calibri"/>
            </w:rPr>
            <w:delText>making accurate predictions</w:delText>
          </w:r>
        </w:del>
      </w:ins>
      <w:del w:id="1075" w:author="Rice, Neeley Polka" w:date="2021-12-08T10:57:00Z">
        <w:r w:rsidR="50E0FBA2" w:rsidRPr="6DD24875" w:rsidDel="00B60F8D">
          <w:rPr>
            <w:rFonts w:ascii="Calibri" w:eastAsia="Calibri" w:hAnsi="Calibri" w:cs="Calibri"/>
          </w:rPr>
          <w:delText xml:space="preserve">if </w:delText>
        </w:r>
        <w:r w:rsidR="47875530" w:rsidRPr="78727D54" w:rsidDel="00B60F8D">
          <w:rPr>
            <w:rFonts w:ascii="Calibri" w:eastAsia="Calibri" w:hAnsi="Calibri" w:cs="Calibri"/>
          </w:rPr>
          <w:delText xml:space="preserve">. </w:delText>
        </w:r>
        <w:r w:rsidR="1F8B4C5C" w:rsidRPr="2E75CDCE" w:rsidDel="00B60F8D">
          <w:rPr>
            <w:rFonts w:ascii="Calibri" w:eastAsia="Calibri" w:hAnsi="Calibri" w:cs="Calibri"/>
          </w:rPr>
          <w:delText>Furthermore, t</w:delText>
        </w:r>
        <w:r w:rsidR="1AE79B42" w:rsidRPr="2E75CDCE" w:rsidDel="00B60F8D">
          <w:rPr>
            <w:rFonts w:ascii="Calibri" w:eastAsia="Calibri" w:hAnsi="Calibri" w:cs="Calibri"/>
          </w:rPr>
          <w:delText>he</w:delText>
        </w:r>
        <w:r w:rsidR="1AE79B42" w:rsidRPr="3928D11B" w:rsidDel="00B60F8D">
          <w:rPr>
            <w:rFonts w:ascii="Calibri" w:eastAsia="Calibri" w:hAnsi="Calibri" w:cs="Calibri"/>
          </w:rPr>
          <w:delText xml:space="preserve"> c</w:delText>
        </w:r>
        <w:r w:rsidR="54802385" w:rsidRPr="3928D11B" w:rsidDel="00B60F8D">
          <w:rPr>
            <w:rFonts w:ascii="Calibri" w:eastAsia="Calibri" w:hAnsi="Calibri" w:cs="Calibri"/>
          </w:rPr>
          <w:delText>urrent</w:delText>
        </w:r>
        <w:r w:rsidR="54802385" w:rsidRPr="5A7D937D" w:rsidDel="00B60F8D">
          <w:rPr>
            <w:rFonts w:ascii="Calibri" w:eastAsia="Calibri" w:hAnsi="Calibri" w:cs="Calibri"/>
          </w:rPr>
          <w:delText xml:space="preserve"> model is independent of news sentiment but it would be</w:delText>
        </w:r>
      </w:del>
      <w:ins w:id="1076" w:author="Tolleson, Jake Riley" w:date="2021-12-07T17:56:00Z">
        <w:del w:id="1077" w:author="Rice, Neeley Polka" w:date="2021-12-08T10:57:00Z">
          <w:r w:rsidR="54802385" w:rsidRPr="5A7D937D" w:rsidDel="00B60F8D">
            <w:rPr>
              <w:rFonts w:ascii="Calibri" w:eastAsia="Calibri" w:hAnsi="Calibri" w:cs="Calibri"/>
            </w:rPr>
            <w:delText xml:space="preserve"> </w:delText>
          </w:r>
        </w:del>
      </w:ins>
      <w:del w:id="1078" w:author="Rice, Neeley Polka" w:date="2021-12-08T10:57:00Z">
        <w:r w:rsidR="54802385" w:rsidRPr="5A7D937D" w:rsidDel="00B60F8D">
          <w:rPr>
            <w:rFonts w:ascii="Calibri" w:eastAsia="Calibri" w:hAnsi="Calibri" w:cs="Calibri"/>
          </w:rPr>
          <w:delText xml:space="preserve"> interesting to </w:delText>
        </w:r>
        <w:r w:rsidR="54802385" w:rsidRPr="62FA025B" w:rsidDel="00B60F8D">
          <w:rPr>
            <w:rFonts w:ascii="Calibri" w:eastAsia="Calibri" w:hAnsi="Calibri" w:cs="Calibri"/>
          </w:rPr>
          <w:delText xml:space="preserve">see how the model </w:delText>
        </w:r>
        <w:r w:rsidR="54802385" w:rsidRPr="321A9D48" w:rsidDel="00B60F8D">
          <w:rPr>
            <w:rFonts w:ascii="Calibri" w:eastAsia="Calibri" w:hAnsi="Calibri" w:cs="Calibri"/>
          </w:rPr>
          <w:delText xml:space="preserve">behaves upon </w:delText>
        </w:r>
        <w:r w:rsidR="54802385" w:rsidRPr="39EC073D" w:rsidDel="00B60F8D">
          <w:rPr>
            <w:rFonts w:ascii="Calibri" w:eastAsia="Calibri" w:hAnsi="Calibri" w:cs="Calibri"/>
          </w:rPr>
          <w:delText>inco</w:delText>
        </w:r>
        <w:r w:rsidR="583982DD" w:rsidRPr="39EC073D" w:rsidDel="00B60F8D">
          <w:rPr>
            <w:rFonts w:ascii="Calibri" w:eastAsia="Calibri" w:hAnsi="Calibri" w:cs="Calibri"/>
          </w:rPr>
          <w:delText>r</w:delText>
        </w:r>
        <w:r w:rsidR="54802385" w:rsidRPr="39EC073D" w:rsidDel="00B60F8D">
          <w:rPr>
            <w:rFonts w:ascii="Calibri" w:eastAsia="Calibri" w:hAnsi="Calibri" w:cs="Calibri"/>
          </w:rPr>
          <w:delText>poration</w:delText>
        </w:r>
        <w:r w:rsidR="54802385" w:rsidRPr="321A9D48" w:rsidDel="00B60F8D">
          <w:rPr>
            <w:rFonts w:ascii="Calibri" w:eastAsia="Calibri" w:hAnsi="Calibri" w:cs="Calibri"/>
          </w:rPr>
          <w:delText xml:space="preserve"> of</w:delText>
        </w:r>
        <w:r w:rsidR="54802385" w:rsidRPr="75CCB6FB" w:rsidDel="00B60F8D">
          <w:rPr>
            <w:rFonts w:ascii="Calibri" w:eastAsia="Calibri" w:hAnsi="Calibri" w:cs="Calibri"/>
          </w:rPr>
          <w:delText xml:space="preserve"> </w:delText>
        </w:r>
        <w:r w:rsidR="04FE2896" w:rsidRPr="5E08D64F" w:rsidDel="00B60F8D">
          <w:rPr>
            <w:rFonts w:ascii="Calibri" w:eastAsia="Calibri" w:hAnsi="Calibri" w:cs="Calibri"/>
          </w:rPr>
          <w:delText>news from mainstream media and social media</w:delText>
        </w:r>
        <w:r w:rsidR="39C88CFB" w:rsidRPr="0EED9838" w:rsidDel="00B60F8D">
          <w:rPr>
            <w:rFonts w:ascii="Calibri" w:eastAsia="Calibri" w:hAnsi="Calibri" w:cs="Calibri"/>
          </w:rPr>
          <w:delText xml:space="preserve">. </w:delText>
        </w:r>
        <w:r w:rsidR="4ED5D17A" w:rsidRPr="361EF824" w:rsidDel="00B60F8D">
          <w:rPr>
            <w:rFonts w:ascii="Calibri" w:eastAsia="Calibri" w:hAnsi="Calibri" w:cs="Calibri"/>
          </w:rPr>
          <w:delText xml:space="preserve">Last but not the least </w:delText>
        </w:r>
        <w:r w:rsidR="4ED5D17A" w:rsidRPr="1B953856" w:rsidDel="00B60F8D">
          <w:rPr>
            <w:rFonts w:ascii="Calibri" w:eastAsia="Calibri" w:hAnsi="Calibri" w:cs="Calibri"/>
          </w:rPr>
          <w:delText>t</w:delText>
        </w:r>
        <w:r w:rsidR="5C7AE722" w:rsidRPr="1B953856" w:rsidDel="00B60F8D">
          <w:rPr>
            <w:rFonts w:ascii="Calibri" w:eastAsia="Calibri" w:hAnsi="Calibri" w:cs="Calibri"/>
          </w:rPr>
          <w:delText>he</w:delText>
        </w:r>
        <w:r w:rsidR="5C7AE722" w:rsidRPr="3928D11B" w:rsidDel="00B60F8D">
          <w:rPr>
            <w:rFonts w:ascii="Calibri" w:eastAsia="Calibri" w:hAnsi="Calibri" w:cs="Calibri"/>
          </w:rPr>
          <w:delText xml:space="preserve"> </w:delText>
        </w:r>
        <w:r w:rsidR="39B17CA6" w:rsidRPr="1E278DD5" w:rsidDel="00B60F8D">
          <w:rPr>
            <w:rFonts w:ascii="Calibri" w:eastAsia="Calibri" w:hAnsi="Calibri" w:cs="Calibri"/>
          </w:rPr>
          <w:delText xml:space="preserve">Model works when bitcoin </w:delText>
        </w:r>
        <w:r w:rsidR="5651CB7D" w:rsidRPr="7B3D774A" w:rsidDel="00B60F8D">
          <w:rPr>
            <w:rFonts w:ascii="Calibri" w:eastAsia="Calibri" w:hAnsi="Calibri" w:cs="Calibri"/>
          </w:rPr>
          <w:delText>mining</w:delText>
        </w:r>
        <w:r w:rsidR="39B17CA6" w:rsidRPr="1E278DD5" w:rsidDel="00B60F8D">
          <w:rPr>
            <w:rFonts w:ascii="Calibri" w:eastAsia="Calibri" w:hAnsi="Calibri" w:cs="Calibri"/>
          </w:rPr>
          <w:delText xml:space="preserve"> rate is constant which may not be practical </w:delText>
        </w:r>
        <w:r w:rsidR="39B17CA6" w:rsidRPr="3B090097" w:rsidDel="00B60F8D">
          <w:rPr>
            <w:rFonts w:ascii="Calibri" w:eastAsia="Calibri" w:hAnsi="Calibri" w:cs="Calibri"/>
          </w:rPr>
          <w:delText>all the time</w:delText>
        </w:r>
      </w:del>
      <w:ins w:id="1079" w:author="Aaron Dittmer [2]" w:date="2021-12-07T18:39:00Z">
        <w:del w:id="1080" w:author="Rice, Neeley Polka" w:date="2021-12-08T10:57:00Z">
          <w:r w:rsidR="00C32547" w:rsidDel="00B60F8D">
            <w:rPr>
              <w:rFonts w:ascii="Calibri" w:eastAsia="Calibri" w:hAnsi="Calibri" w:cs="Calibri"/>
            </w:rPr>
            <w:delText xml:space="preserve">The final limitation </w:delText>
          </w:r>
        </w:del>
        <w:del w:id="1081" w:author="Rice, Neeley Polka" w:date="2021-12-08T06:28:00Z">
          <w:r w:rsidR="00C32547" w:rsidDel="00AF4739">
            <w:rPr>
              <w:rFonts w:ascii="Calibri" w:eastAsia="Calibri" w:hAnsi="Calibri" w:cs="Calibri"/>
            </w:rPr>
            <w:delText xml:space="preserve">we crossed paths with </w:delText>
          </w:r>
        </w:del>
        <w:del w:id="1082" w:author="Rice, Neeley Polka" w:date="2021-12-08T10:57:00Z">
          <w:r w:rsidR="00C32547" w:rsidDel="00B60F8D">
            <w:rPr>
              <w:rFonts w:ascii="Calibri" w:eastAsia="Calibri" w:hAnsi="Calibri" w:cs="Calibri"/>
            </w:rPr>
            <w:delText xml:space="preserve">is the fact that the number of Bitcoins is limited, which </w:delText>
          </w:r>
          <w:r w:rsidR="0045318B" w:rsidDel="00B60F8D">
            <w:rPr>
              <w:rFonts w:ascii="Calibri" w:eastAsia="Calibri" w:hAnsi="Calibri" w:cs="Calibri"/>
            </w:rPr>
            <w:delText>suggests that this study would have to be reconduct</w:delText>
          </w:r>
        </w:del>
      </w:ins>
      <w:ins w:id="1083" w:author="Aaron Dittmer [2]" w:date="2021-12-07T18:40:00Z">
        <w:del w:id="1084" w:author="Rice, Neeley Polka" w:date="2021-12-08T10:57:00Z">
          <w:r w:rsidR="0045318B" w:rsidDel="00B60F8D">
            <w:rPr>
              <w:rFonts w:ascii="Calibri" w:eastAsia="Calibri" w:hAnsi="Calibri" w:cs="Calibri"/>
            </w:rPr>
            <w:delText xml:space="preserve">ed </w:delText>
          </w:r>
          <w:r w:rsidR="00E60EFD" w:rsidDel="00B60F8D">
            <w:rPr>
              <w:rFonts w:ascii="Calibri" w:eastAsia="Calibri" w:hAnsi="Calibri" w:cs="Calibri"/>
            </w:rPr>
            <w:delText xml:space="preserve">under different circumstances once </w:delText>
          </w:r>
        </w:del>
        <w:del w:id="1085" w:author="Rice, Neeley Polka" w:date="2021-12-08T06:27:00Z">
          <w:r w:rsidR="00E60EFD" w:rsidDel="00256CBA">
            <w:rPr>
              <w:rFonts w:ascii="Calibri" w:eastAsia="Calibri" w:hAnsi="Calibri" w:cs="Calibri"/>
            </w:rPr>
            <w:delText>all of</w:delText>
          </w:r>
          <w:r w:rsidR="00E60EFD" w:rsidDel="00AF4739">
            <w:rPr>
              <w:rFonts w:ascii="Calibri" w:eastAsia="Calibri" w:hAnsi="Calibri" w:cs="Calibri"/>
            </w:rPr>
            <w:delText xml:space="preserve"> the</w:delText>
          </w:r>
        </w:del>
        <w:del w:id="1086" w:author="Rice, Neeley Polka" w:date="2021-12-08T10:57:00Z">
          <w:r w:rsidR="00E60EFD" w:rsidDel="00B60F8D">
            <w:rPr>
              <w:rFonts w:ascii="Calibri" w:eastAsia="Calibri" w:hAnsi="Calibri" w:cs="Calibri"/>
            </w:rPr>
            <w:delText xml:space="preserve"> Bitcoins have been minted into circ</w:delText>
          </w:r>
        </w:del>
      </w:ins>
      <w:ins w:id="1087" w:author="Aaron Dittmer [2]" w:date="2021-12-07T18:41:00Z">
        <w:del w:id="1088" w:author="Rice, Neeley Polka" w:date="2021-12-08T10:57:00Z">
          <w:r w:rsidR="00E60EFD" w:rsidDel="00B60F8D">
            <w:rPr>
              <w:rFonts w:ascii="Calibri" w:eastAsia="Calibri" w:hAnsi="Calibri" w:cs="Calibri"/>
            </w:rPr>
            <w:delText xml:space="preserve">ulation and the mining </w:delText>
          </w:r>
          <w:r w:rsidR="004A7E0D" w:rsidDel="00B60F8D">
            <w:rPr>
              <w:rFonts w:ascii="Calibri" w:eastAsia="Calibri" w:hAnsi="Calibri" w:cs="Calibri"/>
            </w:rPr>
            <w:delText>process of that currency culminates.</w:delText>
          </w:r>
        </w:del>
      </w:ins>
      <w:bookmarkStart w:id="1089" w:name="_Toc89887416"/>
      <w:ins w:id="1090" w:author="Rice, Neeley Polka" w:date="2021-12-05T08:51:00Z">
        <w:r w:rsidR="00B97274" w:rsidRPr="008B115E">
          <w:t>Assumptions</w:t>
        </w:r>
        <w:bookmarkEnd w:id="1089"/>
      </w:ins>
    </w:p>
    <w:p w14:paraId="5B0F2FF9" w14:textId="5F5BF0B5" w:rsidR="00AD0237" w:rsidRDefault="004F4BA8" w:rsidP="00BC3259">
      <w:pPr>
        <w:spacing w:line="480" w:lineRule="auto"/>
        <w:jc w:val="both"/>
        <w:rPr>
          <w:ins w:id="1091" w:author="Rice, Neeley Polka" w:date="2021-12-05T11:27:00Z"/>
          <w:del w:id="1092" w:author="Aaron Dittmer [2]" w:date="2021-12-07T18:42:00Z"/>
        </w:rPr>
        <w:pPrChange w:id="1093" w:author="Abhishek Majumdar" w:date="2021-12-17T21:27:00Z">
          <w:pPr>
            <w:spacing w:line="480" w:lineRule="auto"/>
            <w:ind w:left="720"/>
          </w:pPr>
        </w:pPrChange>
      </w:pPr>
      <w:ins w:id="1094" w:author="Rice, Neeley Polka" w:date="2021-12-05T08:51:00Z">
        <w:del w:id="1095" w:author="Aaron Dittmer [2]" w:date="2021-12-07T18:42:00Z">
          <w:r>
            <w:delText xml:space="preserve">The following assumptions should be kept in mind </w:delText>
          </w:r>
        </w:del>
      </w:ins>
      <w:ins w:id="1096" w:author="Rice, Neeley Polka" w:date="2021-12-05T11:28:00Z">
        <w:del w:id="1097" w:author="Aaron Dittmer [2]" w:date="2021-12-07T18:42:00Z">
          <w:r w:rsidR="0050296A">
            <w:delText xml:space="preserve">for the context of this study: </w:delText>
          </w:r>
        </w:del>
      </w:ins>
    </w:p>
    <w:p w14:paraId="4E06B9D1" w14:textId="5FACEA6A" w:rsidR="00D26854" w:rsidRDefault="0050296A" w:rsidP="00BC3259">
      <w:pPr>
        <w:spacing w:line="480" w:lineRule="auto"/>
        <w:jc w:val="both"/>
        <w:rPr>
          <w:ins w:id="1098" w:author="Rice, Neeley Polka" w:date="2021-12-05T11:30:00Z"/>
          <w:del w:id="1099" w:author="Aaron Dittmer [2]" w:date="2021-12-07T18:42:00Z"/>
        </w:rPr>
        <w:pPrChange w:id="1100" w:author="Abhishek Majumdar" w:date="2021-12-17T21:27:00Z">
          <w:pPr>
            <w:spacing w:line="480" w:lineRule="auto"/>
            <w:ind w:left="720"/>
          </w:pPr>
        </w:pPrChange>
      </w:pPr>
      <w:ins w:id="1101" w:author="Rice, Neeley Polka" w:date="2021-12-05T11:29:00Z">
        <w:del w:id="1102" w:author="Aaron Dittmer [2]" w:date="2021-12-07T18:42:00Z">
          <w:r>
            <w:tab/>
          </w:r>
          <w:r w:rsidRPr="00412F44">
            <w:rPr>
              <w:b/>
              <w:bCs/>
            </w:rPr>
            <w:delText xml:space="preserve">Not all Bitcoin have been mined. </w:delText>
          </w:r>
          <w:r w:rsidR="00F93FA5">
            <w:delText xml:space="preserve">The assumption that new </w:delText>
          </w:r>
        </w:del>
      </w:ins>
      <w:ins w:id="1103" w:author="Rice, Neeley Polka" w:date="2021-12-05T11:30:00Z">
        <w:del w:id="1104" w:author="Aaron Dittmer [2]" w:date="2021-12-07T18:42:00Z">
          <w:r w:rsidR="00C30FDD">
            <w:delText>Bitcoin</w:delText>
          </w:r>
        </w:del>
      </w:ins>
    </w:p>
    <w:p w14:paraId="3ED2D54C" w14:textId="2DBF4A27" w:rsidR="00C30FDD" w:rsidRPr="00C30FDD" w:rsidRDefault="00CE14C8" w:rsidP="00BC3259">
      <w:pPr>
        <w:spacing w:line="480" w:lineRule="auto"/>
        <w:jc w:val="both"/>
        <w:rPr>
          <w:ins w:id="1105" w:author="Rice, Neeley Polka" w:date="2021-12-05T11:29:00Z"/>
          <w:del w:id="1106" w:author="Aaron Dittmer [2]" w:date="2021-12-07T18:47:00Z"/>
        </w:rPr>
        <w:pPrChange w:id="1107" w:author="Abhishek Majumdar" w:date="2021-12-17T21:27:00Z">
          <w:pPr>
            <w:spacing w:line="480" w:lineRule="auto"/>
            <w:ind w:left="720"/>
          </w:pPr>
        </w:pPrChange>
      </w:pPr>
      <w:ins w:id="1108" w:author="Aaron Dittmer [2]" w:date="2021-12-07T18:42:00Z">
        <w:r>
          <w:rPr>
            <w:b/>
            <w:bCs/>
          </w:rPr>
          <w:tab/>
        </w:r>
      </w:ins>
      <w:ins w:id="1109" w:author="Rice, Neeley Polka" w:date="2021-12-05T11:30:00Z">
        <w:del w:id="1110" w:author="Aaron Dittmer [2]" w:date="2021-12-07T18:42:00Z">
          <w:r w:rsidR="00C30FDD" w:rsidRPr="00CE14C8">
            <w:rPr>
              <w:rPrChange w:id="1111" w:author="Aaron Dittmer [2]" w:date="2021-12-07T18:43:00Z">
                <w:rPr>
                  <w:b/>
                  <w:bCs/>
                </w:rPr>
              </w:rPrChange>
            </w:rPr>
            <w:tab/>
            <w:delText>Bitcoin valuation is in US dollars.</w:delText>
          </w:r>
          <w:r w:rsidR="00C30FDD">
            <w:delText xml:space="preserve"> While Bitcoin </w:delText>
          </w:r>
          <w:r w:rsidR="004668FC">
            <w:delText>transactions occur throughout the world, all references to</w:delText>
          </w:r>
        </w:del>
      </w:ins>
      <w:ins w:id="1112" w:author="Aaron Dittmer [2]" w:date="2021-12-07T18:42:00Z">
        <w:r w:rsidRPr="00CE14C8">
          <w:rPr>
            <w:rPrChange w:id="1113" w:author="Aaron Dittmer [2]" w:date="2021-12-07T18:43:00Z">
              <w:rPr>
                <w:b/>
                <w:bCs/>
              </w:rPr>
            </w:rPrChange>
          </w:rPr>
          <w:t xml:space="preserve">In </w:t>
        </w:r>
      </w:ins>
      <w:ins w:id="1114" w:author="Aaron Dittmer [2]" w:date="2021-12-07T18:43:00Z">
        <w:r>
          <w:t xml:space="preserve">the initial process of </w:t>
        </w:r>
      </w:ins>
      <w:ins w:id="1115" w:author="Aaron Dittmer [2]" w:date="2021-12-07T18:44:00Z">
        <w:r w:rsidR="00166936">
          <w:t xml:space="preserve">modeling </w:t>
        </w:r>
        <w:r w:rsidR="00B60CA9">
          <w:t xml:space="preserve">our findings, </w:t>
        </w:r>
        <w:r w:rsidR="00CA15BE">
          <w:t>it became</w:t>
        </w:r>
      </w:ins>
      <w:ins w:id="1116" w:author="Aaron Dittmer [2]" w:date="2021-12-07T18:45:00Z">
        <w:r w:rsidR="00CA15BE">
          <w:t xml:space="preserve"> necessary to perform </w:t>
        </w:r>
      </w:ins>
      <w:ins w:id="1117" w:author="Aaron Dittmer [2]" w:date="2021-12-07T18:46:00Z">
        <w:r w:rsidR="00D76F4A">
          <w:t>under certain assumptions</w:t>
        </w:r>
      </w:ins>
      <w:ins w:id="1118" w:author="Aaron Dittmer [2]" w:date="2021-12-07T18:47:00Z">
        <w:r w:rsidR="00D76F4A">
          <w:t xml:space="preserve">. </w:t>
        </w:r>
      </w:ins>
      <w:ins w:id="1119" w:author="Rice, Neeley Polka" w:date="2021-12-08T06:32:00Z">
        <w:r w:rsidR="00F973F2">
          <w:t>A key assumption was</w:t>
        </w:r>
      </w:ins>
      <w:ins w:id="1120" w:author="Aaron Dittmer [2]" w:date="2021-12-07T18:47:00Z">
        <w:del w:id="1121" w:author="Rice, Neeley Polka" w:date="2021-12-08T06:32:00Z">
          <w:r w:rsidR="00D76F4A" w:rsidDel="006021A6">
            <w:delText xml:space="preserve">Those including </w:delText>
          </w:r>
          <w:r w:rsidR="00D579D1" w:rsidDel="006021A6">
            <w:delText>the fact</w:delText>
          </w:r>
        </w:del>
        <w:r w:rsidR="00D579D1">
          <w:t xml:space="preserve"> that </w:t>
        </w:r>
      </w:ins>
      <w:ins w:id="1122" w:author="Rice, Neeley Polka" w:date="2021-12-08T06:32:00Z">
        <w:r w:rsidR="003269E4">
          <w:t xml:space="preserve">not all </w:t>
        </w:r>
      </w:ins>
      <w:ins w:id="1123" w:author="Rice, Neeley Polka" w:date="2021-12-05T11:30:00Z">
        <w:del w:id="1124" w:author="Aaron Dittmer [2]" w:date="2021-12-07T18:43:00Z">
          <w:r w:rsidR="004668FC" w:rsidRPr="00CE14C8" w:rsidDel="00CE14C8">
            <w:delText xml:space="preserve"> </w:delText>
          </w:r>
        </w:del>
      </w:ins>
    </w:p>
    <w:p w14:paraId="7F794FFD" w14:textId="5F7283D8" w:rsidR="006E7F05" w:rsidRDefault="0050296A" w:rsidP="00BC3259">
      <w:pPr>
        <w:spacing w:line="480" w:lineRule="auto"/>
        <w:jc w:val="both"/>
        <w:rPr>
          <w:ins w:id="1125" w:author="Rice, Neeley Polka" w:date="2021-12-06T13:05:00Z"/>
          <w:del w:id="1126" w:author="Aaron Dittmer [2]" w:date="2021-12-07T18:48:00Z"/>
          <w:rFonts w:eastAsiaTheme="minorEastAsia"/>
        </w:rPr>
        <w:pPrChange w:id="1127" w:author="Abhishek Majumdar" w:date="2021-12-17T21:27:00Z">
          <w:pPr>
            <w:pStyle w:val="ListParagraph"/>
            <w:numPr>
              <w:numId w:val="5"/>
            </w:numPr>
            <w:spacing w:line="480" w:lineRule="auto"/>
            <w:ind w:hanging="360"/>
          </w:pPr>
        </w:pPrChange>
      </w:pPr>
      <w:ins w:id="1128" w:author="Rice, Neeley Polka" w:date="2021-12-05T11:29:00Z">
        <w:del w:id="1129" w:author="Aaron Dittmer [2]" w:date="2021-12-07T18:41:00Z">
          <w:r w:rsidDel="00571AF2">
            <w:tab/>
          </w:r>
        </w:del>
      </w:ins>
      <w:ins w:id="1130" w:author="Rice, Neeley Polka" w:date="2021-12-06T13:05:00Z">
        <w:r w:rsidR="3D1F76C6" w:rsidRPr="00D76F4A">
          <w:rPr>
            <w:rFonts w:ascii="Calibri" w:eastAsia="Calibri" w:hAnsi="Calibri" w:cs="Calibri"/>
            <w:rPrChange w:id="1131" w:author="Aaron Dittmer [2]" w:date="2021-12-07T18:47:00Z">
              <w:rPr/>
            </w:rPrChange>
          </w:rPr>
          <w:t>Bitcoin have been mined</w:t>
        </w:r>
      </w:ins>
      <w:ins w:id="1132" w:author="Rice, Neeley Polka" w:date="2021-12-08T06:32:00Z">
        <w:r w:rsidR="003269E4">
          <w:rPr>
            <w:rFonts w:ascii="Calibri" w:eastAsia="Calibri" w:hAnsi="Calibri" w:cs="Calibri"/>
          </w:rPr>
          <w:t xml:space="preserve">. This </w:t>
        </w:r>
      </w:ins>
      <w:ins w:id="1133" w:author="Rice, Neeley Polka" w:date="2021-12-08T06:33:00Z">
        <w:r w:rsidR="003269E4">
          <w:rPr>
            <w:rFonts w:ascii="Calibri" w:eastAsia="Calibri" w:hAnsi="Calibri" w:cs="Calibri"/>
          </w:rPr>
          <w:t>was important</w:t>
        </w:r>
      </w:ins>
      <w:ins w:id="1134" w:author="Aaron Dittmer [2]" w:date="2021-12-07T18:47:00Z">
        <w:r w:rsidR="00BE1991">
          <w:rPr>
            <w:rFonts w:ascii="Calibri" w:eastAsia="Calibri" w:hAnsi="Calibri" w:cs="Calibri"/>
          </w:rPr>
          <w:t xml:space="preserve"> </w:t>
        </w:r>
        <w:del w:id="1135" w:author="Rice, Neeley Polka" w:date="2021-12-08T06:33:00Z">
          <w:r w:rsidR="005432DE" w:rsidDel="00886137">
            <w:rPr>
              <w:rFonts w:ascii="Calibri" w:eastAsia="Calibri" w:hAnsi="Calibri" w:cs="Calibri"/>
            </w:rPr>
            <w:delText>so that</w:delText>
          </w:r>
        </w:del>
      </w:ins>
      <w:ins w:id="1136" w:author="Rice, Neeley Polka" w:date="2021-12-08T11:00:00Z">
        <w:r w:rsidR="0024410D">
          <w:rPr>
            <w:rFonts w:ascii="Calibri" w:eastAsia="Calibri" w:hAnsi="Calibri" w:cs="Calibri"/>
          </w:rPr>
          <w:t>for</w:t>
        </w:r>
      </w:ins>
      <w:ins w:id="1137" w:author="Aaron Dittmer [2]" w:date="2021-12-07T18:47:00Z">
        <w:r w:rsidR="005432DE">
          <w:rPr>
            <w:rFonts w:ascii="Calibri" w:eastAsia="Calibri" w:hAnsi="Calibri" w:cs="Calibri"/>
          </w:rPr>
          <w:t xml:space="preserve"> </w:t>
        </w:r>
      </w:ins>
      <w:ins w:id="1138" w:author="Aaron Dittmer [2]" w:date="2021-12-07T18:48:00Z">
        <w:del w:id="1139" w:author="Rice, Neeley Polka" w:date="2021-12-08T06:33:00Z">
          <w:r w:rsidR="005432DE" w:rsidDel="003269E4">
            <w:rPr>
              <w:rFonts w:ascii="Calibri" w:eastAsia="Calibri" w:hAnsi="Calibri" w:cs="Calibri"/>
            </w:rPr>
            <w:delText>our</w:delText>
          </w:r>
        </w:del>
      </w:ins>
      <w:ins w:id="1140" w:author="Rice, Neeley Polka" w:date="2021-12-08T06:33:00Z">
        <w:r w:rsidR="003269E4">
          <w:rPr>
            <w:rFonts w:ascii="Calibri" w:eastAsia="Calibri" w:hAnsi="Calibri" w:cs="Calibri"/>
          </w:rPr>
          <w:t>the</w:t>
        </w:r>
      </w:ins>
      <w:ins w:id="1141" w:author="Aaron Dittmer [2]" w:date="2021-12-07T18:48:00Z">
        <w:r w:rsidR="005432DE">
          <w:rPr>
            <w:rFonts w:ascii="Calibri" w:eastAsia="Calibri" w:hAnsi="Calibri" w:cs="Calibri"/>
          </w:rPr>
          <w:t xml:space="preserve"> model</w:t>
        </w:r>
      </w:ins>
      <w:ins w:id="1142" w:author="Rice, Neeley Polka" w:date="2021-12-08T11:00:00Z">
        <w:r w:rsidR="0024410D">
          <w:rPr>
            <w:rFonts w:ascii="Calibri" w:eastAsia="Calibri" w:hAnsi="Calibri" w:cs="Calibri"/>
          </w:rPr>
          <w:t>s</w:t>
        </w:r>
      </w:ins>
      <w:ins w:id="1143" w:author="Aaron Dittmer [2]" w:date="2021-12-07T18:48:00Z">
        <w:r w:rsidR="005432DE">
          <w:rPr>
            <w:rFonts w:ascii="Calibri" w:eastAsia="Calibri" w:hAnsi="Calibri" w:cs="Calibri"/>
          </w:rPr>
          <w:t xml:space="preserve"> </w:t>
        </w:r>
        <w:del w:id="1144" w:author="Rice, Neeley Polka" w:date="2021-12-08T06:33:00Z">
          <w:r w:rsidR="005432DE" w:rsidDel="00886137">
            <w:rPr>
              <w:rFonts w:ascii="Calibri" w:eastAsia="Calibri" w:hAnsi="Calibri" w:cs="Calibri"/>
            </w:rPr>
            <w:delText>c</w:delText>
          </w:r>
        </w:del>
      </w:ins>
      <w:ins w:id="1145" w:author="Rice, Neeley Polka" w:date="2021-12-08T06:33:00Z">
        <w:r w:rsidR="00886137">
          <w:rPr>
            <w:rFonts w:ascii="Calibri" w:eastAsia="Calibri" w:hAnsi="Calibri" w:cs="Calibri"/>
          </w:rPr>
          <w:t>to</w:t>
        </w:r>
      </w:ins>
      <w:ins w:id="1146" w:author="Aaron Dittmer [2]" w:date="2021-12-07T18:48:00Z">
        <w:del w:id="1147" w:author="Rice, Neeley Polka" w:date="2021-12-08T06:33:00Z">
          <w:r w:rsidR="005432DE" w:rsidDel="003269E4">
            <w:rPr>
              <w:rFonts w:ascii="Calibri" w:eastAsia="Calibri" w:hAnsi="Calibri" w:cs="Calibri"/>
            </w:rPr>
            <w:delText>an</w:delText>
          </w:r>
        </w:del>
        <w:r w:rsidR="005432DE">
          <w:rPr>
            <w:rFonts w:ascii="Calibri" w:eastAsia="Calibri" w:hAnsi="Calibri" w:cs="Calibri"/>
          </w:rPr>
          <w:t xml:space="preserve"> continue to perform until the mining process of the coin is complete. </w:t>
        </w:r>
      </w:ins>
      <w:ins w:id="1148" w:author="Rice, Neeley Polka" w:date="2021-12-08T06:35:00Z">
        <w:r w:rsidR="00A50061">
          <w:rPr>
            <w:rFonts w:eastAsiaTheme="minorEastAsia"/>
          </w:rPr>
          <w:t xml:space="preserve">Bitcoin was also evaluated under the assumption that the </w:t>
        </w:r>
      </w:ins>
      <w:ins w:id="1149" w:author="Rice, Neeley Polka" w:date="2021-12-08T11:01:00Z">
        <w:r w:rsidR="00A50061">
          <w:rPr>
            <w:rFonts w:eastAsiaTheme="minorEastAsia"/>
          </w:rPr>
          <w:t xml:space="preserve">rate </w:t>
        </w:r>
        <w:r w:rsidR="004D627F">
          <w:rPr>
            <w:rFonts w:eastAsiaTheme="minorEastAsia"/>
          </w:rPr>
          <w:t>at which blocks are mined</w:t>
        </w:r>
      </w:ins>
      <w:ins w:id="1150" w:author="Rice, Neeley Polka" w:date="2021-12-08T06:35:00Z">
        <w:r w:rsidR="00A50061">
          <w:rPr>
            <w:rFonts w:eastAsiaTheme="minorEastAsia"/>
          </w:rPr>
          <w:t xml:space="preserve"> remains constant. For the purposes of relevancy</w:t>
        </w:r>
      </w:ins>
      <w:ins w:id="1151" w:author="Rice, Neeley Polka" w:date="2021-12-08T06:36:00Z">
        <w:r w:rsidR="00A50061">
          <w:rPr>
            <w:rFonts w:eastAsiaTheme="minorEastAsia"/>
          </w:rPr>
          <w:t xml:space="preserve">, </w:t>
        </w:r>
        <w:r w:rsidR="00A50061">
          <w:rPr>
            <w:rFonts w:ascii="Calibri" w:eastAsia="Calibri" w:hAnsi="Calibri" w:cs="Calibri"/>
          </w:rPr>
          <w:t>w</w:t>
        </w:r>
      </w:ins>
      <w:ins w:id="1152" w:author="Aaron Dittmer [2]" w:date="2021-12-07T18:48:00Z">
        <w:del w:id="1153" w:author="Rice, Neeley Polka" w:date="2021-12-08T06:36:00Z">
          <w:r w:rsidR="005432DE" w:rsidDel="00A50061">
            <w:rPr>
              <w:rFonts w:ascii="Calibri" w:eastAsia="Calibri" w:hAnsi="Calibri" w:cs="Calibri"/>
            </w:rPr>
            <w:delText>W</w:delText>
          </w:r>
        </w:del>
        <w:r w:rsidR="005432DE">
          <w:rPr>
            <w:rFonts w:ascii="Calibri" w:eastAsia="Calibri" w:hAnsi="Calibri" w:cs="Calibri"/>
          </w:rPr>
          <w:t xml:space="preserve">e also </w:t>
        </w:r>
        <w:del w:id="1154" w:author="Rice, Neeley Polka" w:date="2021-12-08T06:34:00Z">
          <w:r w:rsidR="00D95F72" w:rsidDel="00C84607">
            <w:rPr>
              <w:rFonts w:ascii="Calibri" w:eastAsia="Calibri" w:hAnsi="Calibri" w:cs="Calibri"/>
            </w:rPr>
            <w:delText>pieced together our model under the assumption</w:delText>
          </w:r>
        </w:del>
      </w:ins>
      <w:ins w:id="1155" w:author="Rice, Neeley Polka" w:date="2021-12-08T06:34:00Z">
        <w:r w:rsidR="00C84607">
          <w:rPr>
            <w:rFonts w:ascii="Calibri" w:eastAsia="Calibri" w:hAnsi="Calibri" w:cs="Calibri"/>
          </w:rPr>
          <w:t>assumed</w:t>
        </w:r>
      </w:ins>
      <w:ins w:id="1156" w:author="Aaron Dittmer [2]" w:date="2021-12-07T18:48:00Z">
        <w:r w:rsidR="00D95F72">
          <w:rPr>
            <w:rFonts w:ascii="Calibri" w:eastAsia="Calibri" w:hAnsi="Calibri" w:cs="Calibri"/>
          </w:rPr>
          <w:t xml:space="preserve"> that </w:t>
        </w:r>
      </w:ins>
    </w:p>
    <w:p w14:paraId="6BFEA37B" w14:textId="326BD144" w:rsidR="006E7F05" w:rsidRDefault="006E7F05" w:rsidP="00BC3259">
      <w:pPr>
        <w:spacing w:line="480" w:lineRule="auto"/>
        <w:jc w:val="both"/>
        <w:rPr>
          <w:ins w:id="1157" w:author="Rice, Neeley Polka" w:date="2021-12-06T13:05:00Z"/>
          <w:del w:id="1158" w:author="Aaron Dittmer [2]" w:date="2021-12-07T18:48:00Z"/>
          <w:rFonts w:eastAsiaTheme="minorEastAsia"/>
        </w:rPr>
        <w:pPrChange w:id="1159" w:author="Abhishek Majumdar" w:date="2021-12-17T21:27:00Z">
          <w:pPr>
            <w:pStyle w:val="ListParagraph"/>
            <w:numPr>
              <w:numId w:val="5"/>
            </w:numPr>
            <w:spacing w:line="480" w:lineRule="auto"/>
            <w:ind w:hanging="360"/>
          </w:pPr>
        </w:pPrChange>
      </w:pPr>
      <w:ins w:id="1160" w:author="Rice, Neeley Polka" w:date="2021-12-06T13:05:00Z">
        <w:r w:rsidRPr="00FD6192">
          <w:rPr>
            <w:rFonts w:ascii="Calibri" w:eastAsia="Calibri" w:hAnsi="Calibri" w:cs="Calibri"/>
          </w:rPr>
          <w:t xml:space="preserve">Bitcoin </w:t>
        </w:r>
        <w:del w:id="1161" w:author="Aaron Dittmer [2]" w:date="2021-12-07T18:48:00Z">
          <w:r w:rsidRPr="00FD6192">
            <w:rPr>
              <w:rFonts w:ascii="Calibri" w:eastAsia="Calibri" w:hAnsi="Calibri" w:cs="Calibri"/>
            </w:rPr>
            <w:delText>valuation in</w:delText>
          </w:r>
        </w:del>
      </w:ins>
      <w:ins w:id="1162" w:author="Rice, Neeley Polka" w:date="2021-12-08T11:00:00Z">
        <w:r w:rsidR="0068017E">
          <w:rPr>
            <w:rFonts w:ascii="Calibri" w:eastAsia="Calibri" w:hAnsi="Calibri" w:cs="Calibri"/>
          </w:rPr>
          <w:t>wa</w:t>
        </w:r>
      </w:ins>
      <w:ins w:id="1163" w:author="Aaron Dittmer [2]" w:date="2021-12-07T18:48:00Z">
        <w:del w:id="1164" w:author="Rice, Neeley Polka" w:date="2021-12-08T11:00:00Z">
          <w:r w:rsidR="004C788B" w:rsidDel="0068017E">
            <w:rPr>
              <w:rFonts w:ascii="Calibri" w:eastAsia="Calibri" w:hAnsi="Calibri" w:cs="Calibri"/>
            </w:rPr>
            <w:delText>i</w:delText>
          </w:r>
        </w:del>
        <w:r w:rsidR="004C788B">
          <w:rPr>
            <w:rFonts w:ascii="Calibri" w:eastAsia="Calibri" w:hAnsi="Calibri" w:cs="Calibri"/>
          </w:rPr>
          <w:t>s being evaluated in</w:t>
        </w:r>
      </w:ins>
      <w:ins w:id="1165" w:author="Rice, Neeley Polka" w:date="2021-12-06T13:05:00Z">
        <w:r w:rsidRPr="00FD6192">
          <w:rPr>
            <w:rFonts w:ascii="Calibri" w:eastAsia="Calibri" w:hAnsi="Calibri" w:cs="Calibri"/>
          </w:rPr>
          <w:t xml:space="preserve"> US dollars (i.e., exchange rate </w:t>
        </w:r>
      </w:ins>
      <w:ins w:id="1166" w:author="Rice, Neeley Polka" w:date="2021-12-08T06:34:00Z">
        <w:r w:rsidR="00C84607">
          <w:rPr>
            <w:rFonts w:ascii="Calibri" w:eastAsia="Calibri" w:hAnsi="Calibri" w:cs="Calibri"/>
          </w:rPr>
          <w:t xml:space="preserve">is </w:t>
        </w:r>
      </w:ins>
      <w:ins w:id="1167" w:author="Rice, Neeley Polka" w:date="2021-12-06T13:05:00Z">
        <w:r w:rsidRPr="00FD6192">
          <w:rPr>
            <w:rFonts w:ascii="Calibri" w:eastAsia="Calibri" w:hAnsi="Calibri" w:cs="Calibri"/>
          </w:rPr>
          <w:t>not considered)</w:t>
        </w:r>
      </w:ins>
      <w:ins w:id="1168" w:author="Aaron Dittmer [2]" w:date="2021-12-07T18:48:00Z">
        <w:del w:id="1169" w:author="Rice, Neeley Polka" w:date="2021-12-08T06:36:00Z">
          <w:r w:rsidR="004C788B" w:rsidDel="00A50061">
            <w:rPr>
              <w:rFonts w:ascii="Calibri" w:eastAsia="Calibri" w:hAnsi="Calibri" w:cs="Calibri"/>
            </w:rPr>
            <w:delText xml:space="preserve"> for relevancy purposes</w:delText>
          </w:r>
        </w:del>
        <w:r w:rsidR="004C788B">
          <w:rPr>
            <w:rFonts w:ascii="Calibri" w:eastAsia="Calibri" w:hAnsi="Calibri" w:cs="Calibri"/>
          </w:rPr>
          <w:t>. In terms of assum</w:t>
        </w:r>
      </w:ins>
      <w:ins w:id="1170" w:author="Aaron Dittmer [2]" w:date="2021-12-07T18:49:00Z">
        <w:r w:rsidR="004C788B">
          <w:rPr>
            <w:rFonts w:ascii="Calibri" w:eastAsia="Calibri" w:hAnsi="Calibri" w:cs="Calibri"/>
          </w:rPr>
          <w:t xml:space="preserve">ptions on a global scale, we </w:t>
        </w:r>
        <w:del w:id="1171" w:author="Rice, Neeley Polka" w:date="2021-12-08T06:34:00Z">
          <w:r w:rsidR="004C788B" w:rsidDel="009C7461">
            <w:rPr>
              <w:rFonts w:ascii="Calibri" w:eastAsia="Calibri" w:hAnsi="Calibri" w:cs="Calibri"/>
            </w:rPr>
            <w:delText xml:space="preserve">also processed our findings </w:delText>
          </w:r>
          <w:r w:rsidR="00D76F05" w:rsidDel="009C7461">
            <w:rPr>
              <w:rFonts w:ascii="Calibri" w:eastAsia="Calibri" w:hAnsi="Calibri" w:cs="Calibri"/>
            </w:rPr>
            <w:delText>assuming</w:delText>
          </w:r>
        </w:del>
      </w:ins>
      <w:ins w:id="1172" w:author="Rice, Neeley Polka" w:date="2021-12-08T06:34:00Z">
        <w:r w:rsidR="009C7461">
          <w:rPr>
            <w:rFonts w:ascii="Calibri" w:eastAsia="Calibri" w:hAnsi="Calibri" w:cs="Calibri"/>
          </w:rPr>
          <w:t>assumed</w:t>
        </w:r>
      </w:ins>
      <w:ins w:id="1173" w:author="Aaron Dittmer [2]" w:date="2021-12-07T18:49:00Z">
        <w:r w:rsidR="00D76F05">
          <w:rPr>
            <w:rFonts w:ascii="Calibri" w:eastAsia="Calibri" w:hAnsi="Calibri" w:cs="Calibri"/>
          </w:rPr>
          <w:t xml:space="preserve"> that </w:t>
        </w:r>
      </w:ins>
    </w:p>
    <w:p w14:paraId="22D28837" w14:textId="345E34DA" w:rsidR="006E7F05" w:rsidRDefault="006E7F05" w:rsidP="00BC3259">
      <w:pPr>
        <w:spacing w:line="480" w:lineRule="auto"/>
        <w:jc w:val="both"/>
        <w:rPr>
          <w:ins w:id="1174" w:author="Rice, Neeley Polka" w:date="2021-12-06T13:05:00Z"/>
          <w:del w:id="1175" w:author="Aaron Dittmer [2]" w:date="2021-12-07T18:50:00Z"/>
          <w:rFonts w:eastAsiaTheme="minorEastAsia"/>
        </w:rPr>
        <w:pPrChange w:id="1176" w:author="Abhishek Majumdar" w:date="2021-12-17T21:27:00Z">
          <w:pPr>
            <w:pStyle w:val="ListParagraph"/>
            <w:numPr>
              <w:numId w:val="5"/>
            </w:numPr>
            <w:spacing w:line="480" w:lineRule="auto"/>
            <w:ind w:hanging="360"/>
          </w:pPr>
        </w:pPrChange>
      </w:pPr>
      <w:ins w:id="1177" w:author="Rice, Neeley Polka" w:date="2021-12-06T13:05:00Z">
        <w:del w:id="1178" w:author="Aaron Dittmer [2]" w:date="2021-12-07T18:49:00Z">
          <w:r w:rsidRPr="004C788B" w:rsidDel="00D76F05">
            <w:rPr>
              <w:rFonts w:ascii="Calibri" w:eastAsia="Calibri" w:hAnsi="Calibri" w:cs="Calibri"/>
              <w:rPrChange w:id="1179" w:author="Aaron Dittmer [2]" w:date="2021-12-07T18:48:00Z">
                <w:rPr/>
              </w:rPrChange>
            </w:rPr>
            <w:delText>countries aren’t going to impose regulations/Bitcoin is legal</w:delText>
          </w:r>
        </w:del>
      </w:ins>
      <w:ins w:id="1180" w:author="Aaron Dittmer [2]" w:date="2021-12-07T18:49:00Z">
        <w:r w:rsidR="00D76F05">
          <w:rPr>
            <w:rFonts w:ascii="Calibri" w:eastAsia="Calibri" w:hAnsi="Calibri" w:cs="Calibri"/>
          </w:rPr>
          <w:t xml:space="preserve">Bitcoin </w:t>
        </w:r>
      </w:ins>
      <w:ins w:id="1181" w:author="Rice, Neeley Polka" w:date="2021-12-08T11:02:00Z">
        <w:r w:rsidR="00C57F27">
          <w:rPr>
            <w:rFonts w:ascii="Calibri" w:eastAsia="Calibri" w:hAnsi="Calibri" w:cs="Calibri"/>
          </w:rPr>
          <w:t>wa</w:t>
        </w:r>
      </w:ins>
      <w:ins w:id="1182" w:author="Aaron Dittmer [2]" w:date="2021-12-07T18:49:00Z">
        <w:del w:id="1183" w:author="Rice, Neeley Polka" w:date="2021-12-08T11:02:00Z">
          <w:r w:rsidR="00D76F05" w:rsidDel="00C57F27">
            <w:rPr>
              <w:rFonts w:ascii="Calibri" w:eastAsia="Calibri" w:hAnsi="Calibri" w:cs="Calibri"/>
            </w:rPr>
            <w:delText>i</w:delText>
          </w:r>
        </w:del>
        <w:r w:rsidR="00D76F05">
          <w:rPr>
            <w:rFonts w:ascii="Calibri" w:eastAsia="Calibri" w:hAnsi="Calibri" w:cs="Calibri"/>
          </w:rPr>
          <w:t xml:space="preserve">s completely decentralized and </w:t>
        </w:r>
        <w:del w:id="1184" w:author="Rice, Neeley Polka" w:date="2021-12-08T11:03:00Z">
          <w:r w:rsidR="00D76F05" w:rsidDel="00E17852">
            <w:rPr>
              <w:rFonts w:ascii="Calibri" w:eastAsia="Calibri" w:hAnsi="Calibri" w:cs="Calibri"/>
            </w:rPr>
            <w:delText>d</w:delText>
          </w:r>
        </w:del>
        <w:del w:id="1185" w:author="Rice, Neeley Polka" w:date="2021-12-08T11:02:00Z">
          <w:r w:rsidR="00D76F05" w:rsidDel="00C57F27">
            <w:rPr>
              <w:rFonts w:ascii="Calibri" w:eastAsia="Calibri" w:hAnsi="Calibri" w:cs="Calibri"/>
            </w:rPr>
            <w:delText>oes</w:delText>
          </w:r>
        </w:del>
        <w:del w:id="1186" w:author="Rice, Neeley Polka" w:date="2021-12-08T11:03:00Z">
          <w:r w:rsidR="00D76F05" w:rsidDel="00E17852">
            <w:rPr>
              <w:rFonts w:ascii="Calibri" w:eastAsia="Calibri" w:hAnsi="Calibri" w:cs="Calibri"/>
            </w:rPr>
            <w:delText xml:space="preserve"> not pose any infractions pertaining t</w:delText>
          </w:r>
        </w:del>
      </w:ins>
      <w:ins w:id="1187" w:author="Rice, Neeley Polka" w:date="2021-12-08T11:03:00Z">
        <w:r w:rsidR="00E17852">
          <w:rPr>
            <w:rFonts w:ascii="Calibri" w:eastAsia="Calibri" w:hAnsi="Calibri" w:cs="Calibri"/>
          </w:rPr>
          <w:t xml:space="preserve">was not subject </w:t>
        </w:r>
        <w:r w:rsidR="00D76F05">
          <w:rPr>
            <w:rFonts w:ascii="Calibri" w:eastAsia="Calibri" w:hAnsi="Calibri" w:cs="Calibri"/>
          </w:rPr>
          <w:t>t</w:t>
        </w:r>
      </w:ins>
      <w:ins w:id="1188" w:author="Aaron Dittmer [2]" w:date="2021-12-07T18:49:00Z">
        <w:r w:rsidR="00D76F05">
          <w:rPr>
            <w:rFonts w:ascii="Calibri" w:eastAsia="Calibri" w:hAnsi="Calibri" w:cs="Calibri"/>
          </w:rPr>
          <w:t>o governing bodies or regulations</w:t>
        </w:r>
      </w:ins>
    </w:p>
    <w:p w14:paraId="0C505295" w14:textId="1B2346FB" w:rsidR="0050296A" w:rsidRDefault="006E7F05" w:rsidP="00BC3259">
      <w:pPr>
        <w:spacing w:line="480" w:lineRule="auto"/>
        <w:jc w:val="both"/>
        <w:rPr>
          <w:ins w:id="1189" w:author="Rice, Neeley Polka" w:date="2021-12-08T19:54:00Z"/>
          <w:rFonts w:ascii="Calibri" w:eastAsia="Calibri" w:hAnsi="Calibri" w:cs="Calibri"/>
        </w:rPr>
        <w:pPrChange w:id="1190" w:author="Abhishek Majumdar" w:date="2021-12-17T21:27:00Z">
          <w:pPr>
            <w:spacing w:line="480" w:lineRule="auto"/>
          </w:pPr>
        </w:pPrChange>
      </w:pPr>
      <w:ins w:id="1191" w:author="Rice, Neeley Polka" w:date="2021-12-06T13:05:00Z">
        <w:del w:id="1192" w:author="Aaron Dittmer [2]" w:date="2021-12-07T18:50:00Z">
          <w:r w:rsidRPr="7C3FB354">
            <w:rPr>
              <w:rFonts w:ascii="Calibri" w:eastAsia="Calibri" w:hAnsi="Calibri" w:cs="Calibri"/>
            </w:rPr>
            <w:delText>is independent of news</w:delText>
          </w:r>
        </w:del>
      </w:ins>
      <w:ins w:id="1193" w:author="Aaron Dittmer [2]" w:date="2021-12-07T18:50:00Z">
        <w:r w:rsidR="00C85AF5">
          <w:rPr>
            <w:rFonts w:eastAsiaTheme="minorEastAsia"/>
          </w:rPr>
          <w:t xml:space="preserve">. </w:t>
        </w:r>
        <w:del w:id="1194" w:author="Rice, Neeley Polka" w:date="2021-12-08T06:35:00Z">
          <w:r w:rsidR="00C85AF5" w:rsidDel="00A50061">
            <w:rPr>
              <w:rFonts w:eastAsiaTheme="minorEastAsia"/>
            </w:rPr>
            <w:delText>Bitcoin was also evaluated under the assu</w:delText>
          </w:r>
        </w:del>
      </w:ins>
      <w:ins w:id="1195" w:author="Aaron Dittmer [2]" w:date="2021-12-07T18:51:00Z">
        <w:del w:id="1196" w:author="Rice, Neeley Polka" w:date="2021-12-08T06:35:00Z">
          <w:r w:rsidR="00C85AF5" w:rsidDel="00A50061">
            <w:rPr>
              <w:rFonts w:eastAsiaTheme="minorEastAsia"/>
            </w:rPr>
            <w:delText xml:space="preserve">mption that it is not </w:delText>
          </w:r>
          <w:r w:rsidR="005B3111" w:rsidDel="00A50061">
            <w:rPr>
              <w:rFonts w:eastAsiaTheme="minorEastAsia"/>
            </w:rPr>
            <w:delText xml:space="preserve">effected by news sentiment and that the mining </w:delText>
          </w:r>
          <w:r w:rsidR="00B76924" w:rsidDel="00A50061">
            <w:rPr>
              <w:rFonts w:eastAsiaTheme="minorEastAsia"/>
            </w:rPr>
            <w:delText>rate remains constant</w:delText>
          </w:r>
          <w:r w:rsidR="00B76924" w:rsidDel="005C1B17">
            <w:rPr>
              <w:rFonts w:eastAsiaTheme="minorEastAsia"/>
            </w:rPr>
            <w:delText>, similarly to our assumption that the mining proces</w:delText>
          </w:r>
        </w:del>
      </w:ins>
      <w:ins w:id="1197" w:author="Aaron Dittmer [2]" w:date="2021-12-07T18:52:00Z">
        <w:del w:id="1198" w:author="Rice, Neeley Polka" w:date="2021-12-08T06:35:00Z">
          <w:r w:rsidR="00B76924" w:rsidDel="005C1B17">
            <w:rPr>
              <w:rFonts w:eastAsiaTheme="minorEastAsia"/>
            </w:rPr>
            <w:delText>s has not yet culminated</w:delText>
          </w:r>
          <w:r w:rsidR="00B76924" w:rsidDel="00A50061">
            <w:rPr>
              <w:rFonts w:eastAsiaTheme="minorEastAsia"/>
            </w:rPr>
            <w:delText>.</w:delText>
          </w:r>
          <w:r w:rsidR="00B76924">
            <w:rPr>
              <w:rFonts w:eastAsiaTheme="minorEastAsia"/>
            </w:rPr>
            <w:delText xml:space="preserve"> </w:delText>
          </w:r>
        </w:del>
        <w:r w:rsidR="00B76924">
          <w:rPr>
            <w:rFonts w:eastAsiaTheme="minorEastAsia"/>
          </w:rPr>
          <w:t xml:space="preserve">Finally, </w:t>
        </w:r>
        <w:del w:id="1199" w:author="Rice, Neeley Polka" w:date="2021-12-08T11:04:00Z">
          <w:r w:rsidR="005C356A" w:rsidDel="00C87337">
            <w:rPr>
              <w:rFonts w:eastAsiaTheme="minorEastAsia"/>
            </w:rPr>
            <w:delText>we approximated any NA or Null values</w:delText>
          </w:r>
        </w:del>
      </w:ins>
      <w:ins w:id="1200" w:author="Aaron Dittmer [2]" w:date="2021-12-07T18:54:00Z">
        <w:del w:id="1201" w:author="Rice, Neeley Polka" w:date="2021-12-08T11:04:00Z">
          <w:r w:rsidR="0056539B" w:rsidDel="00C87337">
            <w:rPr>
              <w:rFonts w:eastAsiaTheme="minorEastAsia"/>
            </w:rPr>
            <w:delText>null values for price</w:delText>
          </w:r>
        </w:del>
      </w:ins>
      <w:ins w:id="1202" w:author="Aaron Dittmer [2]" w:date="2021-12-07T18:52:00Z">
        <w:del w:id="1203" w:author="Rice, Neeley Polka" w:date="2021-12-08T11:04:00Z">
          <w:r w:rsidR="005C356A" w:rsidDel="00C87337">
            <w:rPr>
              <w:rFonts w:eastAsiaTheme="minorEastAsia"/>
            </w:rPr>
            <w:delText xml:space="preserve"> that were </w:delText>
          </w:r>
        </w:del>
        <w:del w:id="1204" w:author="Rice, Neeley Polka" w:date="2021-12-08T06:37:00Z">
          <w:r w:rsidR="005C356A" w:rsidDel="00A36574">
            <w:rPr>
              <w:rFonts w:eastAsiaTheme="minorEastAsia"/>
            </w:rPr>
            <w:delText>seen</w:delText>
          </w:r>
        </w:del>
        <w:del w:id="1205" w:author="Rice, Neeley Polka" w:date="2021-12-08T11:04:00Z">
          <w:r w:rsidR="005C356A" w:rsidDel="00C87337">
            <w:rPr>
              <w:rFonts w:eastAsiaTheme="minorEastAsia"/>
            </w:rPr>
            <w:delText xml:space="preserve"> in </w:delText>
          </w:r>
        </w:del>
        <w:del w:id="1206" w:author="Rice, Neeley Polka" w:date="2021-12-08T06:36:00Z">
          <w:r w:rsidR="005C356A" w:rsidDel="00161962">
            <w:rPr>
              <w:rFonts w:eastAsiaTheme="minorEastAsia"/>
            </w:rPr>
            <w:delText>our</w:delText>
          </w:r>
        </w:del>
        <w:del w:id="1207" w:author="Rice, Neeley Polka" w:date="2021-12-08T11:04:00Z">
          <w:r w:rsidR="005C356A" w:rsidDel="00C87337">
            <w:rPr>
              <w:rFonts w:eastAsiaTheme="minorEastAsia"/>
            </w:rPr>
            <w:delText xml:space="preserve"> dataset </w:delText>
          </w:r>
          <w:r w:rsidR="00FC4C0F" w:rsidDel="00C87337">
            <w:rPr>
              <w:rFonts w:ascii="Calibri" w:eastAsia="Calibri" w:hAnsi="Calibri" w:cs="Calibri"/>
            </w:rPr>
            <w:delText xml:space="preserve">and did not consider </w:delText>
          </w:r>
        </w:del>
        <w:r w:rsidR="00FC4C0F">
          <w:rPr>
            <w:rFonts w:ascii="Calibri" w:eastAsia="Calibri" w:hAnsi="Calibri" w:cs="Calibri"/>
          </w:rPr>
          <w:t>seasonality</w:t>
        </w:r>
      </w:ins>
      <w:ins w:id="1208" w:author="Rice, Neeley Polka" w:date="2021-12-08T11:04:00Z">
        <w:r w:rsidR="00C87337">
          <w:rPr>
            <w:rFonts w:ascii="Calibri" w:eastAsia="Calibri" w:hAnsi="Calibri" w:cs="Calibri"/>
          </w:rPr>
          <w:t xml:space="preserve"> was not considered </w:t>
        </w:r>
        <w:r w:rsidR="006535DC">
          <w:rPr>
            <w:rFonts w:ascii="Calibri" w:eastAsia="Calibri" w:hAnsi="Calibri" w:cs="Calibri"/>
          </w:rPr>
          <w:t>in the context of the model</w:t>
        </w:r>
      </w:ins>
      <w:ins w:id="1209" w:author="Rice, Neeley Polka" w:date="2021-12-08T11:06:00Z">
        <w:r w:rsidR="00FE59E0">
          <w:rPr>
            <w:rFonts w:ascii="Calibri" w:eastAsia="Calibri" w:hAnsi="Calibri" w:cs="Calibri"/>
          </w:rPr>
          <w:t>s</w:t>
        </w:r>
      </w:ins>
      <w:ins w:id="1210" w:author="Aaron Dittmer [2]" w:date="2021-12-07T18:52:00Z">
        <w:r w:rsidR="00FC4C0F">
          <w:rPr>
            <w:rFonts w:ascii="Calibri" w:eastAsia="Calibri" w:hAnsi="Calibri" w:cs="Calibri"/>
          </w:rPr>
          <w:t>.</w:t>
        </w:r>
      </w:ins>
    </w:p>
    <w:p w14:paraId="3366CF5F" w14:textId="77777777" w:rsidR="00595363" w:rsidRDefault="00595363" w:rsidP="00BC3259">
      <w:pPr>
        <w:spacing w:line="480" w:lineRule="auto"/>
        <w:jc w:val="both"/>
        <w:rPr>
          <w:ins w:id="1211" w:author="Rice, Neeley Polka" w:date="2021-12-08T10:57:00Z"/>
          <w:rFonts w:ascii="Calibri" w:eastAsia="Calibri" w:hAnsi="Calibri" w:cs="Calibri"/>
        </w:rPr>
        <w:pPrChange w:id="1212" w:author="Abhishek Majumdar" w:date="2021-12-17T21:27:00Z">
          <w:pPr>
            <w:spacing w:line="480" w:lineRule="auto"/>
          </w:pPr>
        </w:pPrChange>
      </w:pPr>
    </w:p>
    <w:p w14:paraId="2555AE1B" w14:textId="62A49EBF" w:rsidR="00B60F8D" w:rsidRPr="002116F0" w:rsidDel="00351086" w:rsidRDefault="00B60F8D" w:rsidP="00BC3259">
      <w:pPr>
        <w:spacing w:line="480" w:lineRule="auto"/>
        <w:jc w:val="both"/>
        <w:rPr>
          <w:del w:id="1213" w:author="Rice, Neeley Polka" w:date="2021-12-08T11:07:00Z"/>
          <w:rFonts w:eastAsiaTheme="minorEastAsia"/>
          <w:rPrChange w:id="1214" w:author="Rice, Neeley Polka" w:date="2021-12-08T09:21:00Z">
            <w:rPr>
              <w:del w:id="1215" w:author="Rice, Neeley Polka" w:date="2021-12-08T11:07:00Z"/>
            </w:rPr>
          </w:rPrChange>
        </w:rPr>
        <w:pPrChange w:id="1216" w:author="Abhishek Majumdar" w:date="2021-12-17T21:27:00Z">
          <w:pPr>
            <w:spacing w:line="480" w:lineRule="auto"/>
            <w:ind w:left="720"/>
          </w:pPr>
        </w:pPrChange>
      </w:pPr>
    </w:p>
    <w:p w14:paraId="39CF5746" w14:textId="77777777" w:rsidR="000E7C73" w:rsidRPr="0072638D" w:rsidRDefault="000E7C73" w:rsidP="00BC3259">
      <w:pPr>
        <w:pStyle w:val="Heading2"/>
        <w:spacing w:line="480" w:lineRule="auto"/>
        <w:jc w:val="both"/>
        <w:rPr>
          <w:color w:val="000000" w:themeColor="text1"/>
        </w:rPr>
        <w:pPrChange w:id="1217" w:author="Abhishek Majumdar" w:date="2021-12-17T21:27:00Z">
          <w:pPr>
            <w:pStyle w:val="Heading2"/>
            <w:spacing w:line="480" w:lineRule="auto"/>
          </w:pPr>
        </w:pPrChange>
      </w:pPr>
      <w:bookmarkStart w:id="1218" w:name="_Toc89887417"/>
      <w:commentRangeStart w:id="1219"/>
      <w:r w:rsidRPr="0072638D">
        <w:t>Stock-to-Flow Model</w:t>
      </w:r>
      <w:commentRangeEnd w:id="1219"/>
      <w:r>
        <w:rPr>
          <w:rStyle w:val="CommentReference"/>
        </w:rPr>
        <w:commentReference w:id="1219"/>
      </w:r>
      <w:bookmarkEnd w:id="1218"/>
    </w:p>
    <w:p w14:paraId="44F2C1B4" w14:textId="13ACE1C8" w:rsidR="0049300C" w:rsidRDefault="396A1278" w:rsidP="00BC3259">
      <w:pPr>
        <w:spacing w:line="480" w:lineRule="auto"/>
        <w:ind w:firstLine="720"/>
        <w:jc w:val="both"/>
        <w:rPr>
          <w:ins w:id="1220" w:author="Rice, Neeley Polka" w:date="2021-12-08T06:54:00Z"/>
          <w:rFonts w:eastAsia="Roboto" w:cstheme="minorHAnsi"/>
        </w:rPr>
        <w:pPrChange w:id="1221" w:author="Abhishek Majumdar" w:date="2021-12-17T21:27:00Z">
          <w:pPr>
            <w:spacing w:line="480" w:lineRule="auto"/>
            <w:ind w:firstLine="720"/>
          </w:pPr>
        </w:pPrChange>
      </w:pPr>
      <w:ins w:id="1222" w:author="Tolleson, Jake Riley" w:date="2021-12-05T21:30:00Z">
        <w:r w:rsidRPr="00291D03">
          <w:rPr>
            <w:rFonts w:eastAsia="Roboto" w:cstheme="minorHAnsi"/>
            <w:rPrChange w:id="1223" w:author="Rice, Neeley Polka" w:date="2021-12-06T13:26:00Z">
              <w:rPr>
                <w:rFonts w:ascii="Roboto" w:eastAsia="Roboto" w:hAnsi="Roboto" w:cs="Roboto"/>
              </w:rPr>
            </w:rPrChange>
          </w:rPr>
          <w:t>To calculate the stock-to-flow of a commodity, one takes the total supply of that commodity and divides it by the annual production of the commodity. The number derived from this calculation is how many years it would take at the current production rate to match the current supply of that commodity. Therefore, higher values of stock-to-flow equate to a scarcer</w:t>
        </w:r>
      </w:ins>
      <w:ins w:id="1224" w:author="Rice, Neeley Polka" w:date="2021-12-08T11:09:00Z">
        <w:r w:rsidR="00B56047">
          <w:rPr>
            <w:rFonts w:eastAsia="Roboto" w:cstheme="minorHAnsi"/>
          </w:rPr>
          <w:t>, and thus</w:t>
        </w:r>
      </w:ins>
      <w:ins w:id="1225" w:author="Rice, Neeley Polka" w:date="2021-12-08T11:10:00Z">
        <w:r w:rsidR="00B56047">
          <w:rPr>
            <w:rFonts w:eastAsia="Roboto" w:cstheme="minorHAnsi"/>
          </w:rPr>
          <w:t xml:space="preserve"> more valuable,</w:t>
        </w:r>
      </w:ins>
      <w:ins w:id="1226" w:author="Tolleson, Jake Riley" w:date="2021-12-05T21:30:00Z">
        <w:r w:rsidRPr="00291D03">
          <w:rPr>
            <w:rFonts w:eastAsia="Roboto" w:cstheme="minorHAnsi"/>
            <w:rPrChange w:id="1227" w:author="Rice, Neeley Polka" w:date="2021-12-06T13:26:00Z">
              <w:rPr>
                <w:rFonts w:ascii="Roboto" w:eastAsia="Roboto" w:hAnsi="Roboto" w:cs="Roboto"/>
              </w:rPr>
            </w:rPrChange>
          </w:rPr>
          <w:t xml:space="preserve"> commodity. </w:t>
        </w:r>
      </w:ins>
    </w:p>
    <w:p w14:paraId="1D579CB2" w14:textId="7403A5CE" w:rsidR="00F607DD" w:rsidRDefault="396A1278" w:rsidP="00BC3259">
      <w:pPr>
        <w:spacing w:line="480" w:lineRule="auto"/>
        <w:ind w:firstLine="720"/>
        <w:jc w:val="both"/>
        <w:rPr>
          <w:ins w:id="1228" w:author="Rice, Neeley Polka" w:date="2021-12-08T11:12:00Z"/>
          <w:rFonts w:eastAsia="Roboto" w:cstheme="minorHAnsi"/>
        </w:rPr>
        <w:pPrChange w:id="1229" w:author="Abhishek Majumdar" w:date="2021-12-17T21:27:00Z">
          <w:pPr>
            <w:spacing w:line="480" w:lineRule="auto"/>
            <w:ind w:firstLine="720"/>
          </w:pPr>
        </w:pPrChange>
      </w:pPr>
      <w:ins w:id="1230" w:author="Tolleson, Jake Riley" w:date="2021-12-05T21:30:00Z">
        <w:r w:rsidRPr="00291D03">
          <w:rPr>
            <w:rFonts w:eastAsia="Roboto" w:cstheme="minorHAnsi"/>
            <w:rPrChange w:id="1231" w:author="Rice, Neeley Polka" w:date="2021-12-06T13:26:00Z">
              <w:rPr>
                <w:rFonts w:ascii="Roboto" w:eastAsia="Roboto" w:hAnsi="Roboto" w:cs="Roboto"/>
              </w:rPr>
            </w:rPrChange>
          </w:rPr>
          <w:t>In his</w:t>
        </w:r>
      </w:ins>
      <w:ins w:id="1232" w:author="Rice, Neeley Polka" w:date="2021-12-08T11:10:00Z">
        <w:r w:rsidR="004B67CE">
          <w:rPr>
            <w:rFonts w:eastAsia="Roboto" w:cstheme="minorHAnsi"/>
          </w:rPr>
          <w:t xml:space="preserve"> or </w:t>
        </w:r>
      </w:ins>
      <w:ins w:id="1233" w:author="Rice, Neeley Polka" w:date="2021-12-06T13:28:00Z">
        <w:r w:rsidR="002334CD">
          <w:rPr>
            <w:rFonts w:eastAsia="Roboto" w:cstheme="minorHAnsi"/>
          </w:rPr>
          <w:t>her</w:t>
        </w:r>
      </w:ins>
      <w:ins w:id="1234" w:author="Tolleson, Jake Riley" w:date="2021-12-05T21:30:00Z">
        <w:r w:rsidRPr="00291D03">
          <w:rPr>
            <w:rFonts w:eastAsia="Roboto" w:cstheme="minorHAnsi"/>
            <w:rPrChange w:id="1235" w:author="Rice, Neeley Polka" w:date="2021-12-06T13:26:00Z">
              <w:rPr>
                <w:rFonts w:ascii="Roboto" w:eastAsia="Roboto" w:hAnsi="Roboto" w:cs="Roboto"/>
              </w:rPr>
            </w:rPrChange>
          </w:rPr>
          <w:t xml:space="preserve"> analysis, </w:t>
        </w:r>
        <w:proofErr w:type="spellStart"/>
        <w:r w:rsidRPr="00CE0927">
          <w:rPr>
            <w:rFonts w:eastAsia="Roboto" w:cstheme="minorHAnsi"/>
            <w:rPrChange w:id="1236" w:author="Rice, Neeley Polka" w:date="2021-12-08T19:43:00Z">
              <w:rPr>
                <w:rFonts w:ascii="Roboto" w:eastAsia="Roboto" w:hAnsi="Roboto" w:cs="Roboto"/>
              </w:rPr>
            </w:rPrChange>
          </w:rPr>
          <w:t>Plan</w:t>
        </w:r>
        <w:del w:id="1237" w:author="Rice, Neeley Polka" w:date="2021-12-08T06:47:00Z">
          <w:r w:rsidRPr="00CE0927" w:rsidDel="009F3C63">
            <w:rPr>
              <w:rFonts w:eastAsia="Roboto" w:cstheme="minorHAnsi"/>
              <w:rPrChange w:id="1238" w:author="Rice, Neeley Polka" w:date="2021-12-08T19:43:00Z">
                <w:rPr>
                  <w:rFonts w:ascii="Roboto" w:eastAsia="Roboto" w:hAnsi="Roboto" w:cs="Roboto"/>
                </w:rPr>
              </w:rPrChange>
            </w:rPr>
            <w:delText xml:space="preserve"> </w:delText>
          </w:r>
        </w:del>
        <w:r w:rsidRPr="00CE0927">
          <w:rPr>
            <w:rFonts w:eastAsia="Roboto" w:cstheme="minorHAnsi"/>
            <w:rPrChange w:id="1239" w:author="Rice, Neeley Polka" w:date="2021-12-08T19:43:00Z">
              <w:rPr>
                <w:rFonts w:ascii="Roboto" w:eastAsia="Roboto" w:hAnsi="Roboto" w:cs="Roboto"/>
              </w:rPr>
            </w:rPrChange>
          </w:rPr>
          <w:t>B</w:t>
        </w:r>
        <w:proofErr w:type="spellEnd"/>
        <w:r w:rsidRPr="00291D03">
          <w:rPr>
            <w:rFonts w:eastAsia="Roboto" w:cstheme="minorHAnsi"/>
            <w:rPrChange w:id="1240" w:author="Rice, Neeley Polka" w:date="2021-12-06T13:26:00Z">
              <w:rPr>
                <w:rFonts w:ascii="Roboto" w:eastAsia="Roboto" w:hAnsi="Roboto" w:cs="Roboto"/>
              </w:rPr>
            </w:rPrChange>
          </w:rPr>
          <w:t xml:space="preserve"> models the log of Bitcoin’s monthly price against the log of its stock-to-flow using ordinary least squares. </w:t>
        </w:r>
        <w:proofErr w:type="spellStart"/>
        <w:r w:rsidRPr="00CE0927">
          <w:rPr>
            <w:rFonts w:eastAsia="Roboto" w:cstheme="minorHAnsi"/>
            <w:rPrChange w:id="1241" w:author="Rice, Neeley Polka" w:date="2021-12-08T19:43:00Z">
              <w:rPr>
                <w:rFonts w:ascii="Roboto" w:eastAsia="Roboto" w:hAnsi="Roboto" w:cs="Roboto"/>
              </w:rPr>
            </w:rPrChange>
          </w:rPr>
          <w:t>Plan</w:t>
        </w:r>
        <w:del w:id="1242" w:author="Rice, Neeley Polka" w:date="2021-12-08T06:48:00Z">
          <w:r w:rsidRPr="00CE0927" w:rsidDel="00CC27EF">
            <w:rPr>
              <w:rFonts w:eastAsia="Roboto" w:cstheme="minorHAnsi"/>
              <w:rPrChange w:id="1243" w:author="Rice, Neeley Polka" w:date="2021-12-08T19:43:00Z">
                <w:rPr>
                  <w:rFonts w:ascii="Roboto" w:eastAsia="Roboto" w:hAnsi="Roboto" w:cs="Roboto"/>
                </w:rPr>
              </w:rPrChange>
            </w:rPr>
            <w:delText xml:space="preserve"> </w:delText>
          </w:r>
        </w:del>
        <w:r w:rsidRPr="00CE0927">
          <w:rPr>
            <w:rFonts w:eastAsia="Roboto" w:cstheme="minorHAnsi"/>
            <w:rPrChange w:id="1244" w:author="Rice, Neeley Polka" w:date="2021-12-08T19:43:00Z">
              <w:rPr>
                <w:rFonts w:ascii="Roboto" w:eastAsia="Roboto" w:hAnsi="Roboto" w:cs="Roboto"/>
              </w:rPr>
            </w:rPrChange>
          </w:rPr>
          <w:t>B</w:t>
        </w:r>
        <w:proofErr w:type="spellEnd"/>
        <w:r w:rsidRPr="00291D03">
          <w:rPr>
            <w:rFonts w:eastAsia="Roboto" w:cstheme="minorHAnsi"/>
            <w:rPrChange w:id="1245" w:author="Rice, Neeley Polka" w:date="2021-12-06T13:26:00Z">
              <w:rPr>
                <w:rFonts w:ascii="Roboto" w:eastAsia="Roboto" w:hAnsi="Roboto" w:cs="Roboto"/>
              </w:rPr>
            </w:rPrChange>
          </w:rPr>
          <w:t xml:space="preserve"> finds a remarkable R-squared of 0.947</w:t>
        </w:r>
      </w:ins>
      <w:ins w:id="1246" w:author="Rice, Neeley Polka" w:date="2021-12-08T11:10:00Z">
        <w:r w:rsidR="004B67CE">
          <w:rPr>
            <w:rFonts w:eastAsia="Roboto" w:cstheme="minorHAnsi"/>
          </w:rPr>
          <w:t>.</w:t>
        </w:r>
      </w:ins>
      <w:ins w:id="1247" w:author="Tolleson, Jake Riley" w:date="2021-12-05T21:30:00Z">
        <w:del w:id="1248" w:author="Rice, Neeley Polka" w:date="2021-12-08T11:10:00Z">
          <w:r w:rsidRPr="00291D03" w:rsidDel="004B67CE">
            <w:rPr>
              <w:rFonts w:eastAsia="Roboto" w:cstheme="minorHAnsi"/>
              <w:rPrChange w:id="1249" w:author="Rice, Neeley Polka" w:date="2021-12-06T13:26:00Z">
                <w:rPr>
                  <w:rFonts w:ascii="Roboto" w:eastAsia="Roboto" w:hAnsi="Roboto" w:cs="Roboto"/>
                </w:rPr>
              </w:rPrChange>
            </w:rPr>
            <w:delText>,</w:delText>
          </w:r>
        </w:del>
        <w:r w:rsidRPr="00291D03">
          <w:rPr>
            <w:rFonts w:eastAsia="Roboto" w:cstheme="minorHAnsi"/>
            <w:rPrChange w:id="1250" w:author="Rice, Neeley Polka" w:date="2021-12-06T13:26:00Z">
              <w:rPr>
                <w:rFonts w:ascii="Roboto" w:eastAsia="Roboto" w:hAnsi="Roboto" w:cs="Roboto"/>
              </w:rPr>
            </w:rPrChange>
          </w:rPr>
          <w:t xml:space="preserve"> </w:t>
        </w:r>
      </w:ins>
      <w:ins w:id="1251" w:author="Rice, Neeley Polka" w:date="2021-12-08T11:10:00Z">
        <w:r w:rsidR="004B67CE">
          <w:rPr>
            <w:rFonts w:eastAsia="Roboto" w:cstheme="minorHAnsi"/>
          </w:rPr>
          <w:t>However,</w:t>
        </w:r>
      </w:ins>
      <w:ins w:id="1252" w:author="Tolleson, Jake Riley" w:date="2021-12-05T21:30:00Z">
        <w:del w:id="1253" w:author="Rice, Neeley Polka" w:date="2021-12-08T11:10:00Z">
          <w:r w:rsidRPr="00291D03" w:rsidDel="004B67CE">
            <w:rPr>
              <w:rFonts w:eastAsia="Roboto" w:cstheme="minorHAnsi"/>
              <w:rPrChange w:id="1254" w:author="Rice, Neeley Polka" w:date="2021-12-06T13:26:00Z">
                <w:rPr>
                  <w:rFonts w:ascii="Roboto" w:eastAsia="Roboto" w:hAnsi="Roboto" w:cs="Roboto"/>
                </w:rPr>
              </w:rPrChange>
            </w:rPr>
            <w:delText>but</w:delText>
          </w:r>
        </w:del>
        <w:r w:rsidRPr="00291D03">
          <w:rPr>
            <w:rFonts w:eastAsia="Roboto" w:cstheme="minorHAnsi"/>
            <w:rPrChange w:id="1255" w:author="Rice, Neeley Polka" w:date="2021-12-06T13:26:00Z">
              <w:rPr>
                <w:rFonts w:ascii="Roboto" w:eastAsia="Roboto" w:hAnsi="Roboto" w:cs="Roboto"/>
              </w:rPr>
            </w:rPrChange>
          </w:rPr>
          <w:t xml:space="preserve"> when repeating his</w:t>
        </w:r>
      </w:ins>
      <w:ins w:id="1256" w:author="Tolleson, Jake Riley" w:date="2021-12-05T21:34:00Z">
        <w:r w:rsidR="1744ABF5" w:rsidRPr="00291D03">
          <w:rPr>
            <w:rFonts w:eastAsia="Roboto" w:cstheme="minorHAnsi"/>
            <w:rPrChange w:id="1257" w:author="Rice, Neeley Polka" w:date="2021-12-06T13:26:00Z">
              <w:rPr>
                <w:rFonts w:ascii="Roboto" w:eastAsia="Roboto" w:hAnsi="Roboto" w:cs="Roboto"/>
              </w:rPr>
            </w:rPrChange>
          </w:rPr>
          <w:t xml:space="preserve"> or her</w:t>
        </w:r>
      </w:ins>
      <w:ins w:id="1258" w:author="Tolleson, Jake Riley" w:date="2021-12-05T21:30:00Z">
        <w:r w:rsidRPr="00291D03">
          <w:rPr>
            <w:rFonts w:eastAsia="Roboto" w:cstheme="minorHAnsi"/>
            <w:rPrChange w:id="1259" w:author="Rice, Neeley Polka" w:date="2021-12-06T13:26:00Z">
              <w:rPr>
                <w:rFonts w:ascii="Roboto" w:eastAsia="Roboto" w:hAnsi="Roboto" w:cs="Roboto"/>
              </w:rPr>
            </w:rPrChange>
          </w:rPr>
          <w:t xml:space="preserve"> analysis</w:t>
        </w:r>
      </w:ins>
      <w:ins w:id="1260" w:author="Tolleson, Jake Riley" w:date="2021-12-05T21:34:00Z">
        <w:r w:rsidR="06298DDD" w:rsidRPr="00291D03">
          <w:rPr>
            <w:rFonts w:eastAsia="Roboto" w:cstheme="minorHAnsi"/>
            <w:rPrChange w:id="1261" w:author="Rice, Neeley Polka" w:date="2021-12-06T13:26:00Z">
              <w:rPr>
                <w:rFonts w:ascii="Roboto" w:eastAsia="Roboto" w:hAnsi="Roboto" w:cs="Roboto"/>
              </w:rPr>
            </w:rPrChange>
          </w:rPr>
          <w:t>,</w:t>
        </w:r>
      </w:ins>
      <w:ins w:id="1262" w:author="Tolleson, Jake Riley" w:date="2021-12-05T21:30:00Z">
        <w:r w:rsidRPr="00291D03">
          <w:rPr>
            <w:rFonts w:eastAsia="Roboto" w:cstheme="minorHAnsi"/>
            <w:rPrChange w:id="1263" w:author="Rice, Neeley Polka" w:date="2021-12-06T13:26:00Z">
              <w:rPr>
                <w:rFonts w:ascii="Roboto" w:eastAsia="Roboto" w:hAnsi="Roboto" w:cs="Roboto"/>
              </w:rPr>
            </w:rPrChange>
          </w:rPr>
          <w:t xml:space="preserve"> we find that the assumptions of homoscedasticity </w:t>
        </w:r>
        <w:r w:rsidRPr="00291D03">
          <w:rPr>
            <w:rFonts w:eastAsia="Roboto" w:cstheme="minorHAnsi"/>
            <w:rPrChange w:id="1264" w:author="Rice, Neeley Polka" w:date="2021-12-06T13:26:00Z">
              <w:rPr>
                <w:rFonts w:ascii="Roboto" w:eastAsia="Roboto" w:hAnsi="Roboto" w:cs="Roboto"/>
              </w:rPr>
            </w:rPrChange>
          </w:rPr>
          <w:lastRenderedPageBreak/>
          <w:t xml:space="preserve">and normality of residuals are violated in this model. </w:t>
        </w:r>
        <w:commentRangeStart w:id="1265"/>
        <w:r w:rsidRPr="00291D03">
          <w:rPr>
            <w:rFonts w:eastAsia="Roboto" w:cstheme="minorHAnsi"/>
            <w:rPrChange w:id="1266" w:author="Rice, Neeley Polka" w:date="2021-12-06T13:26:00Z">
              <w:rPr>
                <w:rFonts w:ascii="Roboto" w:eastAsia="Roboto" w:hAnsi="Roboto" w:cs="Roboto"/>
              </w:rPr>
            </w:rPrChange>
          </w:rPr>
          <w:t>To correct this, we f</w:t>
        </w:r>
      </w:ins>
      <w:ins w:id="1267" w:author="Rice, Neeley Polka" w:date="2021-12-08T11:11:00Z">
        <w:r w:rsidR="00BC24B7">
          <w:rPr>
            <w:rFonts w:eastAsia="Roboto" w:cstheme="minorHAnsi"/>
          </w:rPr>
          <w:t>oun</w:t>
        </w:r>
      </w:ins>
      <w:ins w:id="1268" w:author="Tolleson, Jake Riley" w:date="2021-12-05T21:30:00Z">
        <w:del w:id="1269" w:author="Rice, Neeley Polka" w:date="2021-12-08T11:11:00Z">
          <w:r w:rsidRPr="00291D03" w:rsidDel="00BC24B7">
            <w:rPr>
              <w:rFonts w:eastAsia="Roboto" w:cstheme="minorHAnsi"/>
              <w:rPrChange w:id="1270" w:author="Rice, Neeley Polka" w:date="2021-12-06T13:26:00Z">
                <w:rPr>
                  <w:rFonts w:ascii="Roboto" w:eastAsia="Roboto" w:hAnsi="Roboto" w:cs="Roboto"/>
                </w:rPr>
              </w:rPrChange>
            </w:rPr>
            <w:delText>in</w:delText>
          </w:r>
        </w:del>
        <w:r w:rsidRPr="00291D03">
          <w:rPr>
            <w:rFonts w:eastAsia="Roboto" w:cstheme="minorHAnsi"/>
            <w:rPrChange w:id="1271" w:author="Rice, Neeley Polka" w:date="2021-12-06T13:26:00Z">
              <w:rPr>
                <w:rFonts w:ascii="Roboto" w:eastAsia="Roboto" w:hAnsi="Roboto" w:cs="Roboto"/>
              </w:rPr>
            </w:rPrChange>
          </w:rPr>
          <w:t xml:space="preserve">d </w:t>
        </w:r>
      </w:ins>
      <w:ins w:id="1272" w:author="Rice, Neeley Polka" w:date="2021-12-08T11:11:00Z">
        <w:r w:rsidR="00300023">
          <w:rPr>
            <w:rFonts w:eastAsia="Roboto" w:cstheme="minorHAnsi"/>
          </w:rPr>
          <w:t>that</w:t>
        </w:r>
        <w:r>
          <w:rPr>
            <w:rFonts w:eastAsia="Roboto" w:cstheme="minorHAnsi"/>
          </w:rPr>
          <w:t xml:space="preserve"> </w:t>
        </w:r>
      </w:ins>
      <w:ins w:id="1273" w:author="Tolleson, Jake Riley" w:date="2021-12-05T21:30:00Z">
        <w:r w:rsidRPr="00291D03">
          <w:rPr>
            <w:rFonts w:eastAsia="Roboto" w:cstheme="minorHAnsi"/>
            <w:rPrChange w:id="1274" w:author="Rice, Neeley Polka" w:date="2021-12-06T13:26:00Z">
              <w:rPr>
                <w:rFonts w:ascii="Roboto" w:eastAsia="Roboto" w:hAnsi="Roboto" w:cs="Roboto"/>
              </w:rPr>
            </w:rPrChange>
          </w:rPr>
          <w:t>modeling the month price of Bitcoin raised to the 0.0</w:t>
        </w:r>
      </w:ins>
      <w:ins w:id="1275" w:author="Tolleson, Jake Riley" w:date="2021-12-07T18:18:00Z">
        <w:r w:rsidR="00B64A25">
          <w:rPr>
            <w:rFonts w:eastAsia="Roboto" w:cstheme="minorHAnsi"/>
          </w:rPr>
          <w:t>8</w:t>
        </w:r>
      </w:ins>
      <w:ins w:id="1276" w:author="Tolleson, Jake Riley" w:date="2021-12-05T21:30:00Z">
        <w:r w:rsidRPr="00291D03">
          <w:rPr>
            <w:rFonts w:eastAsia="Roboto" w:cstheme="minorHAnsi"/>
            <w:rPrChange w:id="1277" w:author="Rice, Neeley Polka" w:date="2021-12-06T13:26:00Z">
              <w:rPr>
                <w:rFonts w:ascii="Roboto" w:eastAsia="Roboto" w:hAnsi="Roboto" w:cs="Roboto"/>
              </w:rPr>
            </w:rPrChange>
          </w:rPr>
          <w:t xml:space="preserve"> power against the</w:t>
        </w:r>
      </w:ins>
      <w:ins w:id="1278" w:author="Rice, Neeley Polka" w:date="2021-12-08T11:11:00Z">
        <w:r>
          <w:rPr>
            <w:rFonts w:eastAsia="Roboto" w:cstheme="minorHAnsi"/>
          </w:rPr>
          <w:t xml:space="preserve"> </w:t>
        </w:r>
        <w:r w:rsidR="002C7927">
          <w:rPr>
            <w:rFonts w:eastAsia="Roboto" w:cstheme="minorHAnsi"/>
          </w:rPr>
          <w:t>natural</w:t>
        </w:r>
      </w:ins>
      <w:ins w:id="1279" w:author="Tolleson, Jake Riley" w:date="2021-12-05T21:30:00Z">
        <w:r w:rsidRPr="00291D03">
          <w:rPr>
            <w:rFonts w:eastAsia="Roboto" w:cstheme="minorHAnsi"/>
            <w:rPrChange w:id="1280" w:author="Rice, Neeley Polka" w:date="2021-12-06T13:26:00Z">
              <w:rPr>
                <w:rFonts w:ascii="Roboto" w:eastAsia="Roboto" w:hAnsi="Roboto" w:cs="Roboto"/>
              </w:rPr>
            </w:rPrChange>
          </w:rPr>
          <w:t xml:space="preserve"> log of stock-to-flow to be a statistically sound descriptive model</w:t>
        </w:r>
      </w:ins>
      <w:commentRangeEnd w:id="1265"/>
      <w:ins w:id="1281" w:author="Rice, Neeley Polka" w:date="2021-12-08T11:11:00Z">
        <w:r w:rsidR="00114E33">
          <w:rPr>
            <w:rFonts w:eastAsia="Roboto" w:cstheme="minorHAnsi"/>
          </w:rPr>
          <w:t xml:space="preserve"> (</w:t>
        </w:r>
      </w:ins>
      <w:ins w:id="1282" w:author="Rice, Neeley Polka" w:date="2021-12-08T11:13:00Z">
        <w:r w:rsidR="007D58D0">
          <w:rPr>
            <w:rFonts w:eastAsia="Roboto" w:cstheme="minorHAnsi"/>
          </w:rPr>
          <w:t>Figure</w:t>
        </w:r>
      </w:ins>
      <w:ins w:id="1283" w:author="Rice, Neeley Polka" w:date="2021-12-08T19:43:00Z">
        <w:r w:rsidR="007D58D0">
          <w:rPr>
            <w:rFonts w:eastAsia="Roboto" w:cstheme="minorHAnsi"/>
          </w:rPr>
          <w:t xml:space="preserve"> </w:t>
        </w:r>
        <w:r w:rsidR="006D1836">
          <w:rPr>
            <w:rFonts w:eastAsia="Roboto" w:cstheme="minorHAnsi"/>
          </w:rPr>
          <w:t>1</w:t>
        </w:r>
      </w:ins>
      <w:ins w:id="1284" w:author="Rice, Neeley Polka" w:date="2021-12-08T11:13:00Z">
        <w:r w:rsidR="007D58D0">
          <w:rPr>
            <w:rFonts w:eastAsia="Roboto" w:cstheme="minorHAnsi"/>
          </w:rPr>
          <w:t>)</w:t>
        </w:r>
      </w:ins>
      <w:ins w:id="1285" w:author="Tolleson, Jake Riley" w:date="2021-12-05T21:30:00Z">
        <w:r w:rsidRPr="00291D03">
          <w:rPr>
            <w:rFonts w:eastAsia="Roboto" w:cstheme="minorHAnsi"/>
            <w:rPrChange w:id="1286" w:author="Rice, Neeley Polka" w:date="2021-12-06T13:26:00Z">
              <w:rPr>
                <w:rFonts w:ascii="Roboto" w:eastAsia="Roboto" w:hAnsi="Roboto" w:cs="Roboto"/>
              </w:rPr>
            </w:rPrChange>
          </w:rPr>
          <w:t>.</w:t>
        </w:r>
      </w:ins>
    </w:p>
    <w:p w14:paraId="67979359" w14:textId="61693B81" w:rsidR="00F607DD" w:rsidRDefault="0026007F" w:rsidP="00BC3259">
      <w:pPr>
        <w:spacing w:line="480" w:lineRule="auto"/>
        <w:ind w:firstLine="720"/>
        <w:jc w:val="both"/>
        <w:rPr>
          <w:ins w:id="1287" w:author="Rice, Neeley Polka" w:date="2021-12-08T11:12:00Z"/>
          <w:rFonts w:eastAsia="Roboto" w:cstheme="minorHAnsi"/>
        </w:rPr>
        <w:pPrChange w:id="1288" w:author="Abhishek Majumdar" w:date="2021-12-17T21:27:00Z">
          <w:pPr>
            <w:spacing w:line="480" w:lineRule="auto"/>
            <w:ind w:firstLine="720"/>
          </w:pPr>
        </w:pPrChange>
      </w:pPr>
      <w:ins w:id="1289" w:author="Rice, Neeley Polka" w:date="2021-12-08T19:46:00Z">
        <w:r>
          <w:rPr>
            <w:noProof/>
          </w:rPr>
          <mc:AlternateContent>
            <mc:Choice Requires="wps">
              <w:drawing>
                <wp:anchor distT="0" distB="0" distL="114300" distR="114300" simplePos="0" relativeHeight="251658242" behindDoc="0" locked="0" layoutInCell="1" allowOverlap="1" wp14:anchorId="1D1CBCA6" wp14:editId="0A25ADCB">
                  <wp:simplePos x="0" y="0"/>
                  <wp:positionH relativeFrom="column">
                    <wp:posOffset>142875</wp:posOffset>
                  </wp:positionH>
                  <wp:positionV relativeFrom="paragraph">
                    <wp:posOffset>4272915</wp:posOffset>
                  </wp:positionV>
                  <wp:extent cx="571563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715635" cy="635"/>
                          </a:xfrm>
                          <a:prstGeom prst="rect">
                            <a:avLst/>
                          </a:prstGeom>
                          <a:solidFill>
                            <a:prstClr val="white"/>
                          </a:solidFill>
                          <a:ln>
                            <a:noFill/>
                          </a:ln>
                        </wps:spPr>
                        <wps:txbx>
                          <w:txbxContent>
                            <w:p w14:paraId="0A7ED470" w14:textId="76DFEF73" w:rsidR="0026007F" w:rsidRPr="00EF5E9A" w:rsidRDefault="0026007F" w:rsidP="00DD0853">
                              <w:pPr>
                                <w:pStyle w:val="Caption"/>
                              </w:pPr>
                              <w:bookmarkStart w:id="1290" w:name="_Toc89887605"/>
                              <w:ins w:id="1291" w:author="Rice, Neeley Polka" w:date="2021-12-08T19:46:00Z">
                                <w:r>
                                  <w:t xml:space="preserve">Figure </w:t>
                                </w:r>
                                <w:r>
                                  <w:fldChar w:fldCharType="begin"/>
                                </w:r>
                                <w:r>
                                  <w:instrText xml:space="preserve"> SEQ Figure \* ARABIC </w:instrText>
                                </w:r>
                              </w:ins>
                              <w:r>
                                <w:fldChar w:fldCharType="separate"/>
                              </w:r>
                              <w:ins w:id="1292" w:author="Aaron Dittmer" w:date="2021-12-08T20:48:00Z">
                                <w:r w:rsidR="004F5884">
                                  <w:rPr>
                                    <w:noProof/>
                                  </w:rPr>
                                  <w:t>1</w:t>
                                </w:r>
                              </w:ins>
                              <w:ins w:id="1293" w:author="Rice, Neeley Polka" w:date="2021-12-08T19:46:00Z">
                                <w:r>
                                  <w:fldChar w:fldCharType="end"/>
                                </w:r>
                                <w:r>
                                  <w:t xml:space="preserve"> - Month price raised to the 0.08 power vs log of stock-to-flow</w:t>
                                </w:r>
                              </w:ins>
                              <w:bookmarkEnd w:id="12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CBCA6" id="_x0000_t202" coordsize="21600,21600" o:spt="202" path="m,l,21600r21600,l21600,xe">
                  <v:stroke joinstyle="miter"/>
                  <v:path gradientshapeok="t" o:connecttype="rect"/>
                </v:shapetype>
                <v:shape id="Text Box 29" o:spid="_x0000_s1026" type="#_x0000_t202" style="position:absolute;left:0;text-align:left;margin-left:11.25pt;margin-top:336.45pt;width:450.0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" stroked="f">
                  <v:textbox style="mso-fit-shape-to-text:t" inset="0,0,0,0">
                    <w:txbxContent>
                      <w:p w14:paraId="0A7ED470" w14:textId="76DFEF73" w:rsidR="0026007F" w:rsidRPr="00EF5E9A" w:rsidRDefault="0026007F" w:rsidP="00DD0853">
                        <w:pPr>
                          <w:pStyle w:val="Caption"/>
                        </w:pPr>
                        <w:bookmarkStart w:id="1205" w:name="_Toc89887605"/>
                        <w:ins w:id="1206" w:author="Rice, Neeley Polka" w:date="2021-12-08T19:46:00Z">
                          <w:r>
                            <w:t xml:space="preserve">Figure </w:t>
                          </w:r>
                          <w:r>
                            <w:fldChar w:fldCharType="begin"/>
                          </w:r>
                          <w:r>
                            <w:instrText xml:space="preserve"> SEQ Figure \* ARABIC </w:instrText>
                          </w:r>
                        </w:ins>
                        <w:r>
                          <w:fldChar w:fldCharType="separate"/>
                        </w:r>
                        <w:ins w:id="1207" w:author="Aaron Dittmer" w:date="2021-12-08T20:48:00Z">
                          <w:r w:rsidR="004F5884">
                            <w:rPr>
                              <w:noProof/>
                            </w:rPr>
                            <w:t>1</w:t>
                          </w:r>
                        </w:ins>
                        <w:ins w:id="1208" w:author="Rice, Neeley Polka" w:date="2021-12-08T19:46:00Z">
                          <w:r>
                            <w:fldChar w:fldCharType="end"/>
                          </w:r>
                          <w:r>
                            <w:t xml:space="preserve"> - Month price raised to the 0.08 power vs log of stock-to-flow</w:t>
                          </w:r>
                        </w:ins>
                        <w:bookmarkEnd w:id="1205"/>
                      </w:p>
                    </w:txbxContent>
                  </v:textbox>
                  <w10:wrap type="topAndBottom"/>
                </v:shape>
              </w:pict>
            </mc:Fallback>
          </mc:AlternateContent>
        </w:r>
      </w:ins>
      <w:ins w:id="1294" w:author="Rice, Neeley Polka" w:date="2021-12-08T11:12:00Z">
        <w:r w:rsidR="007D58D0">
          <w:rPr>
            <w:noProof/>
          </w:rPr>
          <w:drawing>
            <wp:anchor distT="0" distB="0" distL="114300" distR="114300" simplePos="0" relativeHeight="251658241" behindDoc="0" locked="0" layoutInCell="1" allowOverlap="1" wp14:anchorId="137BF03B" wp14:editId="712690B8">
              <wp:simplePos x="0" y="0"/>
              <wp:positionH relativeFrom="column">
                <wp:posOffset>142875</wp:posOffset>
              </wp:positionH>
              <wp:positionV relativeFrom="paragraph">
                <wp:posOffset>208915</wp:posOffset>
              </wp:positionV>
              <wp:extent cx="5715635" cy="4006850"/>
              <wp:effectExtent l="0" t="0" r="0" b="0"/>
              <wp:wrapTopAndBottom/>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b="4385"/>
                      <a:stretch/>
                    </pic:blipFill>
                    <pic:spPr bwMode="auto">
                      <a:xfrm>
                        <a:off x="0" y="0"/>
                        <a:ext cx="5715635" cy="4006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ins>
    </w:p>
    <w:p w14:paraId="5F335891" w14:textId="4EC59DC6" w:rsidR="00F607DD" w:rsidRDefault="006D0DA8" w:rsidP="00BC3259">
      <w:pPr>
        <w:spacing w:line="480" w:lineRule="auto"/>
        <w:jc w:val="both"/>
        <w:rPr>
          <w:ins w:id="1295" w:author="Rice, Neeley Polka" w:date="2021-12-08T11:12:00Z"/>
          <w:rFonts w:eastAsia="Roboto" w:cstheme="minorHAnsi"/>
        </w:rPr>
        <w:pPrChange w:id="1296" w:author="Abhishek Majumdar" w:date="2021-12-17T21:27:00Z">
          <w:pPr>
            <w:spacing w:line="480" w:lineRule="auto"/>
          </w:pPr>
        </w:pPrChange>
      </w:pPr>
      <w:r>
        <w:rPr>
          <w:rStyle w:val="CommentReference"/>
        </w:rPr>
        <w:commentReference w:id="1265"/>
      </w:r>
      <w:ins w:id="1298" w:author="Tolleson, Jake Riley" w:date="2021-12-05T21:30:00Z">
        <w:del w:id="1299" w:author="Rice, Neeley Polka" w:date="2021-12-08T11:19:00Z">
          <w:r w:rsidR="396A1278" w:rsidRPr="00291D03" w:rsidDel="00AC20F1">
            <w:rPr>
              <w:rFonts w:eastAsia="Roboto" w:cstheme="minorHAnsi"/>
              <w:rPrChange w:id="1300" w:author="Rice, Neeley Polka" w:date="2021-12-06T13:26:00Z">
                <w:rPr>
                  <w:rFonts w:ascii="Roboto" w:eastAsia="Roboto" w:hAnsi="Roboto" w:cs="Roboto"/>
                </w:rPr>
              </w:rPrChange>
            </w:rPr>
            <w:delText xml:space="preserve"> </w:delText>
          </w:r>
        </w:del>
      </w:ins>
    </w:p>
    <w:p w14:paraId="19343F6A" w14:textId="4BA2C3AC" w:rsidR="000E7C73" w:rsidDel="006A6D8F" w:rsidRDefault="396A1278" w:rsidP="00BC3259">
      <w:pPr>
        <w:spacing w:line="480" w:lineRule="auto"/>
        <w:ind w:firstLine="720"/>
        <w:jc w:val="both"/>
        <w:rPr>
          <w:del w:id="1301" w:author="Rice, Neeley Polka" w:date="2021-12-08T06:55:00Z"/>
          <w:rFonts w:eastAsia="Roboto" w:cstheme="minorHAnsi"/>
        </w:rPr>
        <w:pPrChange w:id="1302" w:author="Abhishek Majumdar" w:date="2021-12-17T21:27:00Z">
          <w:pPr>
            <w:spacing w:line="480" w:lineRule="auto"/>
            <w:ind w:firstLine="720"/>
          </w:pPr>
        </w:pPrChange>
      </w:pPr>
      <w:ins w:id="1303" w:author="Tolleson, Jake Riley" w:date="2021-12-05T21:30:00Z">
        <w:r w:rsidRPr="00291D03">
          <w:rPr>
            <w:rFonts w:eastAsia="Roboto" w:cstheme="minorHAnsi"/>
            <w:rPrChange w:id="1304" w:author="Rice, Neeley Polka" w:date="2021-12-06T13:26:00Z">
              <w:rPr>
                <w:rFonts w:ascii="Roboto" w:eastAsia="Roboto" w:hAnsi="Roboto" w:cs="Roboto"/>
              </w:rPr>
            </w:rPrChange>
          </w:rPr>
          <w:t>The R-squared of this model is 0.94</w:t>
        </w:r>
      </w:ins>
      <w:ins w:id="1305" w:author="Tolleson, Jake Riley" w:date="2021-12-07T18:18:00Z">
        <w:r w:rsidR="00AB0D46">
          <w:rPr>
            <w:rFonts w:eastAsia="Roboto" w:cstheme="minorHAnsi"/>
          </w:rPr>
          <w:t>3</w:t>
        </w:r>
      </w:ins>
      <w:ins w:id="1306" w:author="Tolleson, Jake Riley" w:date="2021-12-05T21:30:00Z">
        <w:del w:id="1307" w:author="Rice, Neeley Polka" w:date="2021-12-08T06:48:00Z">
          <w:r w:rsidRPr="00291D03" w:rsidDel="00C50E0C">
            <w:rPr>
              <w:rFonts w:eastAsia="Roboto" w:cstheme="minorHAnsi"/>
              <w:rPrChange w:id="1308" w:author="Rice, Neeley Polka" w:date="2021-12-06T13:26:00Z">
                <w:rPr>
                  <w:rFonts w:ascii="Roboto" w:eastAsia="Roboto" w:hAnsi="Roboto" w:cs="Roboto"/>
                </w:rPr>
              </w:rPrChange>
            </w:rPr>
            <w:delText>,</w:delText>
          </w:r>
        </w:del>
        <w:r w:rsidRPr="00291D03">
          <w:rPr>
            <w:rFonts w:eastAsia="Roboto" w:cstheme="minorHAnsi"/>
            <w:rPrChange w:id="1309" w:author="Rice, Neeley Polka" w:date="2021-12-06T13:26:00Z">
              <w:rPr>
                <w:rFonts w:ascii="Roboto" w:eastAsia="Roboto" w:hAnsi="Roboto" w:cs="Roboto"/>
              </w:rPr>
            </w:rPrChange>
          </w:rPr>
          <w:t xml:space="preserve"> or</w:t>
        </w:r>
      </w:ins>
      <w:ins w:id="1310" w:author="Rice, Neeley Polka" w:date="2021-12-08T06:48:00Z">
        <w:r w:rsidR="00C50E0C">
          <w:rPr>
            <w:rFonts w:eastAsia="Roboto" w:cstheme="minorHAnsi"/>
          </w:rPr>
          <w:t>,</w:t>
        </w:r>
      </w:ins>
      <w:ins w:id="1311" w:author="Tolleson, Jake Riley" w:date="2021-12-05T21:30:00Z">
        <w:r w:rsidRPr="00291D03">
          <w:rPr>
            <w:rFonts w:eastAsia="Roboto" w:cstheme="minorHAnsi"/>
            <w:rPrChange w:id="1312" w:author="Rice, Neeley Polka" w:date="2021-12-06T13:26:00Z">
              <w:rPr>
                <w:rFonts w:ascii="Roboto" w:eastAsia="Roboto" w:hAnsi="Roboto" w:cs="Roboto"/>
              </w:rPr>
            </w:rPrChange>
          </w:rPr>
          <w:t xml:space="preserve"> in other words</w:t>
        </w:r>
      </w:ins>
      <w:ins w:id="1313" w:author="Rice, Neeley Polka" w:date="2021-12-08T06:49:00Z">
        <w:r w:rsidR="00C50E0C">
          <w:rPr>
            <w:rFonts w:eastAsia="Roboto" w:cstheme="minorHAnsi"/>
          </w:rPr>
          <w:t>,</w:t>
        </w:r>
      </w:ins>
      <w:ins w:id="1314" w:author="Tolleson, Jake Riley" w:date="2021-12-05T21:30:00Z">
        <w:r w:rsidRPr="00291D03">
          <w:rPr>
            <w:rFonts w:eastAsia="Roboto" w:cstheme="minorHAnsi"/>
            <w:rPrChange w:id="1315" w:author="Rice, Neeley Polka" w:date="2021-12-06T13:26:00Z">
              <w:rPr>
                <w:rFonts w:ascii="Roboto" w:eastAsia="Roboto" w:hAnsi="Roboto" w:cs="Roboto"/>
              </w:rPr>
            </w:rPrChange>
          </w:rPr>
          <w:t xml:space="preserve"> 94.</w:t>
        </w:r>
      </w:ins>
      <w:ins w:id="1316" w:author="Tolleson, Jake Riley" w:date="2021-12-07T18:18:00Z">
        <w:r w:rsidR="00AB0D46">
          <w:rPr>
            <w:rFonts w:eastAsia="Roboto" w:cstheme="minorHAnsi"/>
          </w:rPr>
          <w:t>3</w:t>
        </w:r>
      </w:ins>
      <w:ins w:id="1317" w:author="Tolleson, Jake Riley" w:date="2021-12-05T21:30:00Z">
        <w:r w:rsidRPr="00291D03">
          <w:rPr>
            <w:rFonts w:eastAsia="Roboto" w:cstheme="minorHAnsi"/>
            <w:rPrChange w:id="1318" w:author="Rice, Neeley Polka" w:date="2021-12-06T13:26:00Z">
              <w:rPr>
                <w:rFonts w:ascii="Roboto" w:eastAsia="Roboto" w:hAnsi="Roboto" w:cs="Roboto"/>
              </w:rPr>
            </w:rPrChange>
          </w:rPr>
          <w:t>% of the variation in Bitcoin’s month price raised to the 0.0</w:t>
        </w:r>
      </w:ins>
      <w:ins w:id="1319" w:author="Tolleson, Jake Riley" w:date="2021-12-07T18:18:00Z">
        <w:r w:rsidR="00312234">
          <w:rPr>
            <w:rFonts w:eastAsia="Roboto" w:cstheme="minorHAnsi"/>
          </w:rPr>
          <w:t>8</w:t>
        </w:r>
      </w:ins>
      <w:ins w:id="1320" w:author="Tolleson, Jake Riley" w:date="2021-12-05T21:30:00Z">
        <w:r w:rsidRPr="00291D03">
          <w:rPr>
            <w:rFonts w:eastAsia="Roboto" w:cstheme="minorHAnsi"/>
            <w:rPrChange w:id="1321" w:author="Rice, Neeley Polka" w:date="2021-12-06T13:26:00Z">
              <w:rPr>
                <w:rFonts w:ascii="Roboto" w:eastAsia="Roboto" w:hAnsi="Roboto" w:cs="Roboto"/>
              </w:rPr>
            </w:rPrChange>
          </w:rPr>
          <w:t xml:space="preserve"> power can be explained by the log of stock-to-flow</w:t>
        </w:r>
        <w:del w:id="1322" w:author="Rice, Neeley Polka" w:date="2021-12-08T11:15:00Z">
          <w:r w:rsidRPr="00291D03">
            <w:rPr>
              <w:rFonts w:eastAsia="Roboto" w:cstheme="minorHAnsi"/>
              <w:rPrChange w:id="1323" w:author="Rice, Neeley Polka" w:date="2021-12-06T13:26:00Z">
                <w:rPr>
                  <w:rFonts w:ascii="Roboto" w:eastAsia="Roboto" w:hAnsi="Roboto" w:cs="Roboto"/>
                </w:rPr>
              </w:rPrChange>
            </w:rPr>
            <w:delText>.</w:delText>
          </w:r>
          <w:r w:rsidRPr="00DD0853">
            <w:rPr>
              <w:rFonts w:eastAsia="Roboto" w:cstheme="minorHAnsi"/>
            </w:rPr>
            <w:delText xml:space="preserve"> </w:delText>
          </w:r>
          <w:r w:rsidRPr="00291D03" w:rsidDel="00461DFE">
            <w:rPr>
              <w:rFonts w:eastAsia="Roboto" w:cstheme="minorHAnsi"/>
              <w:rPrChange w:id="1324" w:author="Rice, Neeley Polka" w:date="2021-12-06T13:26:00Z">
                <w:rPr>
                  <w:rFonts w:ascii="Roboto" w:eastAsia="Roboto" w:hAnsi="Roboto" w:cs="Roboto"/>
                </w:rPr>
              </w:rPrChange>
            </w:rPr>
            <w:delText>This equation be written as Month Price of Bitcoin = ln(Stock-to-Flow)</w:delText>
          </w:r>
        </w:del>
        <w:del w:id="1325" w:author="Rice, Neeley Polka" w:date="2021-12-08T06:46:00Z">
          <w:r w:rsidRPr="00291D03" w:rsidDel="00264E8B">
            <w:rPr>
              <w:rFonts w:eastAsia="Roboto" w:cstheme="minorHAnsi"/>
              <w:rPrChange w:id="1326" w:author="Rice, Neeley Polka" w:date="2021-12-06T13:26:00Z">
                <w:rPr>
                  <w:rFonts w:ascii="Roboto" w:eastAsia="Roboto" w:hAnsi="Roboto" w:cs="Roboto"/>
                </w:rPr>
              </w:rPrChange>
            </w:rPr>
            <w:delText>^</w:delText>
          </w:r>
        </w:del>
      </w:ins>
      <w:ins w:id="1327" w:author="Tolleson, Jake Riley" w:date="2021-12-07T18:18:00Z">
        <w:del w:id="1328" w:author="Rice, Neeley Polka" w:date="2021-12-08T06:46:00Z">
          <w:r w:rsidR="00312234" w:rsidDel="00264E8B">
            <w:rPr>
              <w:rFonts w:eastAsia="Roboto" w:cstheme="minorHAnsi"/>
            </w:rPr>
            <w:delText>12.5</w:delText>
          </w:r>
        </w:del>
      </w:ins>
      <w:ins w:id="1329" w:author="Tolleson, Jake Riley" w:date="2021-12-05T21:30:00Z">
        <w:r w:rsidRPr="00291D03">
          <w:rPr>
            <w:rFonts w:eastAsia="Roboto" w:cstheme="minorHAnsi"/>
            <w:rPrChange w:id="1330" w:author="Rice, Neeley Polka" w:date="2021-12-06T13:26:00Z">
              <w:rPr>
                <w:rFonts w:ascii="Roboto" w:eastAsia="Roboto" w:hAnsi="Roboto" w:cs="Roboto"/>
              </w:rPr>
            </w:rPrChange>
          </w:rPr>
          <w:t>.</w:t>
        </w:r>
      </w:ins>
      <w:ins w:id="1331" w:author="Rice, Neeley Polka" w:date="2021-12-08T07:00:00Z">
        <w:r w:rsidR="004344B4">
          <w:rPr>
            <w:rFonts w:eastAsia="Roboto" w:cstheme="minorHAnsi"/>
          </w:rPr>
          <w:t xml:space="preserve"> </w:t>
        </w:r>
      </w:ins>
      <w:ins w:id="1332" w:author="Tolleson, Jake Riley" w:date="2021-12-05T21:30:00Z">
        <w:r w:rsidRPr="00291D03">
          <w:rPr>
            <w:rFonts w:eastAsia="Roboto" w:cstheme="minorHAnsi"/>
            <w:rPrChange w:id="1333" w:author="Rice, Neeley Polka" w:date="2021-12-06T13:26:00Z">
              <w:rPr>
                <w:rFonts w:ascii="Roboto" w:eastAsia="Roboto" w:hAnsi="Roboto" w:cs="Roboto"/>
              </w:rPr>
            </w:rPrChange>
          </w:rPr>
          <w:t xml:space="preserve"> </w:t>
        </w:r>
        <w:commentRangeStart w:id="1334"/>
        <w:r w:rsidRPr="00291D03">
          <w:rPr>
            <w:rFonts w:eastAsia="Roboto" w:cstheme="minorHAnsi"/>
            <w:rPrChange w:id="1335" w:author="Rice, Neeley Polka" w:date="2021-12-06T13:26:00Z">
              <w:rPr>
                <w:rFonts w:ascii="Roboto" w:eastAsia="Roboto" w:hAnsi="Roboto" w:cs="Roboto"/>
              </w:rPr>
            </w:rPrChange>
          </w:rPr>
          <w:t>Therefore, we will move forward with the basis that the variation in Bitcoin’s market price of stock-to-flow can be explained by the variation in Bitcoin’s stock-to-flow calculation</w:t>
        </w:r>
        <w:commentRangeEnd w:id="1334"/>
        <w:del w:id="1336" w:author="Rice, Neeley Polka" w:date="2021-12-08T06:53:00Z">
          <w:r w:rsidRPr="00291D03" w:rsidDel="007B1541">
            <w:rPr>
              <w:rFonts w:eastAsia="Roboto" w:cstheme="minorHAnsi"/>
              <w:rPrChange w:id="1337" w:author="Rice, Neeley Polka" w:date="2021-12-06T13:26:00Z">
                <w:rPr>
                  <w:rFonts w:ascii="Roboto" w:eastAsia="Roboto" w:hAnsi="Roboto" w:cs="Roboto"/>
                </w:rPr>
              </w:rPrChange>
            </w:rPr>
            <w:delText>, for whatever reason</w:delText>
          </w:r>
        </w:del>
        <w:r w:rsidRPr="00291D03">
          <w:rPr>
            <w:rFonts w:eastAsia="Roboto" w:cstheme="minorHAnsi"/>
            <w:rPrChange w:id="1338" w:author="Rice, Neeley Polka" w:date="2021-12-06T13:26:00Z">
              <w:rPr>
                <w:rFonts w:ascii="Roboto" w:eastAsia="Roboto" w:hAnsi="Roboto" w:cs="Roboto"/>
              </w:rPr>
            </w:rPrChange>
          </w:rPr>
          <w:t>.</w:t>
        </w:r>
      </w:ins>
      <w:r w:rsidR="006307C3">
        <w:rPr>
          <w:rStyle w:val="CommentReference"/>
        </w:rPr>
        <w:commentReference w:id="1334"/>
      </w:r>
      <w:ins w:id="1340" w:author="Rice, Neeley Polka" w:date="2021-12-08T11:17:00Z">
        <w:r w:rsidR="003627A0">
          <w:rPr>
            <w:rFonts w:eastAsia="Roboto" w:cstheme="minorHAnsi"/>
          </w:rPr>
          <w:t xml:space="preserve"> This model broken down at the weekly level can be seen in Figure </w:t>
        </w:r>
      </w:ins>
      <w:ins w:id="1341" w:author="Rice, Neeley Polka" w:date="2021-12-08T19:44:00Z">
        <w:r w:rsidR="007D1EB3">
          <w:rPr>
            <w:rFonts w:eastAsia="Roboto" w:cstheme="minorHAnsi"/>
          </w:rPr>
          <w:t>2 below</w:t>
        </w:r>
      </w:ins>
      <w:ins w:id="1342" w:author="Rice, Neeley Polka" w:date="2021-12-08T11:17:00Z">
        <w:r w:rsidR="003627A0">
          <w:rPr>
            <w:rFonts w:eastAsia="Roboto" w:cstheme="minorHAnsi"/>
          </w:rPr>
          <w:t>.</w:t>
        </w:r>
      </w:ins>
    </w:p>
    <w:p w14:paraId="7823D083" w14:textId="77777777" w:rsidR="006A6D8F" w:rsidRPr="00291D03" w:rsidRDefault="006A6D8F" w:rsidP="00BC3259">
      <w:pPr>
        <w:spacing w:line="480" w:lineRule="auto"/>
        <w:ind w:firstLine="720"/>
        <w:jc w:val="both"/>
        <w:rPr>
          <w:ins w:id="1343" w:author="Rice, Neeley Polka" w:date="2021-12-08T11:20:00Z"/>
          <w:rFonts w:eastAsia="Roboto" w:cstheme="minorHAnsi"/>
          <w:rPrChange w:id="1344" w:author="Rice, Neeley Polka" w:date="2021-12-06T13:26:00Z">
            <w:rPr>
              <w:ins w:id="1345" w:author="Rice, Neeley Polka" w:date="2021-12-08T11:20:00Z"/>
              <w:rFonts w:ascii="Roboto" w:eastAsia="Roboto" w:hAnsi="Roboto" w:cs="Roboto"/>
            </w:rPr>
          </w:rPrChange>
        </w:rPr>
        <w:pPrChange w:id="1346" w:author="Abhishek Majumdar" w:date="2021-12-17T21:27:00Z">
          <w:pPr>
            <w:spacing w:line="480" w:lineRule="auto"/>
            <w:jc w:val="both"/>
          </w:pPr>
        </w:pPrChange>
      </w:pPr>
    </w:p>
    <w:p w14:paraId="477CAA04" w14:textId="56894A61" w:rsidR="000E7C73" w:rsidRPr="00362F3B" w:rsidDel="00580994" w:rsidRDefault="001438E7" w:rsidP="00BC3259">
      <w:pPr>
        <w:pStyle w:val="Caption"/>
        <w:keepNext/>
        <w:ind w:firstLine="720"/>
        <w:jc w:val="both"/>
        <w:rPr>
          <w:del w:id="1347" w:author="Rice, Neeley Polka" w:date="2021-12-08T09:21:00Z"/>
          <w:rPrChange w:id="1348" w:author="Rice, Neeley Polka" w:date="2021-12-08T19:48:00Z">
            <w:rPr>
              <w:del w:id="1349" w:author="Rice, Neeley Polka" w:date="2021-12-08T09:21:00Z"/>
              <w:rFonts w:ascii="Roboto" w:eastAsia="Roboto" w:hAnsi="Roboto" w:cs="Roboto"/>
            </w:rPr>
          </w:rPrChange>
        </w:rPr>
        <w:pPrChange w:id="1350" w:author="Abhishek Majumdar" w:date="2021-12-17T21:27:00Z">
          <w:pPr>
            <w:spacing w:line="480" w:lineRule="auto"/>
            <w:jc w:val="both"/>
          </w:pPr>
        </w:pPrChange>
      </w:pPr>
      <w:ins w:id="1351" w:author="Rice, Neeley Polka" w:date="2021-12-08T11:22:00Z">
        <w:r>
          <w:rPr>
            <w:rFonts w:asciiTheme="majorHAnsi" w:eastAsiaTheme="majorEastAsia" w:hAnsiTheme="majorHAnsi" w:cstheme="majorBidi"/>
            <w:noProof/>
            <w:color w:val="2F5496" w:themeColor="accent1" w:themeShade="BF"/>
            <w:sz w:val="32"/>
            <w:szCs w:val="32"/>
          </w:rPr>
          <w:lastRenderedPageBreak/>
          <w:drawing>
            <wp:inline distT="0" distB="0" distL="0" distR="0" wp14:anchorId="086120C1" wp14:editId="113235ED">
              <wp:extent cx="5715000" cy="3980329"/>
              <wp:effectExtent l="0" t="0" r="0" b="127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b="5026"/>
                      <a:stretch/>
                    </pic:blipFill>
                    <pic:spPr bwMode="auto">
                      <a:xfrm>
                        <a:off x="0" y="0"/>
                        <a:ext cx="5715798" cy="3980885"/>
                      </a:xfrm>
                      <a:prstGeom prst="rect">
                        <a:avLst/>
                      </a:prstGeom>
                      <a:ln>
                        <a:noFill/>
                      </a:ln>
                      <a:extLst>
                        <a:ext uri="{53640926-AAD7-44D8-BBD7-CCE9431645EC}">
                          <a14:shadowObscured xmlns:a14="http://schemas.microsoft.com/office/drawing/2010/main"/>
                        </a:ext>
                      </a:extLst>
                    </pic:spPr>
                  </pic:pic>
                </a:graphicData>
              </a:graphic>
            </wp:inline>
          </w:drawing>
        </w:r>
      </w:ins>
      <w:commentRangeStart w:id="1352"/>
      <w:commentRangeEnd w:id="1352"/>
      <w:r w:rsidR="00C10906">
        <w:rPr>
          <w:rStyle w:val="CommentReference"/>
        </w:rPr>
        <w:commentReference w:id="1352"/>
      </w:r>
    </w:p>
    <w:p w14:paraId="149341BC" w14:textId="39519F1E" w:rsidR="000E7C73" w:rsidRPr="00897790" w:rsidRDefault="000E7C73" w:rsidP="00BC3259">
      <w:pPr>
        <w:spacing w:line="480" w:lineRule="auto"/>
        <w:jc w:val="both"/>
        <w:rPr>
          <w:del w:id="1353" w:author="Majumdar, Abhishek" w:date="2021-12-05T20:18:00Z"/>
          <w:rFonts w:ascii="Roboto" w:eastAsia="Roboto" w:hAnsi="Roboto" w:cs="Roboto"/>
        </w:rPr>
        <w:pPrChange w:id="1354" w:author="Abhishek Majumdar" w:date="2021-12-17T21:27:00Z">
          <w:pPr>
            <w:jc w:val="both"/>
          </w:pPr>
        </w:pPrChange>
      </w:pPr>
      <w:del w:id="1355" w:author="Majumdar, Abhishek" w:date="2021-12-05T20:18:00Z">
        <w:r w:rsidRPr="00897790">
          <w:rPr>
            <w:rFonts w:ascii="Roboto" w:eastAsia="Roboto" w:hAnsi="Roboto" w:cs="Roboto"/>
          </w:rPr>
          <w:delText>The Stock to Flow ratio is the amount of a resource held in reserves divided by the amount it is produced annually. This is one of the most accurate Bitcoin pricing model</w:delText>
        </w:r>
      </w:del>
    </w:p>
    <w:p w14:paraId="704D7A72" w14:textId="11494992" w:rsidR="000E7C73" w:rsidDel="00580994" w:rsidRDefault="000E7C73" w:rsidP="00BC3259">
      <w:pPr>
        <w:spacing w:line="480" w:lineRule="auto"/>
        <w:jc w:val="both"/>
        <w:rPr>
          <w:del w:id="1356" w:author="Rice, Neeley Polka" w:date="2021-12-08T09:21:00Z"/>
          <w:rFonts w:ascii="Calibri" w:eastAsia="Calibri" w:hAnsi="Calibri" w:cs="Calibri"/>
          <w:b/>
        </w:rPr>
        <w:pPrChange w:id="1357" w:author="Abhishek Majumdar" w:date="2021-12-17T21:27:00Z">
          <w:pPr>
            <w:spacing w:line="480" w:lineRule="auto"/>
          </w:pPr>
        </w:pPrChange>
      </w:pPr>
      <w:del w:id="1358" w:author="Rice, Neeley Polka" w:date="2021-12-08T06:55:00Z">
        <w:r w:rsidRPr="7C3FB354" w:rsidDel="00B74C49">
          <w:rPr>
            <w:rFonts w:ascii="Calibri" w:eastAsia="Calibri" w:hAnsi="Calibri" w:cs="Calibri"/>
            <w:b/>
            <w:bCs/>
          </w:rPr>
          <w:delText xml:space="preserve"> </w:delText>
        </w:r>
      </w:del>
    </w:p>
    <w:p w14:paraId="675F6D9C" w14:textId="77777777" w:rsidR="000E7C73" w:rsidRDefault="000E7C73" w:rsidP="00BC3259">
      <w:pPr>
        <w:spacing w:line="480" w:lineRule="auto"/>
        <w:jc w:val="both"/>
        <w:rPr>
          <w:del w:id="1359" w:author="Tolleson, Jake Riley" w:date="2021-12-07T19:24:00Z"/>
          <w:rFonts w:ascii="Calibri" w:eastAsia="Calibri" w:hAnsi="Calibri" w:cs="Calibri"/>
          <w:b/>
          <w:bCs/>
        </w:rPr>
        <w:pPrChange w:id="1360" w:author="Abhishek Majumdar" w:date="2021-12-17T21:27:00Z">
          <w:pPr>
            <w:spacing w:line="480" w:lineRule="auto"/>
            <w:ind w:firstLine="720"/>
            <w:jc w:val="center"/>
          </w:pPr>
        </w:pPrChange>
      </w:pPr>
      <w:del w:id="1361" w:author="Tolleson, Jake Riley" w:date="2021-12-07T19:24:00Z">
        <w:r w:rsidRPr="1CD4B9E8" w:rsidDel="66812875">
          <w:rPr>
            <w:rFonts w:ascii="Calibri" w:eastAsia="Calibri" w:hAnsi="Calibri" w:cs="Calibri"/>
            <w:b/>
            <w:bCs/>
          </w:rPr>
          <w:delText>Stock to Flow = A Measure of Scarcity</w:delText>
        </w:r>
      </w:del>
    </w:p>
    <w:p w14:paraId="52FCDFCC" w14:textId="77777777" w:rsidR="000E7C73" w:rsidDel="002116F0" w:rsidRDefault="000E7C73" w:rsidP="00BC3259">
      <w:pPr>
        <w:spacing w:line="480" w:lineRule="auto"/>
        <w:jc w:val="both"/>
        <w:rPr>
          <w:del w:id="1362" w:author="Rice, Neeley Polka" w:date="2021-12-08T09:21:00Z"/>
          <w:rFonts w:ascii="Calibri" w:eastAsia="Calibri" w:hAnsi="Calibri" w:cs="Calibri"/>
          <w:b/>
        </w:rPr>
        <w:pPrChange w:id="1363" w:author="Abhishek Majumdar" w:date="2021-12-17T21:27:00Z">
          <w:pPr>
            <w:spacing w:line="480" w:lineRule="auto"/>
            <w:jc w:val="center"/>
          </w:pPr>
        </w:pPrChange>
      </w:pPr>
      <w:del w:id="1364" w:author="Rice, Neeley Polka" w:date="2021-12-08T09:21:00Z">
        <w:r w:rsidRPr="7C3FB354" w:rsidDel="002116F0">
          <w:rPr>
            <w:rFonts w:ascii="Calibri" w:eastAsia="Calibri" w:hAnsi="Calibri" w:cs="Calibri"/>
            <w:b/>
            <w:bCs/>
          </w:rPr>
          <w:delText xml:space="preserve"> </w:delText>
        </w:r>
      </w:del>
    </w:p>
    <w:p w14:paraId="4A22850D" w14:textId="77777777" w:rsidR="000E7C73" w:rsidRDefault="000E7C73" w:rsidP="00BC3259">
      <w:pPr>
        <w:spacing w:line="480" w:lineRule="auto"/>
        <w:jc w:val="both"/>
        <w:rPr>
          <w:del w:id="1365" w:author="Tolleson, Jake Riley" w:date="2021-12-07T19:24:00Z"/>
          <w:rFonts w:ascii="Calibri" w:eastAsia="Calibri" w:hAnsi="Calibri" w:cs="Calibri"/>
          <w:b/>
          <w:bCs/>
        </w:rPr>
        <w:pPrChange w:id="1366" w:author="Abhishek Majumdar" w:date="2021-12-17T21:27:00Z">
          <w:pPr>
            <w:spacing w:line="480" w:lineRule="auto"/>
            <w:ind w:firstLine="720"/>
            <w:jc w:val="center"/>
          </w:pPr>
        </w:pPrChange>
      </w:pPr>
      <w:del w:id="1367" w:author="Tolleson, Jake Riley" w:date="2021-12-07T19:24:00Z">
        <w:r w:rsidRPr="1CD4B9E8" w:rsidDel="66812875">
          <w:rPr>
            <w:rFonts w:ascii="Calibri" w:eastAsia="Calibri" w:hAnsi="Calibri" w:cs="Calibri"/>
            <w:b/>
            <w:bCs/>
          </w:rPr>
          <w:delText>Higher Values = More Scarce</w:delText>
        </w:r>
      </w:del>
    </w:p>
    <w:p w14:paraId="29572BCD" w14:textId="77777777" w:rsidR="000E7C73" w:rsidDel="007F7C49" w:rsidRDefault="000E7C73" w:rsidP="00BC3259">
      <w:pPr>
        <w:spacing w:line="480" w:lineRule="auto"/>
        <w:jc w:val="both"/>
        <w:rPr>
          <w:del w:id="1368" w:author="Rice, Neeley Polka" w:date="2021-12-07T20:56:00Z"/>
          <w:rFonts w:ascii="Calibri" w:eastAsia="Calibri" w:hAnsi="Calibri" w:cs="Calibri"/>
          <w:b/>
        </w:rPr>
        <w:pPrChange w:id="1369" w:author="Abhishek Majumdar" w:date="2021-12-17T21:27:00Z">
          <w:pPr>
            <w:spacing w:line="480" w:lineRule="auto"/>
            <w:ind w:firstLine="720"/>
          </w:pPr>
        </w:pPrChange>
      </w:pPr>
      <w:del w:id="1370" w:author="Rice, Neeley Polka" w:date="2021-12-08T07:01:00Z">
        <w:r w:rsidRPr="7C3FB354" w:rsidDel="007A215D">
          <w:rPr>
            <w:rFonts w:ascii="Calibri" w:eastAsia="Calibri" w:hAnsi="Calibri" w:cs="Calibri"/>
            <w:b/>
            <w:bCs/>
          </w:rPr>
          <w:delText xml:space="preserve"> </w:delText>
        </w:r>
      </w:del>
    </w:p>
    <w:p w14:paraId="1038166A" w14:textId="77777777" w:rsidR="000E7C73" w:rsidDel="007A215D" w:rsidRDefault="000E7C73" w:rsidP="00BC3259">
      <w:pPr>
        <w:spacing w:line="480" w:lineRule="auto"/>
        <w:jc w:val="both"/>
        <w:rPr>
          <w:del w:id="1371" w:author="Rice, Neeley Polka" w:date="2021-12-08T07:01:00Z"/>
        </w:rPr>
        <w:pPrChange w:id="1372" w:author="Abhishek Majumdar" w:date="2021-12-17T21:27:00Z">
          <w:pPr>
            <w:spacing w:line="480" w:lineRule="auto"/>
            <w:ind w:firstLine="720"/>
          </w:pPr>
        </w:pPrChange>
      </w:pPr>
    </w:p>
    <w:p w14:paraId="52C0AA29" w14:textId="6502DDBF" w:rsidR="000E7C73" w:rsidRDefault="66812875" w:rsidP="00BC3259">
      <w:pPr>
        <w:spacing w:line="480" w:lineRule="auto"/>
        <w:jc w:val="both"/>
        <w:rPr>
          <w:rFonts w:ascii="Calibri" w:eastAsia="Calibri" w:hAnsi="Calibri" w:cs="Calibri"/>
          <w:highlight w:val="yellow"/>
        </w:rPr>
        <w:pPrChange w:id="1373" w:author="Abhishek Majumdar" w:date="2021-12-17T21:27:00Z">
          <w:pPr>
            <w:spacing w:line="480" w:lineRule="auto"/>
          </w:pPr>
        </w:pPrChange>
      </w:pPr>
      <w:del w:id="1374" w:author="Rice, Neeley Polka" w:date="2021-12-08T07:01:00Z">
        <w:r w:rsidRPr="1CD4B9E8" w:rsidDel="007A215D">
          <w:rPr>
            <w:rFonts w:ascii="Calibri" w:eastAsia="Calibri" w:hAnsi="Calibri" w:cs="Calibri"/>
            <w:highlight w:val="yellow"/>
          </w:rPr>
          <w:delText xml:space="preserve"> </w:delText>
        </w:r>
      </w:del>
      <w:del w:id="1375" w:author="Tolleson, Jake Riley" w:date="2021-12-07T19:24:00Z">
        <w:r>
          <w:rPr>
            <w:noProof/>
          </w:rPr>
          <w:drawing>
            <wp:inline distT="0" distB="0" distL="0" distR="0" wp14:anchorId="6CB3F449" wp14:editId="765B45BB">
              <wp:extent cx="4057650" cy="117157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057650" cy="1171575"/>
                      </a:xfrm>
                      <a:prstGeom prst="rect">
                        <a:avLst/>
                      </a:prstGeom>
                    </pic:spPr>
                  </pic:pic>
                </a:graphicData>
              </a:graphic>
            </wp:inline>
          </w:drawing>
        </w:r>
      </w:del>
    </w:p>
    <w:p w14:paraId="378A995C" w14:textId="18320A63" w:rsidR="0026007F" w:rsidRDefault="0026007F" w:rsidP="00BC3259">
      <w:pPr>
        <w:pStyle w:val="Caption"/>
        <w:jc w:val="both"/>
        <w:rPr>
          <w:ins w:id="1376" w:author="Rice, Neeley Polka" w:date="2021-12-08T19:45:00Z"/>
        </w:rPr>
        <w:pPrChange w:id="1377" w:author="Abhishek Majumdar" w:date="2021-12-17T21:27:00Z">
          <w:pPr>
            <w:pStyle w:val="Caption"/>
          </w:pPr>
        </w:pPrChange>
      </w:pPr>
      <w:bookmarkStart w:id="1378" w:name="_Toc89887606"/>
      <w:ins w:id="1379" w:author="Rice, Neeley Polka" w:date="2021-12-08T19:45:00Z">
        <w:r>
          <w:t xml:space="preserve">Figure </w:t>
        </w:r>
        <w:r>
          <w:fldChar w:fldCharType="begin"/>
        </w:r>
        <w:r>
          <w:instrText xml:space="preserve"> SEQ Figure \* ARABIC </w:instrText>
        </w:r>
        <w:r>
          <w:fldChar w:fldCharType="separate"/>
        </w:r>
      </w:ins>
      <w:ins w:id="1380" w:author="Aaron Dittmer" w:date="2021-12-08T20:48:00Z">
        <w:r w:rsidR="004F5884">
          <w:rPr>
            <w:noProof/>
          </w:rPr>
          <w:t>2</w:t>
        </w:r>
      </w:ins>
      <w:ins w:id="1381" w:author="Rice, Neeley Polka" w:date="2021-12-08T19:45:00Z">
        <w:r>
          <w:fldChar w:fldCharType="end"/>
        </w:r>
        <w:r>
          <w:t xml:space="preserve"> - Week price raised to the 0.12 power vs the log of Stock-to-Flow</w:t>
        </w:r>
        <w:bookmarkEnd w:id="1378"/>
      </w:ins>
    </w:p>
    <w:p w14:paraId="444CD5F0" w14:textId="377A21FC" w:rsidR="000E7C73" w:rsidDel="0026007F" w:rsidRDefault="000E7C73" w:rsidP="00BC3259">
      <w:pPr>
        <w:pStyle w:val="Heading2"/>
        <w:spacing w:line="480" w:lineRule="auto"/>
        <w:jc w:val="both"/>
        <w:rPr>
          <w:del w:id="1382" w:author="Rice, Neeley Polka" w:date="2021-12-07T20:56:00Z"/>
        </w:rPr>
        <w:pPrChange w:id="1383" w:author="Abhishek Majumdar" w:date="2021-12-17T21:27:00Z">
          <w:pPr>
            <w:pStyle w:val="Heading2"/>
            <w:spacing w:line="480" w:lineRule="auto"/>
          </w:pPr>
        </w:pPrChange>
      </w:pPr>
    </w:p>
    <w:p w14:paraId="63769BCF" w14:textId="77777777" w:rsidR="0026007F" w:rsidRPr="0026007F" w:rsidRDefault="0026007F" w:rsidP="00BC3259">
      <w:pPr>
        <w:jc w:val="both"/>
        <w:rPr>
          <w:ins w:id="1384" w:author="Rice, Neeley Polka" w:date="2021-12-08T19:45:00Z"/>
        </w:rPr>
        <w:pPrChange w:id="1385" w:author="Abhishek Majumdar" w:date="2021-12-17T21:27:00Z">
          <w:pPr>
            <w:spacing w:line="480" w:lineRule="auto"/>
            <w:jc w:val="center"/>
          </w:pPr>
        </w:pPrChange>
      </w:pPr>
    </w:p>
    <w:p w14:paraId="52B8395E" w14:textId="3A01CB4B" w:rsidR="000E7C73" w:rsidDel="007F7C49" w:rsidRDefault="66812875" w:rsidP="00BC3259">
      <w:pPr>
        <w:spacing w:line="480" w:lineRule="auto"/>
        <w:jc w:val="both"/>
        <w:rPr>
          <w:del w:id="1386" w:author="Rice, Neeley Polka" w:date="2021-12-07T20:56:00Z"/>
        </w:rPr>
        <w:pPrChange w:id="1387" w:author="Abhishek Majumdar" w:date="2021-12-17T21:27:00Z">
          <w:pPr>
            <w:spacing w:line="480" w:lineRule="auto"/>
            <w:jc w:val="center"/>
          </w:pPr>
        </w:pPrChange>
      </w:pPr>
      <w:del w:id="1388" w:author="Rice, Neeley Polka" w:date="2021-12-07T20:56:00Z">
        <w:r w:rsidDel="007F7C49">
          <w:rPr>
            <w:noProof/>
          </w:rPr>
          <w:drawing>
            <wp:inline distT="0" distB="0" distL="0" distR="0" wp14:anchorId="5A3B1464" wp14:editId="7255625C">
              <wp:extent cx="2895600" cy="93345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895600" cy="933450"/>
                      </a:xfrm>
                      <a:prstGeom prst="rect">
                        <a:avLst/>
                      </a:prstGeom>
                    </pic:spPr>
                  </pic:pic>
                </a:graphicData>
              </a:graphic>
            </wp:inline>
          </w:drawing>
        </w:r>
      </w:del>
    </w:p>
    <w:p w14:paraId="007DBB8C" w14:textId="77777777" w:rsidR="000E7C73" w:rsidDel="007F7C49" w:rsidRDefault="000E7C73" w:rsidP="00BC3259">
      <w:pPr>
        <w:spacing w:line="480" w:lineRule="auto"/>
        <w:jc w:val="both"/>
        <w:rPr>
          <w:del w:id="1389" w:author="Rice, Neeley Polka" w:date="2021-12-07T20:56:00Z"/>
        </w:rPr>
        <w:pPrChange w:id="1390" w:author="Abhishek Majumdar" w:date="2021-12-17T21:27:00Z">
          <w:pPr>
            <w:spacing w:line="480" w:lineRule="auto"/>
            <w:jc w:val="center"/>
          </w:pPr>
        </w:pPrChange>
      </w:pPr>
    </w:p>
    <w:p w14:paraId="3741B267" w14:textId="77F5CC48" w:rsidR="000E7C73" w:rsidDel="007F7C49" w:rsidRDefault="000E7C73" w:rsidP="00BC3259">
      <w:pPr>
        <w:spacing w:line="480" w:lineRule="auto"/>
        <w:jc w:val="both"/>
        <w:rPr>
          <w:del w:id="1391" w:author="Rice, Neeley Polka" w:date="2021-12-07T20:56:00Z"/>
          <w:rFonts w:ascii="Calibri" w:eastAsia="Calibri" w:hAnsi="Calibri" w:cs="Calibri"/>
        </w:rPr>
        <w:pPrChange w:id="1392" w:author="Abhishek Majumdar" w:date="2021-12-17T21:27:00Z">
          <w:pPr>
            <w:spacing w:line="480" w:lineRule="auto"/>
          </w:pPr>
        </w:pPrChange>
      </w:pPr>
    </w:p>
    <w:p w14:paraId="45726FEF" w14:textId="77777777" w:rsidR="000E7C73" w:rsidDel="007F7C49" w:rsidRDefault="000E7C73" w:rsidP="00BC3259">
      <w:pPr>
        <w:spacing w:line="480" w:lineRule="auto"/>
        <w:jc w:val="both"/>
        <w:rPr>
          <w:del w:id="1393" w:author="Rice, Neeley Polka" w:date="2021-12-07T20:56:00Z"/>
          <w:b/>
          <w:bCs/>
        </w:rPr>
        <w:pPrChange w:id="1394" w:author="Abhishek Majumdar" w:date="2021-12-17T21:27:00Z">
          <w:pPr>
            <w:spacing w:line="480" w:lineRule="auto"/>
          </w:pPr>
        </w:pPrChange>
      </w:pPr>
    </w:p>
    <w:p w14:paraId="00B3F89E" w14:textId="4385501F" w:rsidR="000E7C73" w:rsidRPr="0072638D" w:rsidDel="007F7C49" w:rsidRDefault="000E7C73" w:rsidP="00BC3259">
      <w:pPr>
        <w:pStyle w:val="Heading2"/>
        <w:spacing w:line="480" w:lineRule="auto"/>
        <w:jc w:val="both"/>
        <w:rPr>
          <w:del w:id="1395" w:author="Bedwell, Livia Jewel" w:date="2021-12-07T20:37:00Z"/>
        </w:rPr>
        <w:pPrChange w:id="1396" w:author="Abhishek Majumdar" w:date="2021-12-17T21:27:00Z">
          <w:pPr>
            <w:pStyle w:val="Heading2"/>
            <w:spacing w:line="480" w:lineRule="auto"/>
          </w:pPr>
        </w:pPrChange>
      </w:pPr>
      <w:del w:id="1397" w:author="Rice, Neeley Polka" w:date="2021-12-07T20:56:00Z">
        <w:r w:rsidRPr="0072638D" w:rsidDel="007F7C49">
          <w:delText>Prediction Comparison Across Different Timeframes</w:delText>
        </w:r>
      </w:del>
    </w:p>
    <w:p w14:paraId="21AC528E" w14:textId="77777777" w:rsidR="000E7C73" w:rsidDel="007F7C49" w:rsidRDefault="000E7C73" w:rsidP="00BC3259">
      <w:pPr>
        <w:spacing w:line="480" w:lineRule="auto"/>
        <w:jc w:val="both"/>
        <w:rPr>
          <w:del w:id="1398" w:author="Rice, Neeley Polka" w:date="2021-12-07T20:56:00Z"/>
        </w:rPr>
        <w:pPrChange w:id="1399" w:author="Abhishek Majumdar" w:date="2021-12-17T21:27:00Z">
          <w:pPr>
            <w:pStyle w:val="Heading2"/>
            <w:spacing w:line="480" w:lineRule="auto"/>
          </w:pPr>
        </w:pPrChange>
      </w:pPr>
    </w:p>
    <w:p w14:paraId="30AC6355" w14:textId="1B95CC0F" w:rsidR="00147E03" w:rsidRPr="0072638D" w:rsidDel="006B43C4" w:rsidRDefault="2E937748" w:rsidP="00BC3259">
      <w:pPr>
        <w:pStyle w:val="Heading2"/>
        <w:spacing w:line="480" w:lineRule="auto"/>
        <w:jc w:val="both"/>
        <w:rPr>
          <w:del w:id="1400" w:author="Rice, Neeley Polka" w:date="2021-12-08T17:13:00Z"/>
        </w:rPr>
        <w:pPrChange w:id="1401" w:author="Abhishek Majumdar" w:date="2021-12-17T21:27:00Z">
          <w:pPr>
            <w:pStyle w:val="Heading2"/>
            <w:spacing w:line="480" w:lineRule="auto"/>
          </w:pPr>
        </w:pPrChange>
      </w:pPr>
      <w:commentRangeStart w:id="1402"/>
      <w:del w:id="1403" w:author="Rice, Neeley Polka" w:date="2021-12-08T17:13:00Z">
        <w:r w:rsidRPr="0072638D" w:rsidDel="006B43C4">
          <w:delText xml:space="preserve">Data </w:delText>
        </w:r>
        <w:r w:rsidR="2373BF38" w:rsidDel="006B43C4">
          <w:delText>C</w:delText>
        </w:r>
        <w:r w:rsidDel="006B43C4">
          <w:delText>ollection</w:delText>
        </w:r>
        <w:r w:rsidR="191FBBA3" w:rsidRPr="0072638D" w:rsidDel="006B43C4">
          <w:delText xml:space="preserve"> &amp; Preparation</w:delText>
        </w:r>
        <w:commentRangeEnd w:id="1402"/>
        <w:r w:rsidR="00FA5BEF" w:rsidDel="006B43C4">
          <w:rPr>
            <w:rStyle w:val="CommentReference"/>
            <w:rFonts w:asciiTheme="minorHAnsi" w:eastAsiaTheme="minorHAnsi" w:hAnsiTheme="minorHAnsi" w:cstheme="minorBidi"/>
            <w:color w:val="auto"/>
          </w:rPr>
          <w:commentReference w:id="1402"/>
        </w:r>
      </w:del>
      <w:del w:id="1404" w:author="Rice, Neeley Polka" w:date="2021-12-08T07:34:00Z">
        <w:r w:rsidR="2CDAD891" w:rsidRPr="0072638D" w:rsidDel="00924084">
          <w:delText>:</w:delText>
        </w:r>
      </w:del>
    </w:p>
    <w:p w14:paraId="3B24BDF0" w14:textId="72BF22E2" w:rsidR="00FA5BEF" w:rsidDel="006B43C4" w:rsidRDefault="026F1302" w:rsidP="00BC3259">
      <w:pPr>
        <w:spacing w:line="480" w:lineRule="auto"/>
        <w:ind w:firstLine="720"/>
        <w:jc w:val="both"/>
        <w:rPr>
          <w:ins w:id="1405" w:author="Bedwell, Livia Jewel" w:date="2021-12-07T19:47:00Z"/>
          <w:del w:id="1406" w:author="Rice, Neeley Polka" w:date="2021-12-08T17:13:00Z"/>
          <w:rFonts w:eastAsia="Calibri" w:cstheme="minorHAnsi"/>
        </w:rPr>
        <w:pPrChange w:id="1407" w:author="Abhishek Majumdar" w:date="2021-12-17T21:27:00Z">
          <w:pPr>
            <w:spacing w:line="480" w:lineRule="auto"/>
          </w:pPr>
        </w:pPrChange>
      </w:pPr>
      <w:del w:id="1408" w:author="Rice, Neeley Polka" w:date="2021-12-08T17:13:00Z">
        <w:r w:rsidRPr="00FB05EC" w:rsidDel="006B43C4">
          <w:rPr>
            <w:rFonts w:eastAsia="Calibri" w:cstheme="minorHAnsi"/>
            <w:rPrChange w:id="1409" w:author="Rice, Neeley Polka" w:date="2021-12-06T13:27:00Z">
              <w:rPr>
                <w:rFonts w:ascii="Calibri" w:eastAsia="Calibri" w:hAnsi="Calibri" w:cs="Calibri"/>
              </w:rPr>
            </w:rPrChange>
          </w:rPr>
          <w:delText>Our data</w:delText>
        </w:r>
      </w:del>
      <w:ins w:id="1410" w:author="Bedwell, Livia Jewel" w:date="2021-12-07T22:14:00Z">
        <w:del w:id="1411" w:author="Rice, Neeley Polka" w:date="2021-12-08T17:13:00Z">
          <w:r w:rsidR="007F280A" w:rsidDel="006B43C4">
            <w:rPr>
              <w:rFonts w:eastAsia="Calibri" w:cstheme="minorHAnsi"/>
            </w:rPr>
            <w:delText>We collect</w:delText>
          </w:r>
        </w:del>
      </w:ins>
      <w:ins w:id="1412" w:author="Bedwell, Livia Jewel" w:date="2021-12-07T22:17:00Z">
        <w:del w:id="1413" w:author="Rice, Neeley Polka" w:date="2021-12-08T17:13:00Z">
          <w:r w:rsidR="00545EE2" w:rsidDel="006B43C4">
            <w:rPr>
              <w:rFonts w:eastAsia="Calibri" w:cstheme="minorHAnsi"/>
            </w:rPr>
            <w:delText>ed</w:delText>
          </w:r>
        </w:del>
      </w:ins>
      <w:ins w:id="1414" w:author="Bedwell, Livia Jewel" w:date="2021-12-07T22:14:00Z">
        <w:del w:id="1415" w:author="Rice, Neeley Polka" w:date="2021-12-08T17:13:00Z">
          <w:r w:rsidR="007F280A" w:rsidDel="006B43C4">
            <w:rPr>
              <w:rFonts w:eastAsia="Calibri" w:cstheme="minorHAnsi"/>
            </w:rPr>
            <w:delText xml:space="preserve"> daily Bitcoin blockchain data that</w:delText>
          </w:r>
        </w:del>
      </w:ins>
      <w:del w:id="1416" w:author="Rice, Neeley Polka" w:date="2021-12-08T17:13:00Z">
        <w:r w:rsidRPr="00FB05EC" w:rsidDel="006B43C4">
          <w:rPr>
            <w:rFonts w:eastAsia="Calibri" w:cstheme="minorHAnsi"/>
            <w:rPrChange w:id="1417" w:author="Rice, Neeley Polka" w:date="2021-12-06T13:27:00Z">
              <w:rPr>
                <w:rFonts w:ascii="Calibri" w:eastAsia="Calibri" w:hAnsi="Calibri" w:cs="Calibri"/>
              </w:rPr>
            </w:rPrChange>
          </w:rPr>
          <w:delText xml:space="preserve"> covers the time period from January 03, </w:delText>
        </w:r>
      </w:del>
      <w:del w:id="1418" w:author="Rice, Neeley Polka" w:date="2021-12-08T07:34:00Z">
        <w:r w:rsidRPr="00FB05EC" w:rsidDel="0014632A">
          <w:rPr>
            <w:rFonts w:eastAsia="Calibri" w:cstheme="minorHAnsi"/>
            <w:rPrChange w:id="1419" w:author="Rice, Neeley Polka" w:date="2021-12-06T13:27:00Z">
              <w:rPr>
                <w:rFonts w:ascii="Calibri" w:eastAsia="Calibri" w:hAnsi="Calibri" w:cs="Calibri"/>
              </w:rPr>
            </w:rPrChange>
          </w:rPr>
          <w:delText>2009</w:delText>
        </w:r>
      </w:del>
      <w:del w:id="1420" w:author="Rice, Neeley Polka" w:date="2021-12-08T17:13:00Z">
        <w:r w:rsidRPr="00FB05EC" w:rsidDel="006B43C4">
          <w:rPr>
            <w:rFonts w:eastAsia="Calibri" w:cstheme="minorHAnsi"/>
            <w:rPrChange w:id="1421" w:author="Rice, Neeley Polka" w:date="2021-12-06T13:27:00Z">
              <w:rPr>
                <w:rFonts w:ascii="Calibri" w:eastAsia="Calibri" w:hAnsi="Calibri" w:cs="Calibri"/>
              </w:rPr>
            </w:rPrChange>
          </w:rPr>
          <w:delText xml:space="preserve"> to October 29, 2021. The data comprises 707,315 blocks mined by Bitcoin miners. Knowing </w:delText>
        </w:r>
      </w:del>
      <w:ins w:id="1422" w:author="Bedwell, Livia Jewel" w:date="2021-12-07T19:43:00Z">
        <w:del w:id="1423" w:author="Rice, Neeley Polka" w:date="2021-12-08T17:13:00Z">
          <w:r w:rsidR="00A3594C" w:rsidDel="006B43C4">
            <w:rPr>
              <w:rFonts w:eastAsia="Calibri" w:cstheme="minorHAnsi"/>
            </w:rPr>
            <w:delText xml:space="preserve"> We use</w:delText>
          </w:r>
          <w:r w:rsidDel="006B43C4">
            <w:rPr>
              <w:rFonts w:eastAsia="Calibri" w:cstheme="minorHAnsi"/>
            </w:rPr>
            <w:delText xml:space="preserve"> </w:delText>
          </w:r>
        </w:del>
      </w:ins>
      <w:del w:id="1424" w:author="Rice, Neeley Polka" w:date="2021-12-08T17:13:00Z">
        <w:r w:rsidRPr="00FB05EC" w:rsidDel="006B43C4">
          <w:rPr>
            <w:rFonts w:eastAsia="Calibri" w:cstheme="minorHAnsi"/>
            <w:rPrChange w:id="1425" w:author="Rice, Neeley Polka" w:date="2021-12-06T13:27:00Z">
              <w:rPr>
                <w:rFonts w:ascii="Calibri" w:eastAsia="Calibri" w:hAnsi="Calibri" w:cs="Calibri"/>
              </w:rPr>
            </w:rPrChange>
          </w:rPr>
          <w:delText>the fixed block reward, we are able to use this data to calculate the running total of Bitcoins in circulation. To account for lost coins, we filter out approximately the first 3</w:delText>
        </w:r>
      </w:del>
      <w:del w:id="1426" w:author="Rice, Neeley Polka" w:date="2021-12-08T11:24:00Z">
        <w:r w:rsidRPr="00FB05EC" w:rsidDel="008E7E8C">
          <w:rPr>
            <w:rFonts w:eastAsia="Calibri" w:cstheme="minorHAnsi"/>
            <w:rPrChange w:id="1427" w:author="Rice, Neeley Polka" w:date="2021-12-06T13:27:00Z">
              <w:rPr>
                <w:rFonts w:ascii="Calibri" w:eastAsia="Calibri" w:hAnsi="Calibri" w:cs="Calibri"/>
              </w:rPr>
            </w:rPrChange>
          </w:rPr>
          <w:delText>,000,000</w:delText>
        </w:r>
      </w:del>
      <w:del w:id="1428" w:author="Rice, Neeley Polka" w:date="2021-12-08T17:13:00Z">
        <w:r w:rsidRPr="00FB05EC" w:rsidDel="006B43C4">
          <w:rPr>
            <w:rFonts w:eastAsia="Calibri" w:cstheme="minorHAnsi"/>
            <w:rPrChange w:id="1429" w:author="Rice, Neeley Polka" w:date="2021-12-06T13:27:00Z">
              <w:rPr>
                <w:rFonts w:ascii="Calibri" w:eastAsia="Calibri" w:hAnsi="Calibri" w:cs="Calibri"/>
              </w:rPr>
            </w:rPrChange>
          </w:rPr>
          <w:delText xml:space="preserve"> million coins mined. After filtering those coins out, our data </w:delText>
        </w:r>
      </w:del>
      <w:del w:id="1430" w:author="Rice, Neeley Polka" w:date="2021-12-08T07:02:00Z">
        <w:r w:rsidRPr="00FB05EC" w:rsidDel="002B4357">
          <w:rPr>
            <w:rFonts w:eastAsia="Calibri" w:cstheme="minorHAnsi"/>
            <w:rPrChange w:id="1431" w:author="Rice, Neeley Polka" w:date="2021-12-06T13:27:00Z">
              <w:rPr>
                <w:rFonts w:ascii="Calibri" w:eastAsia="Calibri" w:hAnsi="Calibri" w:cs="Calibri"/>
              </w:rPr>
            </w:rPrChange>
          </w:rPr>
          <w:delText>now spans</w:delText>
        </w:r>
      </w:del>
      <w:del w:id="1432" w:author="Rice, Neeley Polka" w:date="2021-12-08T17:13:00Z">
        <w:r w:rsidRPr="00FB05EC" w:rsidDel="006B43C4">
          <w:rPr>
            <w:rFonts w:eastAsia="Calibri" w:cstheme="minorHAnsi"/>
            <w:rPrChange w:id="1433" w:author="Rice, Neeley Polka" w:date="2021-12-06T13:27:00Z">
              <w:rPr>
                <w:rFonts w:ascii="Calibri" w:eastAsia="Calibri" w:hAnsi="Calibri" w:cs="Calibri"/>
              </w:rPr>
            </w:rPrChange>
          </w:rPr>
          <w:delText xml:space="preserve"> from March 1, </w:delText>
        </w:r>
      </w:del>
      <w:del w:id="1434" w:author="Rice, Neeley Polka" w:date="2021-12-08T07:31:00Z">
        <w:r w:rsidRPr="00FB05EC" w:rsidDel="00954C9F">
          <w:rPr>
            <w:rFonts w:eastAsia="Calibri" w:cstheme="minorHAnsi"/>
            <w:rPrChange w:id="1435" w:author="Rice, Neeley Polka" w:date="2021-12-06T13:27:00Z">
              <w:rPr>
                <w:rFonts w:ascii="Calibri" w:eastAsia="Calibri" w:hAnsi="Calibri" w:cs="Calibri"/>
              </w:rPr>
            </w:rPrChange>
          </w:rPr>
          <w:delText>2009</w:delText>
        </w:r>
      </w:del>
      <w:del w:id="1436" w:author="Rice, Neeley Polka" w:date="2021-12-08T17:13:00Z">
        <w:r w:rsidRPr="00FB05EC" w:rsidDel="006B43C4">
          <w:rPr>
            <w:rFonts w:eastAsia="Calibri" w:cstheme="minorHAnsi"/>
            <w:rPrChange w:id="1437" w:author="Rice, Neeley Polka" w:date="2021-12-06T13:27:00Z">
              <w:rPr>
                <w:rFonts w:ascii="Calibri" w:eastAsia="Calibri" w:hAnsi="Calibri" w:cs="Calibri"/>
              </w:rPr>
            </w:rPrChange>
          </w:rPr>
          <w:delText xml:space="preserve"> to October 29, 2021. </w:delText>
        </w:r>
      </w:del>
    </w:p>
    <w:p w14:paraId="368D370D" w14:textId="1E74AD9B" w:rsidR="006F101F" w:rsidDel="006B43C4" w:rsidRDefault="026F1302" w:rsidP="00BC3259">
      <w:pPr>
        <w:spacing w:line="480" w:lineRule="auto"/>
        <w:ind w:firstLine="720"/>
        <w:jc w:val="both"/>
        <w:rPr>
          <w:ins w:id="1438" w:author="Bedwell, Livia Jewel" w:date="2021-12-07T20:27:00Z"/>
          <w:del w:id="1439" w:author="Rice, Neeley Polka" w:date="2021-12-08T17:13:00Z"/>
          <w:rFonts w:eastAsia="Calibri" w:cstheme="minorHAnsi"/>
        </w:rPr>
        <w:pPrChange w:id="1440" w:author="Abhishek Majumdar" w:date="2021-12-17T21:27:00Z">
          <w:pPr>
            <w:spacing w:line="480" w:lineRule="auto"/>
            <w:ind w:firstLine="720"/>
          </w:pPr>
        </w:pPrChange>
      </w:pPr>
      <w:del w:id="1441" w:author="Rice, Neeley Polka" w:date="2021-12-08T17:13:00Z">
        <w:r w:rsidRPr="00FB05EC" w:rsidDel="006B43C4">
          <w:rPr>
            <w:rFonts w:eastAsia="Calibri" w:cstheme="minorHAnsi"/>
            <w:rPrChange w:id="1442" w:author="Rice, Neeley Polka" w:date="2021-12-06T13:27:00Z">
              <w:rPr>
                <w:rFonts w:ascii="Calibri" w:eastAsia="Calibri" w:hAnsi="Calibri" w:cs="Calibri"/>
              </w:rPr>
            </w:rPrChange>
          </w:rPr>
          <w:delText>Our data also includes the</w:delText>
        </w:r>
      </w:del>
      <w:ins w:id="1443" w:author="Bedwell, Livia Jewel" w:date="2021-12-07T22:18:00Z">
        <w:del w:id="1444" w:author="Rice, Neeley Polka" w:date="2021-12-08T17:13:00Z">
          <w:r w:rsidR="00545EE2" w:rsidDel="006B43C4">
            <w:rPr>
              <w:rFonts w:eastAsia="Calibri" w:cstheme="minorHAnsi"/>
            </w:rPr>
            <w:delText>We also collected</w:delText>
          </w:r>
        </w:del>
      </w:ins>
      <w:ins w:id="1445" w:author="Bedwell, Livia Jewel" w:date="2021-12-07T22:19:00Z">
        <w:del w:id="1446" w:author="Rice, Neeley Polka" w:date="2021-12-08T17:13:00Z">
          <w:r w:rsidR="00545EE2" w:rsidDel="006B43C4">
            <w:rPr>
              <w:rFonts w:eastAsia="Calibri" w:cstheme="minorHAnsi"/>
            </w:rPr>
            <w:delText xml:space="preserve"> data for</w:delText>
          </w:r>
          <w:r w:rsidDel="006B43C4">
            <w:rPr>
              <w:rFonts w:eastAsia="Calibri" w:cstheme="minorHAnsi"/>
            </w:rPr>
            <w:delText xml:space="preserve"> the</w:delText>
          </w:r>
        </w:del>
      </w:ins>
      <w:del w:id="1447" w:author="Rice, Neeley Polka" w:date="2021-12-08T17:13:00Z">
        <w:r w:rsidRPr="00FB05EC" w:rsidDel="006B43C4">
          <w:rPr>
            <w:rFonts w:eastAsia="Calibri" w:cstheme="minorHAnsi"/>
            <w:rPrChange w:id="1448" w:author="Rice, Neeley Polka" w:date="2021-12-06T13:27:00Z">
              <w:rPr>
                <w:rFonts w:ascii="Calibri" w:eastAsia="Calibri" w:hAnsi="Calibri" w:cs="Calibri"/>
              </w:rPr>
            </w:rPrChange>
          </w:rPr>
          <w:delText xml:space="preserve"> market price of Bitcoin </w:delText>
        </w:r>
      </w:del>
      <w:del w:id="1449" w:author="Rice, Neeley Polka" w:date="2021-12-08T11:25:00Z">
        <w:r w:rsidRPr="00FB05EC" w:rsidDel="003B2311">
          <w:rPr>
            <w:rFonts w:eastAsia="Calibri" w:cstheme="minorHAnsi"/>
            <w:rPrChange w:id="1450" w:author="Rice, Neeley Polka" w:date="2021-12-06T13:27:00Z">
              <w:rPr>
                <w:rFonts w:ascii="Calibri" w:eastAsia="Calibri" w:hAnsi="Calibri" w:cs="Calibri"/>
              </w:rPr>
            </w:rPrChange>
          </w:rPr>
          <w:delText>compared to the US dollar</w:delText>
        </w:r>
      </w:del>
      <w:del w:id="1451" w:author="Rice, Neeley Polka" w:date="2021-12-08T17:13:00Z">
        <w:r w:rsidRPr="00FB05EC" w:rsidDel="006B43C4">
          <w:rPr>
            <w:rFonts w:eastAsia="Calibri" w:cstheme="minorHAnsi"/>
            <w:rPrChange w:id="1452" w:author="Rice, Neeley Polka" w:date="2021-12-06T13:27:00Z">
              <w:rPr>
                <w:rFonts w:ascii="Calibri" w:eastAsia="Calibri" w:hAnsi="Calibri" w:cs="Calibri"/>
              </w:rPr>
            </w:rPrChange>
          </w:rPr>
          <w:delText xml:space="preserve">. Our price data covers the period from July 17, </w:delText>
        </w:r>
      </w:del>
      <w:del w:id="1453" w:author="Rice, Neeley Polka" w:date="2021-12-08T07:31:00Z">
        <w:r w:rsidRPr="00FB05EC" w:rsidDel="00954C9F">
          <w:rPr>
            <w:rFonts w:eastAsia="Calibri" w:cstheme="minorHAnsi"/>
            <w:rPrChange w:id="1454" w:author="Rice, Neeley Polka" w:date="2021-12-06T13:27:00Z">
              <w:rPr>
                <w:rFonts w:ascii="Calibri" w:eastAsia="Calibri" w:hAnsi="Calibri" w:cs="Calibri"/>
              </w:rPr>
            </w:rPrChange>
          </w:rPr>
          <w:delText>2010</w:delText>
        </w:r>
      </w:del>
      <w:del w:id="1455" w:author="Rice, Neeley Polka" w:date="2021-12-08T17:13:00Z">
        <w:r w:rsidRPr="00FB05EC" w:rsidDel="006B43C4">
          <w:rPr>
            <w:rFonts w:eastAsia="Calibri" w:cstheme="minorHAnsi"/>
            <w:rPrChange w:id="1456" w:author="Rice, Neeley Polka" w:date="2021-12-06T13:27:00Z">
              <w:rPr>
                <w:rFonts w:ascii="Calibri" w:eastAsia="Calibri" w:hAnsi="Calibri" w:cs="Calibri"/>
              </w:rPr>
            </w:rPrChange>
          </w:rPr>
          <w:delText xml:space="preserve"> to October 29, 2020. We only consider the closing price of Bitcoin each day. With no daily</w:delText>
        </w:r>
      </w:del>
      <w:ins w:id="1457" w:author="Bedwell, Livia Jewel" w:date="2021-12-07T20:26:00Z">
        <w:del w:id="1458" w:author="Rice, Neeley Polka" w:date="2021-12-08T17:13:00Z">
          <w:r w:rsidR="006F101F" w:rsidDel="006B43C4">
            <w:rPr>
              <w:rFonts w:eastAsia="Calibri" w:cstheme="minorHAnsi"/>
            </w:rPr>
            <w:delText>Daily</w:delText>
          </w:r>
        </w:del>
      </w:ins>
      <w:del w:id="1459" w:author="Rice, Neeley Polka" w:date="2021-12-08T17:13:00Z">
        <w:r w:rsidRPr="00FB05EC" w:rsidDel="006B43C4">
          <w:rPr>
            <w:rFonts w:eastAsia="Calibri" w:cstheme="minorHAnsi"/>
            <w:rPrChange w:id="1460" w:author="Rice, Neeley Polka" w:date="2021-12-06T13:27:00Z">
              <w:rPr>
                <w:rFonts w:ascii="Calibri" w:eastAsia="Calibri" w:hAnsi="Calibri" w:cs="Calibri"/>
              </w:rPr>
            </w:rPrChange>
          </w:rPr>
          <w:delText xml:space="preserve"> price data</w:delText>
        </w:r>
      </w:del>
      <w:ins w:id="1461" w:author="Bedwell, Livia Jewel" w:date="2021-12-07T20:27:00Z">
        <w:del w:id="1462" w:author="Rice, Neeley Polka" w:date="2021-12-08T17:13:00Z">
          <w:r w:rsidDel="006B43C4">
            <w:rPr>
              <w:rFonts w:eastAsia="Calibri" w:cstheme="minorHAnsi"/>
            </w:rPr>
            <w:delText xml:space="preserve"> </w:delText>
          </w:r>
          <w:r w:rsidR="006F101F" w:rsidDel="006B43C4">
            <w:rPr>
              <w:rFonts w:eastAsia="Calibri" w:cstheme="minorHAnsi"/>
            </w:rPr>
            <w:delText>is not available</w:delText>
          </w:r>
        </w:del>
      </w:ins>
      <w:del w:id="1463" w:author="Rice, Neeley Polka" w:date="2021-12-08T17:13:00Z">
        <w:r w:rsidRPr="00FB05EC" w:rsidDel="006B43C4">
          <w:rPr>
            <w:rFonts w:eastAsia="Calibri" w:cstheme="minorHAnsi"/>
            <w:rPrChange w:id="1464" w:author="Rice, Neeley Polka" w:date="2021-12-06T13:27:00Z">
              <w:rPr>
                <w:rFonts w:ascii="Calibri" w:eastAsia="Calibri" w:hAnsi="Calibri" w:cs="Calibri"/>
              </w:rPr>
            </w:rPrChange>
          </w:rPr>
          <w:delText xml:space="preserve"> from March 1, </w:delText>
        </w:r>
      </w:del>
      <w:del w:id="1465" w:author="Rice, Neeley Polka" w:date="2021-12-08T07:31:00Z">
        <w:r w:rsidRPr="00FB05EC" w:rsidDel="00954C9F">
          <w:rPr>
            <w:rFonts w:eastAsia="Calibri" w:cstheme="minorHAnsi"/>
            <w:rPrChange w:id="1466" w:author="Rice, Neeley Polka" w:date="2021-12-06T13:27:00Z">
              <w:rPr>
                <w:rFonts w:ascii="Calibri" w:eastAsia="Calibri" w:hAnsi="Calibri" w:cs="Calibri"/>
              </w:rPr>
            </w:rPrChange>
          </w:rPr>
          <w:delText>2009</w:delText>
        </w:r>
      </w:del>
      <w:del w:id="1467" w:author="Rice, Neeley Polka" w:date="2021-12-08T17:13:00Z">
        <w:r w:rsidRPr="00FB05EC" w:rsidDel="006B43C4">
          <w:rPr>
            <w:rFonts w:eastAsia="Calibri" w:cstheme="minorHAnsi"/>
            <w:rPrChange w:id="1468" w:author="Rice, Neeley Polka" w:date="2021-12-06T13:27:00Z">
              <w:rPr>
                <w:rFonts w:ascii="Calibri" w:eastAsia="Calibri" w:hAnsi="Calibri" w:cs="Calibri"/>
              </w:rPr>
            </w:rPrChange>
          </w:rPr>
          <w:delText xml:space="preserve"> to July 16, 2010, </w:delText>
        </w:r>
      </w:del>
      <w:ins w:id="1469" w:author="Bedwell, Livia Jewel" w:date="2021-12-07T20:27:00Z">
        <w:del w:id="1470" w:author="Rice, Neeley Polka" w:date="2021-12-08T17:13:00Z">
          <w:r w:rsidR="006F101F" w:rsidDel="006B43C4">
            <w:rPr>
              <w:rFonts w:eastAsia="Calibri" w:cstheme="minorHAnsi"/>
            </w:rPr>
            <w:delText xml:space="preserve">so </w:delText>
          </w:r>
        </w:del>
      </w:ins>
      <w:del w:id="1471" w:author="Rice, Neeley Polka" w:date="2021-12-08T17:13:00Z">
        <w:r w:rsidRPr="00FB05EC" w:rsidDel="006B43C4">
          <w:rPr>
            <w:rFonts w:eastAsia="Calibri" w:cstheme="minorHAnsi"/>
            <w:rPrChange w:id="1472" w:author="Rice, Neeley Polka" w:date="2021-12-06T13:27:00Z">
              <w:rPr>
                <w:rFonts w:ascii="Calibri" w:eastAsia="Calibri" w:hAnsi="Calibri" w:cs="Calibri"/>
              </w:rPr>
            </w:rPrChange>
          </w:rPr>
          <w:delText xml:space="preserve">we estimate what the market price would </w:delText>
        </w:r>
      </w:del>
      <w:del w:id="1473" w:author="Rice, Neeley Polka" w:date="2021-12-08T11:26:00Z">
        <w:r w:rsidRPr="00FB05EC" w:rsidDel="00AE62C3">
          <w:rPr>
            <w:rFonts w:eastAsia="Calibri" w:cstheme="minorHAnsi"/>
            <w:rPrChange w:id="1474" w:author="Rice, Neeley Polka" w:date="2021-12-06T13:27:00Z">
              <w:rPr>
                <w:rFonts w:ascii="Calibri" w:eastAsia="Calibri" w:hAnsi="Calibri" w:cs="Calibri"/>
              </w:rPr>
            </w:rPrChange>
          </w:rPr>
          <w:delText>be</w:delText>
        </w:r>
      </w:del>
      <w:del w:id="1475" w:author="Rice, Neeley Polka" w:date="2021-12-08T17:13:00Z">
        <w:r w:rsidRPr="00FB05EC" w:rsidDel="006B43C4">
          <w:rPr>
            <w:rFonts w:eastAsia="Calibri" w:cstheme="minorHAnsi"/>
            <w:rPrChange w:id="1476" w:author="Rice, Neeley Polka" w:date="2021-12-06T13:27:00Z">
              <w:rPr>
                <w:rFonts w:ascii="Calibri" w:eastAsia="Calibri" w:hAnsi="Calibri" w:cs="Calibri"/>
              </w:rPr>
            </w:rPrChange>
          </w:rPr>
          <w:delText xml:space="preserve"> if traded on an exchange using </w:delText>
        </w:r>
      </w:del>
      <w:del w:id="1477" w:author="Rice, Neeley Polka" w:date="2021-12-08T11:28:00Z">
        <w:r w:rsidRPr="00FB05EC" w:rsidDel="005737EB">
          <w:rPr>
            <w:rFonts w:eastAsia="Calibri" w:cstheme="minorHAnsi"/>
            <w:rPrChange w:id="1478" w:author="Rice, Neeley Polka" w:date="2021-12-06T13:27:00Z">
              <w:rPr>
                <w:rFonts w:ascii="Calibri" w:eastAsia="Calibri" w:hAnsi="Calibri" w:cs="Calibri"/>
              </w:rPr>
            </w:rPrChange>
          </w:rPr>
          <w:delText>previous transactions.</w:delText>
        </w:r>
      </w:del>
      <w:del w:id="1479" w:author="Rice, Neeley Polka" w:date="2021-12-08T17:13:00Z">
        <w:r w:rsidRPr="00FB05EC" w:rsidDel="006B43C4">
          <w:rPr>
            <w:rFonts w:eastAsia="Calibri" w:cstheme="minorHAnsi"/>
            <w:rPrChange w:id="1480" w:author="Rice, Neeley Polka" w:date="2021-12-06T13:27:00Z">
              <w:rPr>
                <w:rFonts w:ascii="Calibri" w:eastAsia="Calibri" w:hAnsi="Calibri" w:cs="Calibri"/>
              </w:rPr>
            </w:rPrChange>
          </w:rPr>
          <w:delText xml:space="preserve"> </w:delText>
        </w:r>
      </w:del>
      <w:commentRangeStart w:id="1481"/>
      <w:del w:id="1482" w:author="Rice, Neeley Polka" w:date="2021-12-08T11:28:00Z">
        <w:r w:rsidRPr="00FB05EC" w:rsidDel="005B02F9">
          <w:rPr>
            <w:rFonts w:eastAsia="Calibri" w:cstheme="minorHAnsi"/>
            <w:rPrChange w:id="1483" w:author="Rice, Neeley Polka" w:date="2021-12-06T13:27:00Z">
              <w:rPr>
                <w:rFonts w:ascii="Calibri" w:eastAsia="Calibri" w:hAnsi="Calibri" w:cs="Calibri"/>
              </w:rPr>
            </w:rPrChange>
          </w:rPr>
          <w:delText>I</w:delText>
        </w:r>
      </w:del>
      <w:del w:id="1484" w:author="Rice, Neeley Polka" w:date="2021-12-08T17:13:00Z">
        <w:r w:rsidRPr="00FB05EC" w:rsidDel="006B43C4">
          <w:rPr>
            <w:rFonts w:eastAsia="Calibri" w:cstheme="minorHAnsi"/>
            <w:rPrChange w:id="1485" w:author="Rice, Neeley Polka" w:date="2021-12-06T13:27:00Z">
              <w:rPr>
                <w:rFonts w:ascii="Calibri" w:eastAsia="Calibri" w:hAnsi="Calibri" w:cs="Calibri"/>
              </w:rPr>
            </w:rPrChange>
          </w:rPr>
          <w:delText xml:space="preserve">n October 2009, 5,050 coins were sold for $5 </w:delText>
        </w:r>
      </w:del>
      <w:del w:id="1486" w:author="Rice, Neeley Polka" w:date="2021-12-06T13:02:00Z">
        <w:r w:rsidRPr="00FB05EC" w:rsidDel="00297309">
          <w:rPr>
            <w:rFonts w:eastAsia="Calibri" w:cstheme="minorHAnsi"/>
            <w:rPrChange w:id="1487" w:author="Rice, Neeley Polka" w:date="2021-12-06T13:27:00Z">
              <w:rPr>
                <w:rFonts w:ascii="Calibri" w:eastAsia="Calibri" w:hAnsi="Calibri" w:cs="Calibri"/>
              </w:rPr>
            </w:rPrChange>
          </w:rPr>
          <w:delText>(</w:delText>
        </w:r>
      </w:del>
      <w:del w:id="1488" w:author="Rice, Neeley Polka" w:date="2021-12-06T13:01:00Z">
        <w:r w:rsidR="00C12EE4" w:rsidRPr="00FB05EC" w:rsidDel="00297309">
          <w:rPr>
            <w:rFonts w:cstheme="minorHAnsi"/>
          </w:rPr>
          <w:fldChar w:fldCharType="begin"/>
        </w:r>
        <w:r w:rsidR="00C12EE4" w:rsidRPr="00FB05EC" w:rsidDel="00297309">
          <w:rPr>
            <w:rFonts w:cstheme="minorHAnsi"/>
          </w:rPr>
          <w:delInstrText xml:space="preserve"> HYPERLINK "https://cointelegraph.com/news/early-bitcoin-dev-misses-out-on-1-3b-after-selling-too-soon" \h </w:delInstrText>
        </w:r>
        <w:r w:rsidR="00C12EE4" w:rsidRPr="00FB05EC" w:rsidDel="00297309">
          <w:rPr>
            <w:rFonts w:cstheme="minorHAnsi"/>
          </w:rPr>
          <w:fldChar w:fldCharType="separate"/>
        </w:r>
        <w:r w:rsidRPr="00FB05EC" w:rsidDel="00297309">
          <w:rPr>
            <w:rStyle w:val="Hyperlink"/>
            <w:rFonts w:eastAsia="Calibri" w:cstheme="minorHAnsi"/>
            <w:rPrChange w:id="1489" w:author="Rice, Neeley Polka" w:date="2021-12-06T13:27:00Z">
              <w:rPr>
                <w:rStyle w:val="Hyperlink"/>
                <w:rFonts w:ascii="Calibri" w:eastAsia="Calibri" w:hAnsi="Calibri" w:cs="Calibri"/>
              </w:rPr>
            </w:rPrChange>
          </w:rPr>
          <w:delText>https://cointelegraph.com/news/early-bitcoin-dev-misses-out-on-1-3b-after-selling-too-soon</w:delText>
        </w:r>
        <w:r w:rsidR="00C12EE4" w:rsidRPr="00FB05EC" w:rsidDel="00297309">
          <w:rPr>
            <w:rStyle w:val="Hyperlink"/>
            <w:rFonts w:eastAsia="Calibri" w:cstheme="minorHAnsi"/>
            <w:rPrChange w:id="1490" w:author="Rice, Neeley Polka" w:date="2021-12-06T13:27:00Z">
              <w:rPr>
                <w:rStyle w:val="Hyperlink"/>
                <w:rFonts w:ascii="Calibri" w:eastAsia="Calibri" w:hAnsi="Calibri" w:cs="Calibri"/>
              </w:rPr>
            </w:rPrChange>
          </w:rPr>
          <w:fldChar w:fldCharType="end"/>
        </w:r>
        <w:r w:rsidRPr="00FB05EC" w:rsidDel="00297309">
          <w:rPr>
            <w:rFonts w:eastAsia="Calibri" w:cstheme="minorHAnsi"/>
            <w:rPrChange w:id="1491" w:author="Rice, Neeley Polka" w:date="2021-12-06T13:27:00Z">
              <w:rPr>
                <w:rFonts w:ascii="Calibri" w:eastAsia="Calibri" w:hAnsi="Calibri" w:cs="Calibri"/>
              </w:rPr>
            </w:rPrChange>
          </w:rPr>
          <w:delText xml:space="preserve">) </w:delText>
        </w:r>
      </w:del>
      <w:del w:id="1492" w:author="Rice, Neeley Polka" w:date="2021-12-08T17:13:00Z">
        <w:r w:rsidRPr="00FB05EC" w:rsidDel="006B43C4">
          <w:rPr>
            <w:rFonts w:eastAsia="Calibri" w:cstheme="minorHAnsi"/>
            <w:rPrChange w:id="1493" w:author="Rice, Neeley Polka" w:date="2021-12-06T13:27:00Z">
              <w:rPr>
                <w:rFonts w:ascii="Calibri" w:eastAsia="Calibri" w:hAnsi="Calibri" w:cs="Calibri"/>
              </w:rPr>
            </w:rPrChange>
          </w:rPr>
          <w:delText xml:space="preserve">and on May 22, 2010 10,000 coins were exchanged for two large pizzas (or $41) from Papa John’s </w:delText>
        </w:r>
      </w:del>
      <w:del w:id="1494" w:author="Rice, Neeley Polka" w:date="2021-12-06T13:03:00Z">
        <w:r w:rsidRPr="00FB05EC" w:rsidDel="00625AEA">
          <w:rPr>
            <w:rFonts w:eastAsia="Calibri" w:cstheme="minorHAnsi"/>
            <w:rPrChange w:id="1495" w:author="Rice, Neeley Polka" w:date="2021-12-06T13:27:00Z">
              <w:rPr>
                <w:rFonts w:ascii="Calibri" w:eastAsia="Calibri" w:hAnsi="Calibri" w:cs="Calibri"/>
              </w:rPr>
            </w:rPrChange>
          </w:rPr>
          <w:delText>(</w:delText>
        </w:r>
      </w:del>
      <w:ins w:id="1496" w:author="Bedwell, Livia Jewel" w:date="2021-12-07T20:27:00Z">
        <w:del w:id="1497" w:author="Rice, Neeley Polka" w:date="2021-12-08T17:13:00Z">
          <w:r w:rsidR="006F101F" w:rsidDel="006B43C4">
            <w:rPr>
              <w:rFonts w:cstheme="minorHAnsi"/>
            </w:rPr>
            <w:fldChar w:fldCharType="begin"/>
          </w:r>
          <w:r w:rsidR="006F101F" w:rsidDel="006B43C4">
            <w:rPr>
              <w:rFonts w:cstheme="minorHAnsi"/>
            </w:rPr>
            <w:delInstrText xml:space="preserve"> HYPERLINK "" </w:delInstrText>
          </w:r>
          <w:r w:rsidR="006F101F" w:rsidDel="006B43C4">
            <w:rPr>
              <w:rFonts w:cstheme="minorHAnsi"/>
            </w:rPr>
            <w:fldChar w:fldCharType="separate"/>
          </w:r>
        </w:del>
      </w:ins>
      <w:del w:id="1498" w:author="Rice, Neeley Polka" w:date="2021-12-06T13:03:00Z">
        <w:r w:rsidR="006F101F" w:rsidRPr="000979E8" w:rsidDel="00625AEA">
          <w:rPr>
            <w:rStyle w:val="Hyperlink"/>
            <w:rFonts w:cstheme="minorHAnsi"/>
            <w:rPrChange w:id="1499" w:author="Rice, Neeley Polka" w:date="2021-12-06T13:27:00Z">
              <w:rPr>
                <w:rStyle w:val="Hyperlink"/>
                <w:rFonts w:ascii="Calibri" w:eastAsia="Calibri" w:hAnsi="Calibri" w:cs="Calibri"/>
              </w:rPr>
            </w:rPrChange>
          </w:rPr>
          <w:delText>https://www.wired.com/2011/11/mf-bitcoin/</w:delText>
        </w:r>
      </w:del>
      <w:ins w:id="1500" w:author="Bedwell, Livia Jewel" w:date="2021-12-07T20:27:00Z">
        <w:del w:id="1501" w:author="Rice, Neeley Polka" w:date="2021-12-08T17:13:00Z">
          <w:r w:rsidR="006F101F" w:rsidDel="006B43C4">
            <w:rPr>
              <w:rFonts w:cstheme="minorHAnsi"/>
            </w:rPr>
            <w:fldChar w:fldCharType="end"/>
          </w:r>
        </w:del>
      </w:ins>
      <w:del w:id="1502" w:author="Rice, Neeley Polka" w:date="2021-12-06T13:03:00Z">
        <w:r w:rsidRPr="00FB05EC" w:rsidDel="00625AEA">
          <w:rPr>
            <w:rFonts w:eastAsia="Calibri" w:cstheme="minorHAnsi"/>
            <w:rPrChange w:id="1503" w:author="Rice, Neeley Polka" w:date="2021-12-06T13:27:00Z">
              <w:rPr>
                <w:rFonts w:ascii="Calibri" w:eastAsia="Calibri" w:hAnsi="Calibri" w:cs="Calibri"/>
              </w:rPr>
            </w:rPrChange>
          </w:rPr>
          <w:delText>)</w:delText>
        </w:r>
      </w:del>
      <w:del w:id="1504" w:author="Rice, Neeley Polka" w:date="2021-12-08T17:13:00Z">
        <w:r w:rsidRPr="00FB05EC" w:rsidDel="006B43C4">
          <w:rPr>
            <w:rFonts w:eastAsia="Calibri" w:cstheme="minorHAnsi"/>
            <w:rPrChange w:id="1505" w:author="Rice, Neeley Polka" w:date="2021-12-06T13:27:00Z">
              <w:rPr>
                <w:rFonts w:ascii="Calibri" w:eastAsia="Calibri" w:hAnsi="Calibri" w:cs="Calibri"/>
              </w:rPr>
            </w:rPrChange>
          </w:rPr>
          <w:delText xml:space="preserve">. </w:delText>
        </w:r>
        <w:commentRangeEnd w:id="1481"/>
        <w:r w:rsidR="00FC3B1C" w:rsidDel="006B43C4">
          <w:rPr>
            <w:rStyle w:val="CommentReference"/>
          </w:rPr>
          <w:commentReference w:id="1481"/>
        </w:r>
      </w:del>
    </w:p>
    <w:p w14:paraId="68BEC521" w14:textId="4D2599F1" w:rsidR="00545EE2" w:rsidDel="006B43C4" w:rsidRDefault="00545EE2" w:rsidP="00BC3259">
      <w:pPr>
        <w:spacing w:line="480" w:lineRule="auto"/>
        <w:ind w:firstLine="720"/>
        <w:jc w:val="both"/>
        <w:rPr>
          <w:ins w:id="1506" w:author="Bedwell, Livia Jewel" w:date="2021-12-07T22:20:00Z"/>
          <w:del w:id="1507" w:author="Rice, Neeley Polka" w:date="2021-12-08T17:13:00Z"/>
          <w:rFonts w:eastAsia="Calibri" w:cstheme="minorHAnsi"/>
        </w:rPr>
        <w:pPrChange w:id="1508" w:author="Abhishek Majumdar" w:date="2021-12-17T21:27:00Z">
          <w:pPr>
            <w:spacing w:line="480" w:lineRule="auto"/>
            <w:ind w:firstLine="720"/>
          </w:pPr>
        </w:pPrChange>
      </w:pPr>
      <w:ins w:id="1509" w:author="Bedwell, Livia Jewel" w:date="2021-12-07T22:20:00Z">
        <w:del w:id="1510" w:author="Rice, Neeley Polka" w:date="2021-12-08T17:13:00Z">
          <w:r w:rsidDel="006B43C4">
            <w:rPr>
              <w:rFonts w:eastAsia="Calibri" w:cstheme="minorHAnsi"/>
            </w:rPr>
            <w:delText xml:space="preserve">To explore the potential effects of external variables, we collected </w:delText>
          </w:r>
        </w:del>
      </w:ins>
      <w:ins w:id="1511" w:author="Bedwell, Livia Jewel" w:date="2021-12-07T22:21:00Z">
        <w:del w:id="1512" w:author="Rice, Neeley Polka" w:date="2021-12-08T17:13:00Z">
          <w:r w:rsidR="00B17144" w:rsidDel="006B43C4">
            <w:rPr>
              <w:rFonts w:eastAsia="Calibri" w:cstheme="minorHAnsi"/>
            </w:rPr>
            <w:delText>addition</w:delText>
          </w:r>
        </w:del>
      </w:ins>
      <w:ins w:id="1513" w:author="Bedwell, Livia Jewel" w:date="2021-12-07T22:22:00Z">
        <w:del w:id="1514" w:author="Rice, Neeley Polka" w:date="2021-12-08T17:13:00Z">
          <w:r w:rsidR="00B17144" w:rsidDel="006B43C4">
            <w:rPr>
              <w:rFonts w:eastAsia="Calibri" w:cstheme="minorHAnsi"/>
            </w:rPr>
            <w:delText>al</w:delText>
          </w:r>
        </w:del>
      </w:ins>
      <w:ins w:id="1515" w:author="Bedwell, Livia Jewel" w:date="2021-12-07T22:28:00Z">
        <w:del w:id="1516" w:author="Rice, Neeley Polka" w:date="2021-12-08T17:13:00Z">
          <w:r w:rsidR="00762EF4" w:rsidDel="006B43C4">
            <w:rPr>
              <w:rFonts w:eastAsia="Calibri" w:cstheme="minorHAnsi"/>
            </w:rPr>
            <w:delText xml:space="preserve"> </w:delText>
          </w:r>
        </w:del>
      </w:ins>
      <w:ins w:id="1517" w:author="Bedwell, Livia Jewel" w:date="2021-12-07T22:22:00Z">
        <w:del w:id="1518" w:author="Rice, Neeley Polka" w:date="2021-12-08T17:13:00Z">
          <w:r w:rsidR="00B17144" w:rsidDel="006B43C4">
            <w:rPr>
              <w:rFonts w:eastAsia="Calibri" w:cstheme="minorHAnsi"/>
            </w:rPr>
            <w:delText xml:space="preserve">data to use </w:delText>
          </w:r>
        </w:del>
      </w:ins>
      <w:ins w:id="1519" w:author="Bedwell, Livia Jewel" w:date="2021-12-07T22:24:00Z">
        <w:del w:id="1520" w:author="Rice, Neeley Polka" w:date="2021-12-08T17:13:00Z">
          <w:r w:rsidR="003C0130" w:rsidDel="006B43C4">
            <w:rPr>
              <w:rFonts w:eastAsia="Calibri" w:cstheme="minorHAnsi"/>
            </w:rPr>
            <w:delText xml:space="preserve">as predictors. </w:delText>
          </w:r>
        </w:del>
      </w:ins>
      <w:ins w:id="1521" w:author="Bedwell, Livia Jewel" w:date="2021-12-07T22:28:00Z">
        <w:del w:id="1522" w:author="Rice, Neeley Polka" w:date="2021-12-08T17:13:00Z">
          <w:r w:rsidR="00762EF4" w:rsidDel="006B43C4">
            <w:rPr>
              <w:rFonts w:eastAsia="Calibri" w:cstheme="minorHAnsi"/>
            </w:rPr>
            <w:delText>The additional data includes</w:delText>
          </w:r>
        </w:del>
      </w:ins>
      <w:ins w:id="1523" w:author="Bedwell, Livia Jewel" w:date="2021-12-07T22:27:00Z">
        <w:del w:id="1524" w:author="Rice, Neeley Polka" w:date="2021-12-08T17:13:00Z">
          <w:r w:rsidR="004947CD" w:rsidDel="006B43C4">
            <w:rPr>
              <w:rFonts w:eastAsia="Calibri" w:cstheme="minorHAnsi"/>
            </w:rPr>
            <w:delText xml:space="preserve"> </w:delText>
          </w:r>
        </w:del>
      </w:ins>
      <w:ins w:id="1525" w:author="Bedwell, Livia Jewel" w:date="2021-12-07T22:29:00Z">
        <w:del w:id="1526" w:author="Rice, Neeley Polka" w:date="2021-12-08T17:13:00Z">
          <w:r w:rsidR="00762EF4" w:rsidDel="006B43C4">
            <w:rPr>
              <w:rFonts w:eastAsia="Calibri" w:cstheme="minorHAnsi"/>
            </w:rPr>
            <w:delText xml:space="preserve">daily level </w:delText>
          </w:r>
        </w:del>
      </w:ins>
      <w:ins w:id="1527" w:author="Bedwell, Livia Jewel" w:date="2021-12-07T22:27:00Z">
        <w:del w:id="1528" w:author="Rice, Neeley Polka" w:date="2021-12-08T17:13:00Z">
          <w:r w:rsidR="004947CD" w:rsidDel="006B43C4">
            <w:rPr>
              <w:rFonts w:eastAsia="Calibri" w:cstheme="minorHAnsi"/>
            </w:rPr>
            <w:delText>QQQ</w:delText>
          </w:r>
        </w:del>
      </w:ins>
      <w:ins w:id="1529" w:author="Bedwell, Livia Jewel" w:date="2021-12-07T22:28:00Z">
        <w:del w:id="1530" w:author="Rice, Neeley Polka" w:date="2021-12-08T17:13:00Z">
          <w:r w:rsidR="00762EF4" w:rsidDel="006B43C4">
            <w:rPr>
              <w:rFonts w:eastAsia="Calibri" w:cstheme="minorHAnsi"/>
            </w:rPr>
            <w:delText xml:space="preserve">, </w:delText>
          </w:r>
        </w:del>
      </w:ins>
      <w:ins w:id="1531" w:author="Bedwell, Livia Jewel" w:date="2021-12-07T22:27:00Z">
        <w:del w:id="1532" w:author="Rice, Neeley Polka" w:date="2021-12-08T17:13:00Z">
          <w:r w:rsidR="004947CD" w:rsidDel="006B43C4">
            <w:rPr>
              <w:rFonts w:eastAsia="Calibri" w:cstheme="minorHAnsi"/>
            </w:rPr>
            <w:delText>NASDAQ</w:delText>
          </w:r>
        </w:del>
      </w:ins>
      <w:ins w:id="1533" w:author="Bedwell, Livia Jewel" w:date="2021-12-07T22:29:00Z">
        <w:del w:id="1534" w:author="Rice, Neeley Polka" w:date="2021-12-08T17:13:00Z">
          <w:r w:rsidR="00762EF4" w:rsidDel="006B43C4">
            <w:rPr>
              <w:rFonts w:eastAsia="Calibri" w:cstheme="minorHAnsi"/>
            </w:rPr>
            <w:delText xml:space="preserve">, and news sentiment </w:delText>
          </w:r>
        </w:del>
      </w:ins>
      <w:ins w:id="1535" w:author="Bedwell, Livia Jewel" w:date="2021-12-07T22:30:00Z">
        <w:del w:id="1536" w:author="Rice, Neeley Polka" w:date="2021-12-08T17:13:00Z">
          <w:r w:rsidR="002C4C54" w:rsidDel="006B43C4">
            <w:rPr>
              <w:rFonts w:eastAsia="Calibri" w:cstheme="minorHAnsi"/>
            </w:rPr>
            <w:delText xml:space="preserve">index </w:delText>
          </w:r>
        </w:del>
      </w:ins>
      <w:ins w:id="1537" w:author="Bedwell, Livia Jewel" w:date="2021-12-07T22:29:00Z">
        <w:del w:id="1538" w:author="Rice, Neeley Polka" w:date="2021-12-08T17:13:00Z">
          <w:r w:rsidR="00762EF4" w:rsidDel="006B43C4">
            <w:rPr>
              <w:rFonts w:eastAsia="Calibri" w:cstheme="minorHAnsi"/>
            </w:rPr>
            <w:delText xml:space="preserve">measures. QQQ and NASDAQ were collected from Yahoo Finance. The news sentiment index </w:delText>
          </w:r>
        </w:del>
      </w:ins>
      <w:ins w:id="1539" w:author="Bedwell, Livia Jewel" w:date="2021-12-07T22:31:00Z">
        <w:del w:id="1540" w:author="Rice, Neeley Polka" w:date="2021-12-08T17:13:00Z">
          <w:r w:rsidR="002C4C54" w:rsidDel="006B43C4">
            <w:rPr>
              <w:rFonts w:eastAsia="Calibri" w:cstheme="minorHAnsi"/>
            </w:rPr>
            <w:delText xml:space="preserve">attempts to provide a </w:delText>
          </w:r>
        </w:del>
      </w:ins>
      <w:ins w:id="1541" w:author="Bedwell, Livia Jewel" w:date="2021-12-07T22:32:00Z">
        <w:del w:id="1542" w:author="Rice, Neeley Polka" w:date="2021-12-08T17:13:00Z">
          <w:r w:rsidR="002C4C54" w:rsidDel="006B43C4">
            <w:rPr>
              <w:rFonts w:eastAsia="Calibri" w:cstheme="minorHAnsi"/>
            </w:rPr>
            <w:delText xml:space="preserve">daily </w:delText>
          </w:r>
        </w:del>
      </w:ins>
      <w:ins w:id="1543" w:author="Bedwell, Livia Jewel" w:date="2021-12-07T22:31:00Z">
        <w:del w:id="1544" w:author="Rice, Neeley Polka" w:date="2021-12-08T17:13:00Z">
          <w:r w:rsidR="002C4C54" w:rsidDel="006B43C4">
            <w:rPr>
              <w:rFonts w:eastAsia="Calibri" w:cstheme="minorHAnsi"/>
            </w:rPr>
            <w:delText xml:space="preserve">score for </w:delText>
          </w:r>
        </w:del>
      </w:ins>
      <w:ins w:id="1545" w:author="Bedwell, Livia Jewel" w:date="2021-12-07T22:30:00Z">
        <w:del w:id="1546" w:author="Rice, Neeley Polka" w:date="2021-12-08T17:13:00Z">
          <w:r w:rsidR="002C4C54" w:rsidDel="006B43C4">
            <w:rPr>
              <w:rFonts w:eastAsia="Calibri" w:cstheme="minorHAnsi"/>
            </w:rPr>
            <w:delText xml:space="preserve">US economic sentiment </w:delText>
          </w:r>
        </w:del>
      </w:ins>
      <w:ins w:id="1547" w:author="Bedwell, Livia Jewel" w:date="2021-12-07T22:31:00Z">
        <w:del w:id="1548" w:author="Rice, Neeley Polka" w:date="2021-12-08T17:13:00Z">
          <w:r w:rsidR="002C4C54" w:rsidDel="006B43C4">
            <w:rPr>
              <w:rFonts w:eastAsia="Calibri" w:cstheme="minorHAnsi"/>
            </w:rPr>
            <w:delText>by analyz</w:delText>
          </w:r>
        </w:del>
      </w:ins>
      <w:ins w:id="1549" w:author="Bedwell, Livia Jewel" w:date="2021-12-07T22:32:00Z">
        <w:del w:id="1550" w:author="Rice, Neeley Polka" w:date="2021-12-08T17:13:00Z">
          <w:r w:rsidR="002C4C54" w:rsidDel="006B43C4">
            <w:rPr>
              <w:rFonts w:eastAsia="Calibri" w:cstheme="minorHAnsi"/>
            </w:rPr>
            <w:delText xml:space="preserve">ing </w:delText>
          </w:r>
        </w:del>
      </w:ins>
      <w:ins w:id="1551" w:author="Bedwell, Livia Jewel" w:date="2021-12-07T22:34:00Z">
        <w:del w:id="1552" w:author="Rice, Neeley Polka" w:date="2021-12-08T17:13:00Z">
          <w:r w:rsidR="001C4078" w:rsidDel="006B43C4">
            <w:rPr>
              <w:rFonts w:eastAsia="Calibri" w:cstheme="minorHAnsi"/>
            </w:rPr>
            <w:delText xml:space="preserve">various </w:delText>
          </w:r>
        </w:del>
      </w:ins>
      <w:ins w:id="1553" w:author="Bedwell, Livia Jewel" w:date="2021-12-07T22:33:00Z">
        <w:del w:id="1554" w:author="Rice, Neeley Polka" w:date="2021-12-08T17:13:00Z">
          <w:r w:rsidR="002C4C54" w:rsidDel="006B43C4">
            <w:rPr>
              <w:rFonts w:eastAsia="Calibri" w:cstheme="minorHAnsi"/>
            </w:rPr>
            <w:delText xml:space="preserve">articles from </w:delText>
          </w:r>
        </w:del>
      </w:ins>
      <w:ins w:id="1555" w:author="Bedwell, Livia Jewel" w:date="2021-12-07T22:31:00Z">
        <w:del w:id="1556" w:author="Rice, Neeley Polka" w:date="2021-12-08T17:13:00Z">
          <w:r w:rsidR="002C4C54" w:rsidDel="006B43C4">
            <w:rPr>
              <w:rFonts w:eastAsia="Calibri" w:cstheme="minorHAnsi"/>
            </w:rPr>
            <w:delText>major US newspapers</w:delText>
          </w:r>
        </w:del>
      </w:ins>
      <w:ins w:id="1557" w:author="Bedwell, Livia Jewel" w:date="2021-12-07T22:33:00Z">
        <w:del w:id="1558" w:author="Rice, Neeley Polka" w:date="2021-12-08T17:13:00Z">
          <w:r w:rsidR="002C4C54" w:rsidDel="006B43C4">
            <w:rPr>
              <w:rFonts w:eastAsia="Calibri" w:cstheme="minorHAnsi"/>
            </w:rPr>
            <w:delText xml:space="preserve"> (</w:delText>
          </w:r>
        </w:del>
      </w:ins>
      <w:ins w:id="1559" w:author="Bedwell, Livia Jewel" w:date="2021-12-08T11:32:00Z">
        <w:del w:id="1560" w:author="Rice, Neeley Polka" w:date="2021-12-08T17:13:00Z">
          <w:r w:rsidR="005D000B" w:rsidRPr="005D000B" w:rsidDel="006B43C4">
            <w:rPr>
              <w:rFonts w:eastAsia="Calibri" w:cstheme="minorHAnsi"/>
            </w:rPr>
            <w:delText>https://www.frbsf.org/economic-research/indicators-data/daily-news-sentiment-index/</w:delText>
          </w:r>
        </w:del>
      </w:ins>
      <w:ins w:id="1561" w:author="Bedwell, Livia Jewel" w:date="2021-12-07T22:33:00Z">
        <w:del w:id="1562" w:author="Rice, Neeley Polka" w:date="2021-12-08T17:13:00Z">
          <w:r w:rsidR="002C4C54" w:rsidDel="006B43C4">
            <w:rPr>
              <w:rFonts w:eastAsia="Calibri" w:cstheme="minorHAnsi"/>
            </w:rPr>
            <w:delText>)</w:delText>
          </w:r>
        </w:del>
      </w:ins>
      <w:ins w:id="1563" w:author="Bedwell, Livia Jewel" w:date="2021-12-07T22:31:00Z">
        <w:del w:id="1564" w:author="Rice, Neeley Polka" w:date="2021-12-08T17:13:00Z">
          <w:r w:rsidR="002C4C54" w:rsidDel="006B43C4">
            <w:rPr>
              <w:rFonts w:eastAsia="Calibri" w:cstheme="minorHAnsi"/>
            </w:rPr>
            <w:delText xml:space="preserve">. </w:delText>
          </w:r>
        </w:del>
      </w:ins>
    </w:p>
    <w:p w14:paraId="3B67B9A9" w14:textId="60577300" w:rsidR="00920864" w:rsidDel="006B43C4" w:rsidRDefault="026F1302" w:rsidP="00BC3259">
      <w:pPr>
        <w:spacing w:line="480" w:lineRule="auto"/>
        <w:ind w:firstLine="720"/>
        <w:jc w:val="both"/>
        <w:rPr>
          <w:ins w:id="1565" w:author="Bedwell, Livia Jewel" w:date="2021-12-07T22:40:00Z"/>
          <w:del w:id="1566" w:author="Rice, Neeley Polka" w:date="2021-12-08T17:13:00Z"/>
          <w:rFonts w:eastAsia="Calibri" w:cstheme="minorHAnsi"/>
        </w:rPr>
        <w:pPrChange w:id="1567" w:author="Abhishek Majumdar" w:date="2021-12-17T21:27:00Z">
          <w:pPr>
            <w:spacing w:line="480" w:lineRule="auto"/>
            <w:ind w:firstLine="720"/>
          </w:pPr>
        </w:pPrChange>
      </w:pPr>
      <w:del w:id="1568" w:author="Rice, Neeley Polka" w:date="2021-12-08T17:13:00Z">
        <w:r w:rsidRPr="00FB05EC" w:rsidDel="006B43C4">
          <w:rPr>
            <w:rFonts w:eastAsia="Calibri" w:cstheme="minorHAnsi"/>
            <w:rPrChange w:id="1569" w:author="Rice, Neeley Polka" w:date="2021-12-06T13:27:00Z">
              <w:rPr>
                <w:rFonts w:ascii="Calibri" w:eastAsia="Calibri" w:hAnsi="Calibri" w:cs="Calibri"/>
              </w:rPr>
            </w:rPrChange>
          </w:rPr>
          <w:delText>After gathering all the data at a daily level, we perform</w:delText>
        </w:r>
      </w:del>
      <w:ins w:id="1570" w:author="Bedwell, Livia Jewel" w:date="2021-12-08T11:33:00Z">
        <w:del w:id="1571" w:author="Rice, Neeley Polka" w:date="2021-12-08T17:13:00Z">
          <w:r w:rsidR="005D000B" w:rsidDel="006B43C4">
            <w:rPr>
              <w:rFonts w:eastAsia="Calibri" w:cstheme="minorHAnsi"/>
            </w:rPr>
            <w:delText>ed</w:delText>
          </w:r>
        </w:del>
      </w:ins>
      <w:del w:id="1572" w:author="Rice, Neeley Polka" w:date="2021-12-08T17:13:00Z">
        <w:r w:rsidRPr="00FB05EC" w:rsidDel="006B43C4">
          <w:rPr>
            <w:rFonts w:eastAsia="Calibri" w:cstheme="minorHAnsi"/>
            <w:rPrChange w:id="1573" w:author="Rice, Neeley Polka" w:date="2021-12-06T13:27:00Z">
              <w:rPr>
                <w:rFonts w:ascii="Calibri" w:eastAsia="Calibri" w:hAnsi="Calibri" w:cs="Calibri"/>
              </w:rPr>
            </w:rPrChange>
          </w:rPr>
          <w:delText xml:space="preserve"> two aggregations – </w:delText>
        </w:r>
      </w:del>
      <w:del w:id="1574" w:author="Rice, Neeley Polka" w:date="2021-12-06T13:03:00Z">
        <w:r w:rsidRPr="00FB05EC" w:rsidDel="003D3112">
          <w:rPr>
            <w:rFonts w:eastAsia="Calibri" w:cstheme="minorHAnsi"/>
            <w:rPrChange w:id="1575" w:author="Rice, Neeley Polka" w:date="2021-12-06T13:27:00Z">
              <w:rPr>
                <w:rFonts w:ascii="Calibri" w:eastAsia="Calibri" w:hAnsi="Calibri" w:cs="Calibri"/>
              </w:rPr>
            </w:rPrChange>
          </w:rPr>
          <w:delText>at</w:delText>
        </w:r>
      </w:del>
      <w:del w:id="1576" w:author="Rice, Neeley Polka" w:date="2021-12-08T17:13:00Z">
        <w:r w:rsidRPr="00FB05EC" w:rsidDel="006B43C4">
          <w:rPr>
            <w:rFonts w:eastAsia="Calibri" w:cstheme="minorHAnsi"/>
            <w:rPrChange w:id="1577" w:author="Rice, Neeley Polka" w:date="2021-12-06T13:27:00Z">
              <w:rPr>
                <w:rFonts w:ascii="Calibri" w:eastAsia="Calibri" w:hAnsi="Calibri" w:cs="Calibri"/>
              </w:rPr>
            </w:rPrChange>
          </w:rPr>
          <w:delText xml:space="preserve"> a weekly level and </w:delText>
        </w:r>
      </w:del>
      <w:del w:id="1578" w:author="Rice, Neeley Polka" w:date="2021-12-06T13:03:00Z">
        <w:r w:rsidRPr="00FB05EC" w:rsidDel="003D3112">
          <w:rPr>
            <w:rFonts w:eastAsia="Calibri" w:cstheme="minorHAnsi"/>
            <w:rPrChange w:id="1579" w:author="Rice, Neeley Polka" w:date="2021-12-06T13:27:00Z">
              <w:rPr>
                <w:rFonts w:ascii="Calibri" w:eastAsia="Calibri" w:hAnsi="Calibri" w:cs="Calibri"/>
              </w:rPr>
            </w:rPrChange>
          </w:rPr>
          <w:delText>at</w:delText>
        </w:r>
      </w:del>
      <w:del w:id="1580" w:author="Rice, Neeley Polka" w:date="2021-12-08T17:13:00Z">
        <w:r w:rsidRPr="00FB05EC" w:rsidDel="006B43C4">
          <w:rPr>
            <w:rFonts w:eastAsia="Calibri" w:cstheme="minorHAnsi"/>
            <w:rPrChange w:id="1581" w:author="Rice, Neeley Polka" w:date="2021-12-06T13:27:00Z">
              <w:rPr>
                <w:rFonts w:ascii="Calibri" w:eastAsia="Calibri" w:hAnsi="Calibri" w:cs="Calibri"/>
              </w:rPr>
            </w:rPrChange>
          </w:rPr>
          <w:delText xml:space="preserve"> a monthly level. For the weekly aggregations, we determine</w:delText>
        </w:r>
      </w:del>
      <w:ins w:id="1582" w:author="Bedwell, Livia Jewel" w:date="2021-12-08T11:32:00Z">
        <w:del w:id="1583" w:author="Rice, Neeley Polka" w:date="2021-12-08T17:13:00Z">
          <w:r w:rsidR="005D000B" w:rsidDel="006B43C4">
            <w:rPr>
              <w:rFonts w:eastAsia="Calibri" w:cstheme="minorHAnsi"/>
            </w:rPr>
            <w:delText>d</w:delText>
          </w:r>
        </w:del>
      </w:ins>
      <w:del w:id="1584" w:author="Rice, Neeley Polka" w:date="2021-12-08T17:13:00Z">
        <w:r w:rsidRPr="00FB05EC" w:rsidDel="006B43C4">
          <w:rPr>
            <w:rFonts w:eastAsia="Calibri" w:cstheme="minorHAnsi"/>
            <w:rPrChange w:id="1585" w:author="Rice, Neeley Polka" w:date="2021-12-06T13:27:00Z">
              <w:rPr>
                <w:rFonts w:ascii="Calibri" w:eastAsia="Calibri" w:hAnsi="Calibri" w:cs="Calibri"/>
              </w:rPr>
            </w:rPrChange>
          </w:rPr>
          <w:delText xml:space="preserve"> the week price of Bitcoin to be the closing market price at the end of day each Saturday. </w:delText>
        </w:r>
      </w:del>
      <w:ins w:id="1586" w:author="Bedwell, Livia Jewel" w:date="2021-12-07T22:35:00Z">
        <w:del w:id="1587" w:author="Rice, Neeley Polka" w:date="2021-12-08T17:13:00Z">
          <w:r w:rsidR="00365A16" w:rsidDel="006B43C4">
            <w:rPr>
              <w:rFonts w:eastAsia="Calibri" w:cstheme="minorHAnsi"/>
            </w:rPr>
            <w:delText>Similarly, t</w:delText>
          </w:r>
        </w:del>
      </w:ins>
      <w:ins w:id="1588" w:author="Bedwell, Livia Jewel" w:date="2021-12-07T22:22:00Z">
        <w:del w:id="1589" w:author="Rice, Neeley Polka" w:date="2021-12-08T17:13:00Z">
          <w:r w:rsidR="003F68B6" w:rsidDel="006B43C4">
            <w:rPr>
              <w:rFonts w:eastAsia="Calibri" w:cstheme="minorHAnsi"/>
            </w:rPr>
            <w:delText xml:space="preserve">he closing market price </w:delText>
          </w:r>
        </w:del>
      </w:ins>
      <w:ins w:id="1590" w:author="Bedwell, Livia Jewel" w:date="2021-12-07T22:23:00Z">
        <w:del w:id="1591" w:author="Rice, Neeley Polka" w:date="2021-12-08T17:13:00Z">
          <w:r w:rsidR="003F68B6" w:rsidDel="006B43C4">
            <w:rPr>
              <w:rFonts w:eastAsia="Calibri" w:cstheme="minorHAnsi"/>
            </w:rPr>
            <w:delText xml:space="preserve">at the end of day each Friday is used for QQQ and NASDAQ. </w:delText>
          </w:r>
        </w:del>
      </w:ins>
      <w:del w:id="1592" w:author="Rice, Neeley Polka" w:date="2021-12-08T17:13:00Z">
        <w:r w:rsidRPr="00FB05EC" w:rsidDel="006B43C4">
          <w:rPr>
            <w:rFonts w:eastAsia="Calibri" w:cstheme="minorHAnsi"/>
            <w:rPrChange w:id="1593" w:author="Rice, Neeley Polka" w:date="2021-12-06T13:27:00Z">
              <w:rPr>
                <w:rFonts w:ascii="Calibri" w:eastAsia="Calibri" w:hAnsi="Calibri" w:cs="Calibri"/>
              </w:rPr>
            </w:rPrChange>
          </w:rPr>
          <w:delText xml:space="preserve">The flow for each week is calculated as the number of new </w:delText>
        </w:r>
      </w:del>
      <w:del w:id="1594" w:author="Rice, Neeley Polka" w:date="2021-12-08T07:06:00Z">
        <w:r w:rsidRPr="00FB05EC" w:rsidDel="008C362C">
          <w:rPr>
            <w:rFonts w:eastAsia="Calibri" w:cstheme="minorHAnsi"/>
            <w:rPrChange w:id="1595" w:author="Rice, Neeley Polka" w:date="2021-12-06T13:27:00Z">
              <w:rPr>
                <w:rFonts w:ascii="Calibri" w:eastAsia="Calibri" w:hAnsi="Calibri" w:cs="Calibri"/>
              </w:rPr>
            </w:rPrChange>
          </w:rPr>
          <w:delText>b</w:delText>
        </w:r>
      </w:del>
      <w:del w:id="1596" w:author="Rice, Neeley Polka" w:date="2021-12-08T17:13:00Z">
        <w:r w:rsidRPr="00FB05EC" w:rsidDel="006B43C4">
          <w:rPr>
            <w:rFonts w:eastAsia="Calibri" w:cstheme="minorHAnsi"/>
            <w:rPrChange w:id="1597" w:author="Rice, Neeley Polka" w:date="2021-12-06T13:27:00Z">
              <w:rPr>
                <w:rFonts w:ascii="Calibri" w:eastAsia="Calibri" w:hAnsi="Calibri" w:cs="Calibri"/>
              </w:rPr>
            </w:rPrChange>
          </w:rPr>
          <w:delText xml:space="preserve">itcoins minted during the week, and the stock is simply the total number of </w:delText>
        </w:r>
      </w:del>
      <w:del w:id="1598" w:author="Rice, Neeley Polka" w:date="2021-12-08T07:06:00Z">
        <w:r w:rsidRPr="00FB05EC" w:rsidDel="00DC2589">
          <w:rPr>
            <w:rFonts w:eastAsia="Calibri" w:cstheme="minorHAnsi"/>
            <w:rPrChange w:id="1599" w:author="Rice, Neeley Polka" w:date="2021-12-06T13:27:00Z">
              <w:rPr>
                <w:rFonts w:ascii="Calibri" w:eastAsia="Calibri" w:hAnsi="Calibri" w:cs="Calibri"/>
              </w:rPr>
            </w:rPrChange>
          </w:rPr>
          <w:delText>b</w:delText>
        </w:r>
      </w:del>
      <w:del w:id="1600" w:author="Rice, Neeley Polka" w:date="2021-12-08T17:13:00Z">
        <w:r w:rsidRPr="00FB05EC" w:rsidDel="006B43C4">
          <w:rPr>
            <w:rFonts w:eastAsia="Calibri" w:cstheme="minorHAnsi"/>
            <w:rPrChange w:id="1601" w:author="Rice, Neeley Polka" w:date="2021-12-06T13:27:00Z">
              <w:rPr>
                <w:rFonts w:ascii="Calibri" w:eastAsia="Calibri" w:hAnsi="Calibri" w:cs="Calibri"/>
              </w:rPr>
            </w:rPrChange>
          </w:rPr>
          <w:delText>itcoins in circulation at the end of each week.</w:delText>
        </w:r>
      </w:del>
      <w:ins w:id="1602" w:author="Bedwell, Livia Jewel" w:date="2021-12-07T22:37:00Z">
        <w:del w:id="1603" w:author="Rice, Neeley Polka" w:date="2021-12-08T17:13:00Z">
          <w:r w:rsidDel="006B43C4">
            <w:rPr>
              <w:rFonts w:eastAsia="Calibri" w:cstheme="minorHAnsi"/>
            </w:rPr>
            <w:delText xml:space="preserve"> </w:delText>
          </w:r>
        </w:del>
      </w:ins>
      <w:ins w:id="1604" w:author="Bedwell, Livia Jewel" w:date="2021-12-07T22:40:00Z">
        <w:del w:id="1605" w:author="Rice, Neeley Polka" w:date="2021-12-08T17:13:00Z">
          <w:r w:rsidR="00920864" w:rsidDel="006B43C4">
            <w:rPr>
              <w:rFonts w:eastAsia="Calibri" w:cstheme="minorHAnsi"/>
            </w:rPr>
            <w:delText>T</w:delText>
          </w:r>
        </w:del>
      </w:ins>
      <w:ins w:id="1606" w:author="Bedwell, Livia Jewel" w:date="2021-12-07T22:37:00Z">
        <w:del w:id="1607" w:author="Rice, Neeley Polka" w:date="2021-12-08T17:13:00Z">
          <w:r w:rsidR="00365A16" w:rsidDel="006B43C4">
            <w:rPr>
              <w:rFonts w:eastAsia="Calibri" w:cstheme="minorHAnsi"/>
            </w:rPr>
            <w:delText xml:space="preserve">he news sentiment index is aggregated as a weekly average. </w:delText>
          </w:r>
        </w:del>
      </w:ins>
      <w:del w:id="1608" w:author="Rice, Neeley Polka" w:date="2021-12-08T17:13:00Z">
        <w:r w:rsidRPr="00FB05EC" w:rsidDel="006B43C4">
          <w:rPr>
            <w:rFonts w:eastAsia="Calibri" w:cstheme="minorHAnsi"/>
            <w:rPrChange w:id="1609" w:author="Rice, Neeley Polka" w:date="2021-12-06T13:27:00Z">
              <w:rPr>
                <w:rFonts w:ascii="Calibri" w:eastAsia="Calibri" w:hAnsi="Calibri" w:cs="Calibri"/>
              </w:rPr>
            </w:rPrChange>
          </w:rPr>
          <w:delText xml:space="preserve"> </w:delText>
        </w:r>
      </w:del>
    </w:p>
    <w:p w14:paraId="0F2F2BDB" w14:textId="2650FC54" w:rsidR="026F1302" w:rsidDel="006B43C4" w:rsidRDefault="026F1302" w:rsidP="00BC3259">
      <w:pPr>
        <w:spacing w:line="480" w:lineRule="auto"/>
        <w:ind w:firstLine="720"/>
        <w:jc w:val="both"/>
        <w:rPr>
          <w:ins w:id="1610" w:author="Bedwell, Livia Jewel" w:date="2021-12-07T22:43:00Z"/>
          <w:del w:id="1611" w:author="Rice, Neeley Polka" w:date="2021-12-08T17:13:00Z"/>
          <w:rFonts w:eastAsia="Calibri" w:cstheme="minorHAnsi"/>
        </w:rPr>
        <w:pPrChange w:id="1612" w:author="Abhishek Majumdar" w:date="2021-12-17T21:27:00Z">
          <w:pPr>
            <w:spacing w:line="480" w:lineRule="auto"/>
            <w:ind w:firstLine="720"/>
          </w:pPr>
        </w:pPrChange>
      </w:pPr>
      <w:del w:id="1613" w:author="Rice, Neeley Polka" w:date="2021-12-08T17:13:00Z">
        <w:r w:rsidRPr="00FB05EC" w:rsidDel="006B43C4">
          <w:rPr>
            <w:rFonts w:eastAsia="Calibri" w:cstheme="minorHAnsi"/>
            <w:rPrChange w:id="1614" w:author="Rice, Neeley Polka" w:date="2021-12-06T13:27:00Z">
              <w:rPr>
                <w:rFonts w:ascii="Calibri" w:eastAsia="Calibri" w:hAnsi="Calibri" w:cs="Calibri"/>
              </w:rPr>
            </w:rPrChange>
          </w:rPr>
          <w:delText>For the monthly aggregation, the market price of Bitcoin</w:delText>
        </w:r>
      </w:del>
      <w:ins w:id="1615" w:author="Bedwell, Livia Jewel" w:date="2021-12-07T22:36:00Z">
        <w:del w:id="1616" w:author="Rice, Neeley Polka" w:date="2021-12-08T17:13:00Z">
          <w:r w:rsidR="00365A16" w:rsidDel="006B43C4">
            <w:rPr>
              <w:rFonts w:eastAsia="Calibri" w:cstheme="minorHAnsi"/>
            </w:rPr>
            <w:delText>, QQQ, and NASDAQ</w:delText>
          </w:r>
        </w:del>
      </w:ins>
      <w:del w:id="1617" w:author="Rice, Neeley Polka" w:date="2021-12-08T17:13:00Z">
        <w:r w:rsidRPr="00FB05EC" w:rsidDel="006B43C4">
          <w:rPr>
            <w:rFonts w:eastAsia="Calibri" w:cstheme="minorHAnsi"/>
            <w:rPrChange w:id="1618" w:author="Rice, Neeley Polka" w:date="2021-12-06T13:27:00Z">
              <w:rPr>
                <w:rFonts w:ascii="Calibri" w:eastAsia="Calibri" w:hAnsi="Calibri" w:cs="Calibri"/>
              </w:rPr>
            </w:rPrChange>
          </w:rPr>
          <w:delText xml:space="preserve"> is</w:delText>
        </w:r>
      </w:del>
      <w:ins w:id="1619" w:author="Bedwell, Livia Jewel" w:date="2021-12-07T22:36:00Z">
        <w:del w:id="1620" w:author="Rice, Neeley Polka" w:date="2021-12-08T17:13:00Z">
          <w:r w:rsidR="00365A16" w:rsidDel="006B43C4">
            <w:rPr>
              <w:rFonts w:eastAsia="Calibri" w:cstheme="minorHAnsi"/>
            </w:rPr>
            <w:delText xml:space="preserve"> are</w:delText>
          </w:r>
        </w:del>
      </w:ins>
      <w:del w:id="1621" w:author="Rice, Neeley Polka" w:date="2021-12-08T17:13:00Z">
        <w:r w:rsidRPr="00FB05EC" w:rsidDel="006B43C4">
          <w:rPr>
            <w:rFonts w:eastAsia="Calibri" w:cstheme="minorHAnsi"/>
            <w:rPrChange w:id="1622" w:author="Rice, Neeley Polka" w:date="2021-12-06T13:27:00Z">
              <w:rPr>
                <w:rFonts w:ascii="Calibri" w:eastAsia="Calibri" w:hAnsi="Calibri" w:cs="Calibri"/>
              </w:rPr>
            </w:rPrChange>
          </w:rPr>
          <w:delText xml:space="preserve"> determined to be the closing price of Bitcoin</w:delText>
        </w:r>
      </w:del>
      <w:ins w:id="1623" w:author="Bedwell, Livia Jewel" w:date="2021-12-07T22:41:00Z">
        <w:del w:id="1624" w:author="Rice, Neeley Polka" w:date="2021-12-08T17:13:00Z">
          <w:r w:rsidR="00920864" w:rsidDel="006B43C4">
            <w:rPr>
              <w:rFonts w:eastAsia="Calibri" w:cstheme="minorHAnsi"/>
            </w:rPr>
            <w:delText>their respective close price</w:delText>
          </w:r>
        </w:del>
      </w:ins>
      <w:del w:id="1625" w:author="Rice, Neeley Polka" w:date="2021-12-08T17:13:00Z">
        <w:r w:rsidRPr="00FB05EC" w:rsidDel="006B43C4">
          <w:rPr>
            <w:rFonts w:eastAsia="Calibri" w:cstheme="minorHAnsi"/>
            <w:rPrChange w:id="1626" w:author="Rice, Neeley Polka" w:date="2021-12-06T13:27:00Z">
              <w:rPr>
                <w:rFonts w:ascii="Calibri" w:eastAsia="Calibri" w:hAnsi="Calibri" w:cs="Calibri"/>
              </w:rPr>
            </w:rPrChange>
          </w:rPr>
          <w:delText xml:space="preserve"> on the last day of each month. The stock is determined to be the number of new </w:delText>
        </w:r>
      </w:del>
      <w:del w:id="1627" w:author="Rice, Neeley Polka" w:date="2021-12-07T20:58:00Z">
        <w:r w:rsidRPr="00FB05EC" w:rsidDel="006E54FC">
          <w:rPr>
            <w:rFonts w:eastAsia="Calibri" w:cstheme="minorHAnsi"/>
            <w:rPrChange w:id="1628" w:author="Rice, Neeley Polka" w:date="2021-12-06T13:27:00Z">
              <w:rPr>
                <w:rFonts w:ascii="Calibri" w:eastAsia="Calibri" w:hAnsi="Calibri" w:cs="Calibri"/>
              </w:rPr>
            </w:rPrChange>
          </w:rPr>
          <w:delText>b</w:delText>
        </w:r>
      </w:del>
      <w:del w:id="1629" w:author="Rice, Neeley Polka" w:date="2021-12-08T17:13:00Z">
        <w:r w:rsidRPr="00FB05EC" w:rsidDel="006B43C4">
          <w:rPr>
            <w:rFonts w:eastAsia="Calibri" w:cstheme="minorHAnsi"/>
            <w:rPrChange w:id="1630" w:author="Rice, Neeley Polka" w:date="2021-12-06T13:27:00Z">
              <w:rPr>
                <w:rFonts w:ascii="Calibri" w:eastAsia="Calibri" w:hAnsi="Calibri" w:cs="Calibri"/>
              </w:rPr>
            </w:rPrChange>
          </w:rPr>
          <w:delText>itcoins minted during the month</w:delText>
        </w:r>
      </w:del>
      <w:ins w:id="1631" w:author="Bedwell, Livia Jewel" w:date="2021-12-07T22:43:00Z">
        <w:del w:id="1632" w:author="Rice, Neeley Polka" w:date="2021-12-08T17:13:00Z">
          <w:r w:rsidR="00A55B55" w:rsidDel="006B43C4">
            <w:rPr>
              <w:rFonts w:eastAsia="Calibri" w:cstheme="minorHAnsi"/>
            </w:rPr>
            <w:delText xml:space="preserve">, </w:delText>
          </w:r>
        </w:del>
      </w:ins>
      <w:del w:id="1633" w:author="Rice, Neeley Polka" w:date="2021-12-08T17:13:00Z">
        <w:r w:rsidRPr="00FB05EC" w:rsidDel="006B43C4">
          <w:rPr>
            <w:rFonts w:eastAsia="Calibri" w:cstheme="minorHAnsi"/>
            <w:rPrChange w:id="1634" w:author="Rice, Neeley Polka" w:date="2021-12-06T13:27:00Z">
              <w:rPr>
                <w:rFonts w:ascii="Calibri" w:eastAsia="Calibri" w:hAnsi="Calibri" w:cs="Calibri"/>
              </w:rPr>
            </w:rPrChange>
          </w:rPr>
          <w:delText xml:space="preserve"> and the supply is the total number of </w:delText>
        </w:r>
      </w:del>
      <w:del w:id="1635" w:author="Rice, Neeley Polka" w:date="2021-12-08T09:22:00Z">
        <w:r w:rsidRPr="00FB05EC" w:rsidDel="00AA6B9B">
          <w:rPr>
            <w:rFonts w:eastAsia="Calibri" w:cstheme="minorHAnsi"/>
            <w:rPrChange w:id="1636" w:author="Rice, Neeley Polka" w:date="2021-12-06T13:27:00Z">
              <w:rPr>
                <w:rFonts w:ascii="Calibri" w:eastAsia="Calibri" w:hAnsi="Calibri" w:cs="Calibri"/>
              </w:rPr>
            </w:rPrChange>
          </w:rPr>
          <w:delText>b</w:delText>
        </w:r>
      </w:del>
      <w:del w:id="1637" w:author="Rice, Neeley Polka" w:date="2021-12-08T17:13:00Z">
        <w:r w:rsidRPr="00FB05EC" w:rsidDel="006B43C4">
          <w:rPr>
            <w:rFonts w:eastAsia="Calibri" w:cstheme="minorHAnsi"/>
            <w:rPrChange w:id="1638" w:author="Rice, Neeley Polka" w:date="2021-12-06T13:27:00Z">
              <w:rPr>
                <w:rFonts w:ascii="Calibri" w:eastAsia="Calibri" w:hAnsi="Calibri" w:cs="Calibri"/>
              </w:rPr>
            </w:rPrChange>
          </w:rPr>
          <w:delText>itcoins circulating at the end of the last day of each month.</w:delText>
        </w:r>
      </w:del>
      <w:ins w:id="1639" w:author="Bedwell, Livia Jewel" w:date="2021-12-07T22:40:00Z">
        <w:del w:id="1640" w:author="Rice, Neeley Polka" w:date="2021-12-08T17:13:00Z">
          <w:r w:rsidR="00920864" w:rsidDel="006B43C4">
            <w:rPr>
              <w:rFonts w:eastAsia="Calibri" w:cstheme="minorHAnsi"/>
            </w:rPr>
            <w:delText xml:space="preserve"> Finally, the news sentiment index is aggregated as a monthly average.</w:delText>
          </w:r>
        </w:del>
      </w:ins>
    </w:p>
    <w:p w14:paraId="004F863B" w14:textId="619BA6F6" w:rsidR="00A55B55" w:rsidDel="00EA56AF" w:rsidRDefault="00A55B55" w:rsidP="00BC3259">
      <w:pPr>
        <w:spacing w:line="480" w:lineRule="auto"/>
        <w:ind w:firstLine="720"/>
        <w:jc w:val="both"/>
        <w:rPr>
          <w:ins w:id="1641" w:author="Bedwell, Livia Jewel" w:date="2021-12-07T22:40:00Z"/>
          <w:del w:id="1642" w:author="Rice, Neeley Polka" w:date="2021-12-08T07:07:00Z"/>
          <w:rFonts w:eastAsia="Calibri" w:cstheme="minorHAnsi"/>
        </w:rPr>
        <w:pPrChange w:id="1643" w:author="Abhishek Majumdar" w:date="2021-12-17T21:27:00Z">
          <w:pPr>
            <w:spacing w:line="480" w:lineRule="auto"/>
            <w:ind w:firstLine="720"/>
          </w:pPr>
        </w:pPrChange>
      </w:pPr>
      <w:ins w:id="1644" w:author="Bedwell, Livia Jewel" w:date="2021-12-07T22:45:00Z">
        <w:del w:id="1645" w:author="Rice, Neeley Polka" w:date="2021-12-08T17:13:00Z">
          <w:r w:rsidDel="006B43C4">
            <w:rPr>
              <w:rFonts w:eastAsia="Calibri" w:cstheme="minorHAnsi"/>
            </w:rPr>
            <w:delText>Our Bitcoin, stock, and news s</w:delText>
          </w:r>
        </w:del>
      </w:ins>
      <w:ins w:id="1646" w:author="Bedwell, Livia Jewel" w:date="2021-12-07T22:46:00Z">
        <w:del w:id="1647" w:author="Rice, Neeley Polka" w:date="2021-12-08T17:13:00Z">
          <w:r w:rsidDel="006B43C4">
            <w:rPr>
              <w:rFonts w:eastAsia="Calibri" w:cstheme="minorHAnsi"/>
            </w:rPr>
            <w:delText xml:space="preserve">entiment data are not known </w:delText>
          </w:r>
        </w:del>
      </w:ins>
      <w:ins w:id="1648" w:author="Bedwell, Livia Jewel" w:date="2021-12-07T22:49:00Z">
        <w:del w:id="1649" w:author="Rice, Neeley Polka" w:date="2021-12-08T17:13:00Z">
          <w:r w:rsidDel="006B43C4">
            <w:rPr>
              <w:rFonts w:eastAsia="Calibri" w:cstheme="minorHAnsi"/>
            </w:rPr>
            <w:delText>before the prediction</w:delText>
          </w:r>
        </w:del>
      </w:ins>
      <w:ins w:id="1650" w:author="Bedwell, Livia Jewel" w:date="2021-12-08T11:34:00Z">
        <w:del w:id="1651" w:author="Rice, Neeley Polka" w:date="2021-12-08T17:13:00Z">
          <w:r w:rsidR="005D000B" w:rsidDel="006B43C4">
            <w:rPr>
              <w:rFonts w:eastAsia="Calibri" w:cstheme="minorHAnsi"/>
            </w:rPr>
            <w:delText>s are</w:delText>
          </w:r>
        </w:del>
      </w:ins>
      <w:ins w:id="1652" w:author="Bedwell, Livia Jewel" w:date="2021-12-07T22:50:00Z">
        <w:del w:id="1653" w:author="Rice, Neeley Polka" w:date="2021-12-08T17:13:00Z">
          <w:r w:rsidDel="006B43C4">
            <w:rPr>
              <w:rFonts w:eastAsia="Calibri" w:cstheme="minorHAnsi"/>
            </w:rPr>
            <w:delText xml:space="preserve"> made. To account for this, each of these time dependent predictors are lagged one period. This means, each variable that will be unknown is either lagged one week or one month depending on the level of aggregation. T</w:delText>
          </w:r>
        </w:del>
      </w:ins>
      <w:ins w:id="1654" w:author="Bedwell, Livia Jewel" w:date="2021-12-07T22:51:00Z">
        <w:del w:id="1655" w:author="Rice, Neeley Polka" w:date="2021-12-08T17:13:00Z">
          <w:r w:rsidDel="006B43C4">
            <w:rPr>
              <w:rFonts w:eastAsia="Calibri" w:cstheme="minorHAnsi"/>
            </w:rPr>
            <w:delText>his will allow our models to make predictions one period into the future.</w:delText>
          </w:r>
        </w:del>
      </w:ins>
    </w:p>
    <w:p w14:paraId="681E787F" w14:textId="2B610DD3" w:rsidR="00920864" w:rsidRPr="00FB05EC" w:rsidDel="006B43C4" w:rsidRDefault="00920864" w:rsidP="00BC3259">
      <w:pPr>
        <w:spacing w:line="480" w:lineRule="auto"/>
        <w:ind w:firstLine="720"/>
        <w:jc w:val="both"/>
        <w:rPr>
          <w:del w:id="1656" w:author="Rice, Neeley Polka" w:date="2021-12-08T17:13:00Z"/>
          <w:rFonts w:eastAsia="Calibri" w:cstheme="minorHAnsi"/>
          <w:rPrChange w:id="1657" w:author="Rice, Neeley Polka" w:date="2021-12-06T13:27:00Z">
            <w:rPr>
              <w:del w:id="1658" w:author="Rice, Neeley Polka" w:date="2021-12-08T17:13:00Z"/>
              <w:rFonts w:ascii="Calibri" w:eastAsia="Calibri" w:hAnsi="Calibri" w:cs="Calibri"/>
            </w:rPr>
          </w:rPrChange>
        </w:rPr>
        <w:pPrChange w:id="1659" w:author="Abhishek Majumdar" w:date="2021-12-17T21:27:00Z">
          <w:pPr>
            <w:spacing w:line="480" w:lineRule="auto"/>
          </w:pPr>
        </w:pPrChange>
      </w:pPr>
    </w:p>
    <w:p w14:paraId="6C5F9B76" w14:textId="74893262" w:rsidR="00CD0CB7" w:rsidRPr="0072638D" w:rsidRDefault="004E210E" w:rsidP="00BC3259">
      <w:pPr>
        <w:pStyle w:val="Heading2"/>
        <w:spacing w:line="480" w:lineRule="auto"/>
        <w:jc w:val="both"/>
        <w:pPrChange w:id="1660" w:author="Abhishek Majumdar" w:date="2021-12-17T21:27:00Z">
          <w:pPr>
            <w:pStyle w:val="Heading2"/>
            <w:spacing w:line="480" w:lineRule="auto"/>
          </w:pPr>
        </w:pPrChange>
      </w:pPr>
      <w:bookmarkStart w:id="1661" w:name="_Toc89887418"/>
      <w:ins w:id="1662" w:author="Bedwell, Livia Jewel" w:date="2021-12-07T21:28:00Z">
        <w:r>
          <w:t xml:space="preserve">Modeling and </w:t>
        </w:r>
      </w:ins>
      <w:r w:rsidR="00CD0CB7" w:rsidRPr="0072638D">
        <w:t>Prediction Comparison</w:t>
      </w:r>
      <w:bookmarkEnd w:id="1661"/>
      <w:r w:rsidR="00CD0CB7" w:rsidRPr="0072638D">
        <w:t xml:space="preserve"> </w:t>
      </w:r>
      <w:del w:id="1663" w:author="Bedwell, Livia Jewel" w:date="2021-12-07T21:31:00Z">
        <w:r w:rsidR="00CD0CB7" w:rsidRPr="0072638D">
          <w:delText>Across Different Timeframes</w:delText>
        </w:r>
      </w:del>
    </w:p>
    <w:p w14:paraId="12BE8E71" w14:textId="454BCABF" w:rsidR="7C3FB354" w:rsidRPr="00FB05EC" w:rsidDel="00141230" w:rsidRDefault="00534F67" w:rsidP="00BC3259">
      <w:pPr>
        <w:spacing w:line="480" w:lineRule="auto"/>
        <w:ind w:firstLine="720"/>
        <w:jc w:val="both"/>
        <w:rPr>
          <w:del w:id="1664" w:author="Rice, Neeley Polka" w:date="2021-12-06T13:04:00Z"/>
        </w:rPr>
        <w:pPrChange w:id="1665" w:author="Abhishek Majumdar" w:date="2021-12-17T21:27:00Z">
          <w:pPr>
            <w:spacing w:line="480" w:lineRule="auto"/>
            <w:ind w:firstLine="720"/>
          </w:pPr>
        </w:pPrChange>
      </w:pPr>
      <w:ins w:id="1666" w:author="Bedwell, Livia Jewel" w:date="2021-12-07T20:52:00Z">
        <w:r>
          <w:t>We trained five models to predict Bitcoin close price</w:t>
        </w:r>
      </w:ins>
      <w:ins w:id="1667" w:author="Rice, Neeley Polka" w:date="2021-12-08T19:55:00Z">
        <w:r w:rsidR="00437C97">
          <w:t>, each</w:t>
        </w:r>
      </w:ins>
      <w:ins w:id="1668" w:author="Bedwell, Livia Jewel" w:date="2021-12-07T20:52:00Z">
        <w:r>
          <w:t xml:space="preserve"> at</w:t>
        </w:r>
      </w:ins>
      <w:ins w:id="1669" w:author="Bedwell, Livia Jewel" w:date="2021-12-07T20:53:00Z">
        <w:r>
          <w:t xml:space="preserve"> the weekly and month</w:t>
        </w:r>
      </w:ins>
      <w:ins w:id="1670" w:author="Bedwell, Livia Jewel" w:date="2021-12-08T12:36:00Z">
        <w:del w:id="1671" w:author="Rice, Neeley Polka" w:date="2021-12-08T19:55:00Z">
          <w:r w:rsidR="00112F6D" w:rsidDel="00CD6420">
            <w:delText>..</w:delText>
          </w:r>
        </w:del>
      </w:ins>
      <w:ins w:id="1672" w:author="Bedwell, Livia Jewel" w:date="2021-12-07T20:53:00Z">
        <w:r>
          <w:t>ly level</w:t>
        </w:r>
        <w:del w:id="1673" w:author="Rice, Neeley Polka" w:date="2021-12-08T19:55:00Z">
          <w:r w:rsidDel="00437C97">
            <w:delText>, each</w:delText>
          </w:r>
        </w:del>
        <w:r>
          <w:t>. For both time frames we considered</w:t>
        </w:r>
      </w:ins>
      <w:ins w:id="1674" w:author="Bedwell, Livia Jewel" w:date="2021-12-07T20:54:00Z">
        <w:r>
          <w:t xml:space="preserve"> </w:t>
        </w:r>
      </w:ins>
      <w:ins w:id="1675" w:author="Bedwell, Livia Jewel" w:date="2021-12-07T20:55:00Z">
        <w:r w:rsidR="00BB369C">
          <w:t>the following models:</w:t>
        </w:r>
      </w:ins>
      <w:ins w:id="1676" w:author="Bedwell, Livia Jewel" w:date="2021-12-07T20:53:00Z">
        <w:r w:rsidR="00BB369C">
          <w:t xml:space="preserve"> </w:t>
        </w:r>
        <w:r>
          <w:t>simple moving average, linear reg</w:t>
        </w:r>
      </w:ins>
      <w:ins w:id="1677" w:author="Bedwell, Livia Jewel" w:date="2021-12-07T20:54:00Z">
        <w:r>
          <w:t>ression</w:t>
        </w:r>
        <w:r w:rsidR="00A61181">
          <w:t xml:space="preserve">, </w:t>
        </w:r>
      </w:ins>
      <w:ins w:id="1678" w:author="Bedwell, Livia Jewel" w:date="2021-12-07T20:55:00Z">
        <w:r w:rsidR="00BB369C">
          <w:t xml:space="preserve">support vector machine, random forest, and neural network. </w:t>
        </w:r>
      </w:ins>
      <w:ins w:id="1679" w:author="Rice, Neeley Polka" w:date="2021-12-08T11:35:00Z">
        <w:r w:rsidR="00B51866">
          <w:t xml:space="preserve">Except for the simple moving average, </w:t>
        </w:r>
      </w:ins>
      <w:ins w:id="1680" w:author="Bedwell, Livia Jewel" w:date="2021-12-07T20:56:00Z">
        <w:del w:id="1681" w:author="Rice, Neeley Polka" w:date="2021-12-08T11:35:00Z">
          <w:r w:rsidR="00BB369C" w:rsidDel="00B51866">
            <w:delText>T</w:delText>
          </w:r>
        </w:del>
        <w:del w:id="1682" w:author="Rice, Neeley Polka" w:date="2021-12-08T19:54:00Z">
          <w:r w:rsidR="00BB369C" w:rsidDel="00CD6420">
            <w:delText>he</w:delText>
          </w:r>
        </w:del>
      </w:ins>
      <w:ins w:id="1683" w:author="Rice, Neeley Polka" w:date="2021-12-08T19:54:00Z">
        <w:r w:rsidR="00CD6420">
          <w:t>the</w:t>
        </w:r>
      </w:ins>
      <w:ins w:id="1684" w:author="Bedwell, Livia Jewel" w:date="2021-12-07T21:01:00Z">
        <w:r w:rsidR="00802717">
          <w:t xml:space="preserve"> predictors included in </w:t>
        </w:r>
      </w:ins>
      <w:ins w:id="1685" w:author="Bedwell, Livia Jewel" w:date="2021-12-07T21:30:00Z">
        <w:r w:rsidR="000A1DC1">
          <w:t>each</w:t>
        </w:r>
      </w:ins>
      <w:ins w:id="1686" w:author="Bedwell, Livia Jewel" w:date="2021-12-07T21:02:00Z">
        <w:r w:rsidR="00802717">
          <w:t xml:space="preserve"> model</w:t>
        </w:r>
      </w:ins>
      <w:ins w:id="1687" w:author="Bedwell, Livia Jewel" w:date="2021-12-08T09:58:00Z">
        <w:del w:id="1688" w:author="Rice, Neeley Polka" w:date="2021-12-08T11:36:00Z">
          <w:r w:rsidR="00E366D9" w:rsidDel="00B51866">
            <w:delText>, except for the simple moving average,</w:delText>
          </w:r>
        </w:del>
      </w:ins>
      <w:ins w:id="1689" w:author="Bedwell, Livia Jewel" w:date="2021-12-07T21:02:00Z">
        <w:r w:rsidR="00802717">
          <w:t xml:space="preserve"> for both timeframes </w:t>
        </w:r>
      </w:ins>
      <w:ins w:id="1690" w:author="Bedwell, Livia Jewel" w:date="2021-12-07T21:01:00Z">
        <w:r w:rsidR="00802717">
          <w:t>were stock</w:t>
        </w:r>
      </w:ins>
      <w:ins w:id="1691" w:author="Bedwell, Livia Jewel" w:date="2021-12-08T11:17:00Z">
        <w:r w:rsidR="00D55B6E">
          <w:t>-</w:t>
        </w:r>
      </w:ins>
      <w:ins w:id="1692" w:author="Bedwell, Livia Jewel" w:date="2021-12-07T21:01:00Z">
        <w:r w:rsidR="00802717">
          <w:t>to</w:t>
        </w:r>
      </w:ins>
      <w:ins w:id="1693" w:author="Bedwell, Livia Jewel" w:date="2021-12-08T11:17:00Z">
        <w:r w:rsidR="00D55B6E">
          <w:t>-</w:t>
        </w:r>
      </w:ins>
      <w:ins w:id="1694" w:author="Bedwell, Livia Jewel" w:date="2021-12-07T21:01:00Z">
        <w:r w:rsidR="00802717">
          <w:t>flow (lagged 1 period), QQQ (lagged 1 period), NASDAQ</w:t>
        </w:r>
      </w:ins>
      <w:ins w:id="1695" w:author="Bedwell, Livia Jewel" w:date="2021-12-07T21:15:00Z">
        <w:r w:rsidR="0099461D">
          <w:t xml:space="preserve"> </w:t>
        </w:r>
      </w:ins>
      <w:ins w:id="1696" w:author="Bedwell, Livia Jewel" w:date="2021-12-07T21:01:00Z">
        <w:r w:rsidR="00802717">
          <w:t>(</w:t>
        </w:r>
      </w:ins>
      <w:ins w:id="1697" w:author="Bedwell, Livia Jewel" w:date="2021-12-07T21:02:00Z">
        <w:r w:rsidR="00802717">
          <w:t>lagged 1 period), and average news sentiment (lagged 1 period).</w:t>
        </w:r>
      </w:ins>
      <w:ins w:id="1698" w:author="Bedwell, Livia Jewel" w:date="2021-12-07T21:01:00Z">
        <w:r w:rsidR="00802717">
          <w:t xml:space="preserve"> </w:t>
        </w:r>
      </w:ins>
      <w:ins w:id="1699" w:author="Bedwell, Livia Jewel" w:date="2021-12-07T21:02:00Z">
        <w:r w:rsidR="00802717">
          <w:t>The models using mon</w:t>
        </w:r>
      </w:ins>
      <w:ins w:id="1700" w:author="Bedwell, Livia Jewel" w:date="2021-12-07T21:03:00Z">
        <w:r w:rsidR="00802717">
          <w:t xml:space="preserve">thly data had an additional variable, months </w:t>
        </w:r>
      </w:ins>
      <w:ins w:id="1701" w:author="Rice, Neeley Polka" w:date="2021-12-08T11:36:00Z">
        <w:r w:rsidR="00352491">
          <w:t>until</w:t>
        </w:r>
        <w:r w:rsidR="009A4CC6">
          <w:t xml:space="preserve"> the next reward</w:t>
        </w:r>
      </w:ins>
      <w:ins w:id="1702" w:author="Bedwell, Livia Jewel" w:date="2021-12-07T21:03:00Z">
        <w:del w:id="1703" w:author="Rice, Neeley Polka" w:date="2021-12-08T11:36:00Z">
          <w:r w:rsidR="00802717" w:rsidDel="00352491">
            <w:delText>till</w:delText>
          </w:r>
        </w:del>
        <w:r w:rsidR="00802717">
          <w:t xml:space="preserve"> halving.</w:t>
        </w:r>
      </w:ins>
      <w:ins w:id="1704" w:author="Bedwell, Livia Jewel" w:date="2021-12-08T12:01:00Z">
        <w:r w:rsidR="00652F4F">
          <w:t xml:space="preserve"> </w:t>
        </w:r>
        <w:r w:rsidR="008452F3">
          <w:t>The simple moving average uses only</w:t>
        </w:r>
      </w:ins>
      <w:ins w:id="1705" w:author="Bedwell, Livia Jewel" w:date="2021-12-08T12:02:00Z">
        <w:r w:rsidR="008452F3">
          <w:t xml:space="preserve"> the Bitcoin close price and a rolling window </w:t>
        </w:r>
      </w:ins>
      <w:ins w:id="1706" w:author="Bedwell, Livia Jewel" w:date="2021-12-08T12:04:00Z">
        <w:r w:rsidR="008452F3">
          <w:t xml:space="preserve">using the previous </w:t>
        </w:r>
      </w:ins>
      <w:ins w:id="1707" w:author="Bedwell, Livia Jewel" w:date="2021-12-08T12:02:00Z">
        <w:r w:rsidR="008452F3">
          <w:t>3 periods</w:t>
        </w:r>
      </w:ins>
      <w:ins w:id="1708" w:author="Bedwell, Livia Jewel" w:date="2021-12-07T21:03:00Z">
        <w:r w:rsidR="00802717" w:rsidRPr="003F0238">
          <w:t>.</w:t>
        </w:r>
      </w:ins>
      <w:ins w:id="1709" w:author="Tolleson, Jake Riley" w:date="2021-12-08T11:37:00Z">
        <w:r w:rsidR="00652F4F" w:rsidRPr="003F0238">
          <w:rPr>
            <w:rPrChange w:id="1710" w:author="Tolleson, Jake Riley" w:date="2021-12-08T12:36:00Z">
              <w:rPr>
                <w:highlight w:val="darkGray"/>
              </w:rPr>
            </w:rPrChange>
          </w:rPr>
          <w:t xml:space="preserve"> </w:t>
        </w:r>
        <w:r w:rsidR="001217C9" w:rsidRPr="003F0238">
          <w:rPr>
            <w:rPrChange w:id="1711" w:author="Tolleson, Jake Riley" w:date="2021-12-08T12:36:00Z">
              <w:rPr>
                <w:highlight w:val="darkGray"/>
              </w:rPr>
            </w:rPrChange>
          </w:rPr>
          <w:t xml:space="preserve">We used </w:t>
        </w:r>
      </w:ins>
      <w:ins w:id="1712" w:author="Tolleson, Jake Riley" w:date="2021-12-08T11:38:00Z">
        <w:r w:rsidR="001217C9" w:rsidRPr="003F0238">
          <w:rPr>
            <w:rPrChange w:id="1713" w:author="Tolleson, Jake Riley" w:date="2021-12-08T12:36:00Z">
              <w:rPr>
                <w:highlight w:val="darkGray"/>
              </w:rPr>
            </w:rPrChange>
          </w:rPr>
          <w:t xml:space="preserve">the maximum likelihood approach of the </w:t>
        </w:r>
      </w:ins>
      <w:ins w:id="1714" w:author="Tolleson, Jake Riley" w:date="2021-12-08T11:37:00Z">
        <w:r w:rsidR="001217C9" w:rsidRPr="003F0238">
          <w:rPr>
            <w:rPrChange w:id="1715" w:author="Tolleson, Jake Riley" w:date="2021-12-08T12:36:00Z">
              <w:rPr>
                <w:highlight w:val="darkGray"/>
              </w:rPr>
            </w:rPrChange>
          </w:rPr>
          <w:lastRenderedPageBreak/>
          <w:t>box-cox transfor</w:t>
        </w:r>
      </w:ins>
      <w:ins w:id="1716" w:author="Tolleson, Jake Riley" w:date="2021-12-08T11:38:00Z">
        <w:r w:rsidR="001217C9" w:rsidRPr="003F0238">
          <w:rPr>
            <w:rPrChange w:id="1717" w:author="Tolleson, Jake Riley" w:date="2021-12-08T12:36:00Z">
              <w:rPr>
                <w:highlight w:val="darkGray"/>
              </w:rPr>
            </w:rPrChange>
          </w:rPr>
          <w:t xml:space="preserve">mation </w:t>
        </w:r>
      </w:ins>
      <w:ins w:id="1718" w:author="Tolleson, Jake Riley" w:date="2021-12-08T11:39:00Z">
        <w:r w:rsidR="001217C9" w:rsidRPr="003F0238">
          <w:rPr>
            <w:rPrChange w:id="1719" w:author="Tolleson, Jake Riley" w:date="2021-12-08T12:36:00Z">
              <w:rPr>
                <w:highlight w:val="darkGray"/>
              </w:rPr>
            </w:rPrChange>
          </w:rPr>
          <w:t xml:space="preserve">to transform our </w:t>
        </w:r>
        <w:r w:rsidR="00DC2C39" w:rsidRPr="003F0238">
          <w:rPr>
            <w:rPrChange w:id="1720" w:author="Tolleson, Jake Riley" w:date="2021-12-08T12:36:00Z">
              <w:rPr>
                <w:highlight w:val="darkGray"/>
              </w:rPr>
            </w:rPrChange>
          </w:rPr>
          <w:t xml:space="preserve">response variables to normality. We only considered the initial training set </w:t>
        </w:r>
      </w:ins>
      <w:ins w:id="1721" w:author="Tolleson, Jake Riley" w:date="2021-12-08T11:40:00Z">
        <w:r w:rsidR="00DC2C39" w:rsidRPr="003F0238">
          <w:rPr>
            <w:rPrChange w:id="1722" w:author="Tolleson, Jake Riley" w:date="2021-12-08T12:36:00Z">
              <w:rPr>
                <w:highlight w:val="darkGray"/>
              </w:rPr>
            </w:rPrChange>
          </w:rPr>
          <w:t xml:space="preserve">during our transformation and found raising the month price to </w:t>
        </w:r>
      </w:ins>
      <w:ins w:id="1723" w:author="Tolleson, Jake Riley" w:date="2021-12-08T11:41:00Z">
        <w:r w:rsidR="00DC2C39" w:rsidRPr="003F0238">
          <w:rPr>
            <w:rPrChange w:id="1724" w:author="Tolleson, Jake Riley" w:date="2021-12-08T12:36:00Z">
              <w:rPr>
                <w:highlight w:val="darkGray"/>
              </w:rPr>
            </w:rPrChange>
          </w:rPr>
          <w:t xml:space="preserve">the 0.08 power and the </w:t>
        </w:r>
        <w:r w:rsidR="001A415B" w:rsidRPr="003F0238">
          <w:rPr>
            <w:rPrChange w:id="1725" w:author="Tolleson, Jake Riley" w:date="2021-12-08T12:36:00Z">
              <w:rPr>
                <w:highlight w:val="darkGray"/>
              </w:rPr>
            </w:rPrChange>
          </w:rPr>
          <w:t>week price to the 0.12 power achieves normality.</w:t>
        </w:r>
      </w:ins>
      <w:ins w:id="1726" w:author="Tolleson, Jake Riley" w:date="2021-12-08T12:26:00Z">
        <w:r w:rsidR="00802717" w:rsidRPr="00367373" w:rsidDel="001217C9">
          <w:t xml:space="preserve"> </w:t>
        </w:r>
        <w:r w:rsidR="00C453B1" w:rsidRPr="003F0238">
          <w:rPr>
            <w:rPrChange w:id="1727" w:author="Tolleson, Jake Riley" w:date="2021-12-08T12:36:00Z">
              <w:rPr>
                <w:highlight w:val="darkGray"/>
              </w:rPr>
            </w:rPrChange>
          </w:rPr>
          <w:t xml:space="preserve">We </w:t>
        </w:r>
      </w:ins>
      <w:ins w:id="1728" w:author="Tolleson, Jake Riley" w:date="2021-12-08T12:27:00Z">
        <w:r w:rsidR="00CF0F19" w:rsidRPr="003F0238">
          <w:rPr>
            <w:rPrChange w:id="1729" w:author="Tolleson, Jake Riley" w:date="2021-12-08T12:36:00Z">
              <w:rPr>
                <w:highlight w:val="darkGray"/>
              </w:rPr>
            </w:rPrChange>
          </w:rPr>
          <w:t>t</w:t>
        </w:r>
        <w:r w:rsidR="00B73B14" w:rsidRPr="003F0238">
          <w:rPr>
            <w:rPrChange w:id="1730" w:author="Tolleson, Jake Riley" w:date="2021-12-08T12:36:00Z">
              <w:rPr>
                <w:highlight w:val="darkGray"/>
              </w:rPr>
            </w:rPrChange>
          </w:rPr>
          <w:t>ransform</w:t>
        </w:r>
      </w:ins>
      <w:ins w:id="1731" w:author="Tolleson, Jake Riley" w:date="2021-12-08T12:29:00Z">
        <w:r w:rsidR="004349D1" w:rsidRPr="003F0238">
          <w:rPr>
            <w:rPrChange w:id="1732" w:author="Tolleson, Jake Riley" w:date="2021-12-08T12:36:00Z">
              <w:rPr>
                <w:highlight w:val="darkGray"/>
              </w:rPr>
            </w:rPrChange>
          </w:rPr>
          <w:t>e</w:t>
        </w:r>
        <w:r w:rsidR="00C91CFA" w:rsidRPr="003F0238">
          <w:rPr>
            <w:rPrChange w:id="1733" w:author="Tolleson, Jake Riley" w:date="2021-12-08T12:36:00Z">
              <w:rPr>
                <w:highlight w:val="darkGray"/>
              </w:rPr>
            </w:rPrChange>
          </w:rPr>
          <w:t>d</w:t>
        </w:r>
        <w:r w:rsidR="009045BD" w:rsidRPr="003F0238">
          <w:rPr>
            <w:rPrChange w:id="1734" w:author="Tolleson, Jake Riley" w:date="2021-12-08T12:36:00Z">
              <w:rPr>
                <w:highlight w:val="darkGray"/>
              </w:rPr>
            </w:rPrChange>
          </w:rPr>
          <w:t xml:space="preserve"> </w:t>
        </w:r>
      </w:ins>
      <w:ins w:id="1735" w:author="Tolleson, Jake Riley" w:date="2021-12-08T12:27:00Z">
        <w:r w:rsidR="009045BD" w:rsidRPr="003F0238">
          <w:rPr>
            <w:rPrChange w:id="1736" w:author="Tolleson, Jake Riley" w:date="2021-12-08T12:36:00Z">
              <w:rPr>
                <w:highlight w:val="darkGray"/>
              </w:rPr>
            </w:rPrChange>
          </w:rPr>
          <w:t xml:space="preserve">the </w:t>
        </w:r>
      </w:ins>
      <w:ins w:id="1737" w:author="Tolleson, Jake Riley" w:date="2021-12-08T12:28:00Z">
        <w:r w:rsidR="00103DC0" w:rsidRPr="003F0238">
          <w:rPr>
            <w:rPrChange w:id="1738" w:author="Tolleson, Jake Riley" w:date="2021-12-08T12:36:00Z">
              <w:rPr>
                <w:highlight w:val="darkGray"/>
              </w:rPr>
            </w:rPrChange>
          </w:rPr>
          <w:t>stock-to-flow</w:t>
        </w:r>
        <w:r w:rsidR="001D7E35" w:rsidRPr="003F0238">
          <w:rPr>
            <w:rPrChange w:id="1739" w:author="Tolleson, Jake Riley" w:date="2021-12-08T12:36:00Z">
              <w:rPr>
                <w:highlight w:val="darkGray"/>
              </w:rPr>
            </w:rPrChange>
          </w:rPr>
          <w:t>, QQQ</w:t>
        </w:r>
        <w:r w:rsidR="008456AA" w:rsidRPr="003F0238">
          <w:rPr>
            <w:rPrChange w:id="1740" w:author="Tolleson, Jake Riley" w:date="2021-12-08T12:36:00Z">
              <w:rPr>
                <w:highlight w:val="darkGray"/>
              </w:rPr>
            </w:rPrChange>
          </w:rPr>
          <w:t xml:space="preserve"> and</w:t>
        </w:r>
        <w:r w:rsidR="001D7E35" w:rsidRPr="003F0238">
          <w:rPr>
            <w:rPrChange w:id="1741" w:author="Tolleson, Jake Riley" w:date="2021-12-08T12:36:00Z">
              <w:rPr>
                <w:highlight w:val="darkGray"/>
              </w:rPr>
            </w:rPrChange>
          </w:rPr>
          <w:t xml:space="preserve"> NASDAQ</w:t>
        </w:r>
        <w:r w:rsidR="00C453B1" w:rsidRPr="003F0238">
          <w:rPr>
            <w:rPrChange w:id="1742" w:author="Tolleson, Jake Riley" w:date="2021-12-08T12:36:00Z">
              <w:rPr>
                <w:highlight w:val="darkGray"/>
              </w:rPr>
            </w:rPrChange>
          </w:rPr>
          <w:t xml:space="preserve"> </w:t>
        </w:r>
        <w:r w:rsidR="008456AA" w:rsidRPr="003F0238">
          <w:rPr>
            <w:rPrChange w:id="1743" w:author="Tolleson, Jake Riley" w:date="2021-12-08T12:36:00Z">
              <w:rPr>
                <w:highlight w:val="darkGray"/>
              </w:rPr>
            </w:rPrChange>
          </w:rPr>
          <w:t>predictors</w:t>
        </w:r>
        <w:r w:rsidR="009D36F2" w:rsidRPr="003F0238">
          <w:rPr>
            <w:rPrChange w:id="1744" w:author="Tolleson, Jake Riley" w:date="2021-12-08T12:36:00Z">
              <w:rPr>
                <w:highlight w:val="darkGray"/>
              </w:rPr>
            </w:rPrChange>
          </w:rPr>
          <w:t xml:space="preserve"> by t</w:t>
        </w:r>
      </w:ins>
      <w:ins w:id="1745" w:author="Tolleson, Jake Riley" w:date="2021-12-08T12:29:00Z">
        <w:r w:rsidR="009D36F2" w:rsidRPr="003F0238">
          <w:rPr>
            <w:rPrChange w:id="1746" w:author="Tolleson, Jake Riley" w:date="2021-12-08T12:36:00Z">
              <w:rPr>
                <w:highlight w:val="darkGray"/>
              </w:rPr>
            </w:rPrChange>
          </w:rPr>
          <w:t>aking the</w:t>
        </w:r>
        <w:r w:rsidR="004349D1" w:rsidRPr="003F0238">
          <w:rPr>
            <w:rPrChange w:id="1747" w:author="Tolleson, Jake Riley" w:date="2021-12-08T12:36:00Z">
              <w:rPr>
                <w:highlight w:val="darkGray"/>
              </w:rPr>
            </w:rPrChange>
          </w:rPr>
          <w:t>ir</w:t>
        </w:r>
        <w:r w:rsidR="009D36F2" w:rsidRPr="003F0238">
          <w:rPr>
            <w:rPrChange w:id="1748" w:author="Tolleson, Jake Riley" w:date="2021-12-08T12:36:00Z">
              <w:rPr>
                <w:highlight w:val="darkGray"/>
              </w:rPr>
            </w:rPrChange>
          </w:rPr>
          <w:t xml:space="preserve"> natural </w:t>
        </w:r>
        <w:del w:id="1749" w:author="Rice, Neeley Polka" w:date="2021-12-08T19:56:00Z">
          <w:r w:rsidR="00B32EEF" w:rsidRPr="003F0238" w:rsidDel="006377DF">
            <w:rPr>
              <w:rPrChange w:id="1750" w:author="Tolleson, Jake Riley" w:date="2021-12-08T12:36:00Z">
                <w:rPr>
                  <w:highlight w:val="darkGray"/>
                </w:rPr>
              </w:rPrChange>
            </w:rPr>
            <w:delText>logarithim</w:delText>
          </w:r>
          <w:r w:rsidR="004349D1" w:rsidRPr="003F0238" w:rsidDel="006377DF">
            <w:rPr>
              <w:rPrChange w:id="1751" w:author="Tolleson, Jake Riley" w:date="2021-12-08T12:36:00Z">
                <w:rPr>
                  <w:highlight w:val="darkGray"/>
                </w:rPr>
              </w:rPrChange>
            </w:rPr>
            <w:delText>s</w:delText>
          </w:r>
        </w:del>
      </w:ins>
      <w:ins w:id="1752" w:author="Rice, Neeley Polka" w:date="2021-12-08T19:56:00Z">
        <w:r w:rsidR="006377DF" w:rsidRPr="006377DF">
          <w:t>logarithms</w:t>
        </w:r>
      </w:ins>
      <w:ins w:id="1753" w:author="Tolleson, Jake Riley" w:date="2021-12-08T12:33:00Z">
        <w:r w:rsidR="0052153C" w:rsidRPr="003F0238">
          <w:rPr>
            <w:rPrChange w:id="1754" w:author="Tolleson, Jake Riley" w:date="2021-12-08T12:36:00Z">
              <w:rPr>
                <w:highlight w:val="darkGray"/>
              </w:rPr>
            </w:rPrChange>
          </w:rPr>
          <w:t xml:space="preserve"> to achieve</w:t>
        </w:r>
      </w:ins>
      <w:ins w:id="1755" w:author="Tolleson, Jake Riley" w:date="2021-12-08T12:28:00Z">
        <w:r w:rsidR="009D36F2" w:rsidRPr="003F0238">
          <w:rPr>
            <w:rPrChange w:id="1756" w:author="Tolleson, Jake Riley" w:date="2021-12-08T12:36:00Z">
              <w:rPr>
                <w:highlight w:val="darkGray"/>
              </w:rPr>
            </w:rPrChange>
          </w:rPr>
          <w:t xml:space="preserve"> normality</w:t>
        </w:r>
      </w:ins>
      <w:ins w:id="1757" w:author="Tolleson, Jake Riley" w:date="2021-12-08T12:33:00Z">
        <w:r w:rsidR="0052153C" w:rsidRPr="003F0238">
          <w:rPr>
            <w:rPrChange w:id="1758" w:author="Tolleson, Jake Riley" w:date="2021-12-08T12:36:00Z">
              <w:rPr>
                <w:highlight w:val="darkGray"/>
              </w:rPr>
            </w:rPrChange>
          </w:rPr>
          <w:t>.</w:t>
        </w:r>
      </w:ins>
      <w:ins w:id="1759" w:author="Bedwell, Livia Jewel" w:date="2021-12-07T21:03:00Z">
        <w:del w:id="1760" w:author="Tolleson, Jake Riley" w:date="2021-12-08T11:37:00Z">
          <w:r w:rsidR="00802717" w:rsidRPr="0099461D" w:rsidDel="001217C9">
            <w:rPr>
              <w:highlight w:val="darkGray"/>
              <w:rPrChange w:id="1761" w:author="Bedwell, Livia Jewel" w:date="2021-12-07T21:15:00Z">
                <w:rPr/>
              </w:rPrChange>
            </w:rPr>
            <w:delText xml:space="preserve"> </w:delText>
          </w:r>
        </w:del>
      </w:ins>
      <w:ins w:id="1762" w:author="Bedwell, Livia Jewel" w:date="2021-12-07T21:13:00Z">
        <w:del w:id="1763" w:author="Tolleson, Jake Riley" w:date="2021-12-08T11:37:00Z">
          <w:r w:rsidR="0099461D" w:rsidRPr="0099461D" w:rsidDel="001217C9">
            <w:rPr>
              <w:highlight w:val="darkGray"/>
              <w:rPrChange w:id="1764" w:author="Bedwell, Livia Jewel" w:date="2021-12-07T21:13:00Z">
                <w:rPr/>
              </w:rPrChange>
            </w:rPr>
            <w:delText>Something about transformations here…</w:delText>
          </w:r>
          <w:r w:rsidR="0099461D" w:rsidDel="001217C9">
            <w:delText xml:space="preserve"> </w:delText>
          </w:r>
        </w:del>
      </w:ins>
    </w:p>
    <w:p w14:paraId="49ECA4E2" w14:textId="77777777" w:rsidR="00DC2C39" w:rsidRPr="00FB05EC" w:rsidRDefault="00DC2C39" w:rsidP="00BC3259">
      <w:pPr>
        <w:spacing w:line="480" w:lineRule="auto"/>
        <w:ind w:firstLine="720"/>
        <w:jc w:val="both"/>
        <w:rPr>
          <w:ins w:id="1765" w:author="Bedwell, Livia Jewel" w:date="2021-12-08T11:35:00Z"/>
        </w:rPr>
        <w:pPrChange w:id="1766" w:author="Abhishek Majumdar" w:date="2021-12-17T21:27:00Z">
          <w:pPr>
            <w:spacing w:line="480" w:lineRule="auto"/>
          </w:pPr>
        </w:pPrChange>
      </w:pPr>
    </w:p>
    <w:p w14:paraId="2D5C2480" w14:textId="6E6AFC2D" w:rsidR="00875D78" w:rsidRDefault="00C46A9F" w:rsidP="00BC3259">
      <w:pPr>
        <w:keepNext/>
        <w:spacing w:line="480" w:lineRule="auto"/>
        <w:ind w:firstLine="720"/>
        <w:jc w:val="both"/>
        <w:rPr>
          <w:ins w:id="1767" w:author="Rice, Neeley Polka" w:date="2021-12-08T19:49:00Z"/>
        </w:rPr>
        <w:pPrChange w:id="1768" w:author="Abhishek Majumdar" w:date="2021-12-17T21:27:00Z">
          <w:pPr>
            <w:spacing w:line="480" w:lineRule="auto"/>
            <w:ind w:firstLine="720"/>
          </w:pPr>
        </w:pPrChange>
      </w:pPr>
      <w:ins w:id="1769" w:author="Bedwell, Livia Jewel" w:date="2021-12-07T21:15:00Z">
        <w:r>
          <w:t xml:space="preserve">The models were trained and evaluated </w:t>
        </w:r>
      </w:ins>
      <w:ins w:id="1770" w:author="Bedwell, Livia Jewel" w:date="2021-12-07T21:16:00Z">
        <w:r>
          <w:t xml:space="preserve">using a form of dynamic evaluation. </w:t>
        </w:r>
      </w:ins>
      <w:ins w:id="1771" w:author="Bedwell, Livia Jewel" w:date="2021-12-07T21:18:00Z">
        <w:r w:rsidR="005249B1">
          <w:t xml:space="preserve">The method </w:t>
        </w:r>
      </w:ins>
      <w:ins w:id="1772" w:author="Bedwell, Livia Jewel" w:date="2021-12-07T21:19:00Z">
        <w:r w:rsidR="00A96E2A">
          <w:t xml:space="preserve">takes an iterative approach to </w:t>
        </w:r>
      </w:ins>
      <w:ins w:id="1773" w:author="Bedwell, Livia Jewel" w:date="2021-12-07T21:30:00Z">
        <w:r w:rsidR="000A1DC1">
          <w:t>train and evaluate</w:t>
        </w:r>
      </w:ins>
      <w:ins w:id="1774" w:author="Bedwell, Livia Jewel" w:date="2021-12-07T21:19:00Z">
        <w:r w:rsidR="00A96E2A">
          <w:t xml:space="preserve"> the model over v</w:t>
        </w:r>
      </w:ins>
      <w:ins w:id="1775" w:author="Bedwell, Livia Jewel" w:date="2021-12-07T21:20:00Z">
        <w:r w:rsidR="00A96E2A">
          <w:t>arious time period</w:t>
        </w:r>
      </w:ins>
      <w:ins w:id="1776" w:author="Bedwell, Livia Jewel" w:date="2021-12-07T21:25:00Z">
        <w:r w:rsidR="009D609D">
          <w:t>s</w:t>
        </w:r>
      </w:ins>
      <w:ins w:id="1777" w:author="Bedwell, Livia Jewel" w:date="2021-12-07T21:21:00Z">
        <w:r w:rsidR="00A96E2A">
          <w:t xml:space="preserve">. </w:t>
        </w:r>
      </w:ins>
      <w:ins w:id="1778" w:author="Bedwell, Livia Jewel" w:date="2021-12-07T21:22:00Z">
        <w:r w:rsidR="00A96E2A">
          <w:t>T</w:t>
        </w:r>
      </w:ins>
      <w:ins w:id="1779" w:author="Bedwell, Livia Jewel" w:date="2021-12-07T21:21:00Z">
        <w:r w:rsidR="00A96E2A">
          <w:t>he dynamic eval</w:t>
        </w:r>
      </w:ins>
      <w:ins w:id="1780" w:author="Bedwell, Livia Jewel" w:date="2021-12-07T21:22:00Z">
        <w:r w:rsidR="00A96E2A">
          <w:t xml:space="preserve">uation begins by training the model on </w:t>
        </w:r>
      </w:ins>
      <w:ins w:id="1781" w:author="Bedwell, Livia Jewel" w:date="2021-12-07T21:25:00Z">
        <w:r w:rsidR="009D609D">
          <w:t xml:space="preserve">a subset of </w:t>
        </w:r>
      </w:ins>
      <w:ins w:id="1782" w:author="Bedwell, Livia Jewel" w:date="2021-12-07T21:22:00Z">
        <w:r w:rsidR="00A96E2A">
          <w:t>the first 60 months for monthly or</w:t>
        </w:r>
      </w:ins>
      <w:ins w:id="1783" w:author="Bedwell, Livia Jewel" w:date="2021-12-07T22:11:00Z">
        <w:r w:rsidR="00D826FA">
          <w:t xml:space="preserve"> th</w:t>
        </w:r>
      </w:ins>
      <w:ins w:id="1784" w:author="Rice, Neeley Polka" w:date="2021-12-08T07:08:00Z">
        <w:r w:rsidR="00BA470C">
          <w:t>e</w:t>
        </w:r>
      </w:ins>
      <w:ins w:id="1785" w:author="Bedwell, Livia Jewel" w:date="2021-12-07T21:22:00Z">
        <w:r w:rsidR="00A96E2A">
          <w:t xml:space="preserve"> first </w:t>
        </w:r>
        <w:r w:rsidR="009D609D">
          <w:t xml:space="preserve">241 weeks for weekly. </w:t>
        </w:r>
      </w:ins>
      <w:ins w:id="1786" w:author="Bedwell, Livia Jewel" w:date="2021-12-07T21:23:00Z">
        <w:r w:rsidR="009D609D">
          <w:t>The model is then used to predict the next period, and the results are saved. T</w:t>
        </w:r>
      </w:ins>
      <w:ins w:id="1787" w:author="Bedwell, Livia Jewel" w:date="2021-12-07T21:26:00Z">
        <w:r w:rsidR="009D609D">
          <w:t>he process then repeats, and for each iteration, t</w:t>
        </w:r>
      </w:ins>
      <w:ins w:id="1788" w:author="Bedwell, Livia Jewel" w:date="2021-12-07T21:23:00Z">
        <w:r w:rsidR="009D609D">
          <w:t xml:space="preserve">he window </w:t>
        </w:r>
      </w:ins>
      <w:ins w:id="1789" w:author="Bedwell, Livia Jewel" w:date="2021-12-07T21:26:00Z">
        <w:r w:rsidR="009D609D">
          <w:t xml:space="preserve">lengthens </w:t>
        </w:r>
      </w:ins>
      <w:ins w:id="1790" w:author="Bedwell, Livia Jewel" w:date="2021-12-07T21:23:00Z">
        <w:r w:rsidR="009D609D">
          <w:t xml:space="preserve">by one period to </w:t>
        </w:r>
      </w:ins>
      <w:ins w:id="1791" w:author="Bedwell, Livia Jewel" w:date="2021-12-07T21:24:00Z">
        <w:r w:rsidR="009D609D">
          <w:t xml:space="preserve">predict the next available data point. This is done until all points have been predicted. </w:t>
        </w:r>
      </w:ins>
      <w:ins w:id="1792" w:author="Bedwell, Livia Jewel" w:date="2021-12-07T21:27:00Z">
        <w:r w:rsidR="009D609D">
          <w:t>The saved predictions were</w:t>
        </w:r>
      </w:ins>
      <w:ins w:id="1793" w:author="Bedwell, Livia Jewel" w:date="2021-12-07T21:24:00Z">
        <w:r w:rsidR="009D609D">
          <w:t xml:space="preserve"> used to </w:t>
        </w:r>
      </w:ins>
      <w:ins w:id="1794" w:author="Bedwell, Livia Jewel" w:date="2021-12-07T21:27:00Z">
        <w:r w:rsidR="00912E41">
          <w:t>calculate</w:t>
        </w:r>
      </w:ins>
      <w:ins w:id="1795" w:author="Bedwell, Livia Jewel" w:date="2021-12-07T21:24:00Z">
        <w:r w:rsidR="009D609D">
          <w:t xml:space="preserve"> the RMSE, MAE, MAPE, and </w:t>
        </w:r>
      </w:ins>
      <w:ins w:id="1796" w:author="Bedwell, Livia Jewel" w:date="2021-12-08T11:17:00Z">
        <w:r w:rsidR="00D55B6E">
          <w:t>R-squared</w:t>
        </w:r>
      </w:ins>
      <w:ins w:id="1797" w:author="Rice, Neeley Polka" w:date="2021-12-08T07:31:00Z">
        <w:del w:id="1798" w:author="Bedwell, Livia Jewel" w:date="2021-12-08T11:17:00Z">
          <w:r w:rsidR="000C66C7" w:rsidDel="00D55B6E">
            <w:rPr>
              <w:vertAlign w:val="superscript"/>
            </w:rPr>
            <w:delText>2</w:delText>
          </w:r>
        </w:del>
      </w:ins>
      <w:ins w:id="1799" w:author="Bedwell, Livia Jewel" w:date="2021-12-07T21:24:00Z">
        <w:del w:id="1800" w:author="Rice, Neeley Polka" w:date="2021-12-08T07:31:00Z">
          <w:r w:rsidR="009D609D">
            <w:delText>^2</w:delText>
          </w:r>
        </w:del>
        <w:r w:rsidR="009D609D">
          <w:t xml:space="preserve"> for each of the models (</w:t>
        </w:r>
      </w:ins>
      <w:ins w:id="1801" w:author="Bedwell, Livia Jewel" w:date="2021-12-07T22:12:00Z">
        <w:del w:id="1802" w:author="Rice, Neeley Polka" w:date="2021-12-08T09:23:00Z">
          <w:r w:rsidR="007F280A">
            <w:delText>Table X</w:delText>
          </w:r>
        </w:del>
      </w:ins>
      <w:ins w:id="1803" w:author="Rice, Neeley Polka" w:date="2021-12-08T09:23:00Z">
        <w:r w:rsidR="00D12A9C">
          <w:t>Figure</w:t>
        </w:r>
      </w:ins>
      <w:ins w:id="1804" w:author="Rice, Neeley Polka" w:date="2021-12-08T19:57:00Z">
        <w:r w:rsidR="00BF1602">
          <w:t>s</w:t>
        </w:r>
      </w:ins>
      <w:ins w:id="1805" w:author="Rice, Neeley Polka" w:date="2021-12-08T09:23:00Z">
        <w:r w:rsidR="00D12A9C">
          <w:t xml:space="preserve"> </w:t>
        </w:r>
      </w:ins>
      <w:ins w:id="1806" w:author="Rice, Neeley Polka" w:date="2021-12-08T19:56:00Z">
        <w:r w:rsidR="00E20C87">
          <w:t>3</w:t>
        </w:r>
      </w:ins>
      <w:ins w:id="1807" w:author="Bedwell, Livia Jewel" w:date="2021-12-07T22:12:00Z">
        <w:r w:rsidR="007F280A">
          <w:t xml:space="preserve"> and</w:t>
        </w:r>
        <w:del w:id="1808" w:author="Rice, Neeley Polka" w:date="2021-12-08T19:57:00Z">
          <w:r w:rsidR="007F280A">
            <w:delText xml:space="preserve"> </w:delText>
          </w:r>
        </w:del>
        <w:del w:id="1809" w:author="Rice, Neeley Polka" w:date="2021-12-08T09:23:00Z">
          <w:r w:rsidR="007F280A" w:rsidDel="00D12A9C">
            <w:delText>Tab</w:delText>
          </w:r>
        </w:del>
      </w:ins>
      <w:ins w:id="1810" w:author="Rice, Neeley Polka" w:date="2021-12-08T09:23:00Z">
        <w:r w:rsidR="00D12A9C">
          <w:t xml:space="preserve"> </w:t>
        </w:r>
      </w:ins>
      <w:ins w:id="1811" w:author="Rice, Neeley Polka" w:date="2021-12-08T19:56:00Z">
        <w:r w:rsidR="00E20C87">
          <w:t>4</w:t>
        </w:r>
      </w:ins>
      <w:ins w:id="1812" w:author="Bedwell, Livia Jewel" w:date="2021-12-07T22:12:00Z">
        <w:del w:id="1813" w:author="Rice, Neeley Polka" w:date="2021-12-08T09:23:00Z">
          <w:r w:rsidR="007F280A" w:rsidDel="00D12A9C">
            <w:delText>le</w:delText>
          </w:r>
          <w:r w:rsidR="007F280A">
            <w:delText xml:space="preserve"> X</w:delText>
          </w:r>
        </w:del>
      </w:ins>
      <w:ins w:id="1814" w:author="Bedwell, Livia Jewel" w:date="2021-12-07T21:24:00Z">
        <w:r w:rsidR="009D609D">
          <w:t>).</w:t>
        </w:r>
      </w:ins>
      <w:ins w:id="1815" w:author="Bedwell, Livia Jewel" w:date="2021-12-07T21:22:00Z">
        <w:r w:rsidR="00A96E2A">
          <w:t xml:space="preserve"> </w:t>
        </w:r>
      </w:ins>
      <w:ins w:id="1816" w:author="Bedwell, Livia Jewel" w:date="2021-12-08T12:08:00Z">
        <w:r w:rsidR="0027268C">
          <w:rPr>
            <w:noProof/>
          </w:rPr>
          <w:drawing>
            <wp:inline distT="0" distB="0" distL="0" distR="0" wp14:anchorId="35CD833C" wp14:editId="1E92AAE8">
              <wp:extent cx="5943600" cy="17164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6">
                        <a:extLst>
                          <a:ext uri="{28A0092B-C50C-407E-A947-70E740481C1C}">
                            <a14:useLocalDpi xmlns:a14="http://schemas.microsoft.com/office/drawing/2010/main" val="0"/>
                          </a:ext>
                        </a:extLst>
                      </a:blip>
                      <a:srcRect b="55412"/>
                      <a:stretch/>
                    </pic:blipFill>
                    <pic:spPr bwMode="auto">
                      <a:xfrm>
                        <a:off x="0" y="0"/>
                        <a:ext cx="5943600" cy="1716405"/>
                      </a:xfrm>
                      <a:prstGeom prst="rect">
                        <a:avLst/>
                      </a:prstGeom>
                      <a:ln>
                        <a:noFill/>
                      </a:ln>
                      <a:extLst>
                        <a:ext uri="{53640926-AAD7-44D8-BBD7-CCE9431645EC}">
                          <a14:shadowObscured xmlns:a14="http://schemas.microsoft.com/office/drawing/2010/main"/>
                        </a:ext>
                      </a:extLst>
                    </pic:spPr>
                  </pic:pic>
                </a:graphicData>
              </a:graphic>
            </wp:inline>
          </w:drawing>
        </w:r>
      </w:ins>
    </w:p>
    <w:p w14:paraId="75EAFC32" w14:textId="6F2CF8B5" w:rsidR="0027268C" w:rsidRDefault="00875D78" w:rsidP="00BC3259">
      <w:pPr>
        <w:pStyle w:val="Caption"/>
        <w:jc w:val="both"/>
        <w:rPr>
          <w:ins w:id="1817" w:author="Bedwell, Livia Jewel" w:date="2021-12-08T12:08:00Z"/>
        </w:rPr>
        <w:pPrChange w:id="1818" w:author="Abhishek Majumdar" w:date="2021-12-17T21:27:00Z">
          <w:pPr>
            <w:pStyle w:val="Caption"/>
          </w:pPr>
        </w:pPrChange>
      </w:pPr>
      <w:bookmarkStart w:id="1819" w:name="_Toc89887607"/>
      <w:ins w:id="1820" w:author="Rice, Neeley Polka" w:date="2021-12-08T19:49:00Z">
        <w:r>
          <w:t xml:space="preserve">Figure </w:t>
        </w:r>
        <w:r>
          <w:fldChar w:fldCharType="begin"/>
        </w:r>
        <w:r>
          <w:instrText xml:space="preserve"> SEQ Figure \* ARABIC </w:instrText>
        </w:r>
      </w:ins>
      <w:r>
        <w:fldChar w:fldCharType="separate"/>
      </w:r>
      <w:ins w:id="1821" w:author="Aaron Dittmer" w:date="2021-12-08T20:48:00Z">
        <w:r w:rsidR="004F5884">
          <w:rPr>
            <w:noProof/>
          </w:rPr>
          <w:t>3</w:t>
        </w:r>
      </w:ins>
      <w:ins w:id="1822" w:author="Rice, Neeley Polka" w:date="2021-12-08T19:49:00Z">
        <w:r>
          <w:fldChar w:fldCharType="end"/>
        </w:r>
        <w:r>
          <w:t xml:space="preserve"> - Model performance for monthly predictions</w:t>
        </w:r>
      </w:ins>
      <w:bookmarkEnd w:id="1819"/>
    </w:p>
    <w:p w14:paraId="202E951F" w14:textId="77777777" w:rsidR="00F24CBD" w:rsidRDefault="0027268C" w:rsidP="00BC3259">
      <w:pPr>
        <w:keepNext/>
        <w:spacing w:line="480" w:lineRule="auto"/>
        <w:jc w:val="both"/>
        <w:rPr>
          <w:ins w:id="1823" w:author="Rice, Neeley Polka" w:date="2021-12-08T19:49:00Z"/>
        </w:rPr>
        <w:pPrChange w:id="1824" w:author="Abhishek Majumdar" w:date="2021-12-17T21:27:00Z">
          <w:pPr>
            <w:spacing w:line="480" w:lineRule="auto"/>
          </w:pPr>
        </w:pPrChange>
      </w:pPr>
      <w:ins w:id="1825" w:author="Bedwell, Livia Jewel" w:date="2021-12-08T12:08:00Z">
        <w:r>
          <w:rPr>
            <w:noProof/>
          </w:rPr>
          <w:lastRenderedPageBreak/>
          <w:drawing>
            <wp:inline distT="0" distB="0" distL="0" distR="0" wp14:anchorId="5B2B1D9D" wp14:editId="1D4EAD70">
              <wp:extent cx="5943600" cy="1744980"/>
              <wp:effectExtent l="0" t="0" r="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6"/>
                      <a:srcRect t="54671"/>
                      <a:stretch/>
                    </pic:blipFill>
                    <pic:spPr bwMode="auto">
                      <a:xfrm>
                        <a:off x="0" y="0"/>
                        <a:ext cx="5943600" cy="1744980"/>
                      </a:xfrm>
                      <a:prstGeom prst="rect">
                        <a:avLst/>
                      </a:prstGeom>
                      <a:ln>
                        <a:noFill/>
                      </a:ln>
                      <a:extLst>
                        <a:ext uri="{53640926-AAD7-44D8-BBD7-CCE9431645EC}">
                          <a14:shadowObscured xmlns:a14="http://schemas.microsoft.com/office/drawing/2010/main"/>
                        </a:ext>
                      </a:extLst>
                    </pic:spPr>
                  </pic:pic>
                </a:graphicData>
              </a:graphic>
            </wp:inline>
          </w:drawing>
        </w:r>
      </w:ins>
    </w:p>
    <w:p w14:paraId="442806FC" w14:textId="469320D7" w:rsidR="0027268C" w:rsidRDefault="00F24CBD" w:rsidP="00BC3259">
      <w:pPr>
        <w:pStyle w:val="Caption"/>
        <w:jc w:val="both"/>
        <w:rPr>
          <w:ins w:id="1826" w:author="Bedwell, Livia Jewel" w:date="2021-12-07T22:52:00Z"/>
        </w:rPr>
        <w:pPrChange w:id="1827" w:author="Abhishek Majumdar" w:date="2021-12-17T21:27:00Z">
          <w:pPr>
            <w:pStyle w:val="Caption"/>
          </w:pPr>
        </w:pPrChange>
      </w:pPr>
      <w:bookmarkStart w:id="1828" w:name="_Toc89887608"/>
      <w:ins w:id="1829" w:author="Rice, Neeley Polka" w:date="2021-12-08T19:49:00Z">
        <w:r>
          <w:t xml:space="preserve">Figure </w:t>
        </w:r>
        <w:r>
          <w:fldChar w:fldCharType="begin"/>
        </w:r>
        <w:r>
          <w:instrText xml:space="preserve"> SEQ Figure \* ARABIC </w:instrText>
        </w:r>
      </w:ins>
      <w:r>
        <w:fldChar w:fldCharType="separate"/>
      </w:r>
      <w:ins w:id="1830" w:author="Aaron Dittmer" w:date="2021-12-08T20:48:00Z">
        <w:r w:rsidR="004F5884">
          <w:rPr>
            <w:noProof/>
          </w:rPr>
          <w:t>4</w:t>
        </w:r>
      </w:ins>
      <w:ins w:id="1831" w:author="Rice, Neeley Polka" w:date="2021-12-08T19:49:00Z">
        <w:r>
          <w:fldChar w:fldCharType="end"/>
        </w:r>
        <w:r>
          <w:t xml:space="preserve"> - Model performance for weekly predictions</w:t>
        </w:r>
      </w:ins>
      <w:bookmarkEnd w:id="1828"/>
    </w:p>
    <w:p w14:paraId="5F619B93" w14:textId="6D70D30C" w:rsidR="008452F3" w:rsidRDefault="008452F3" w:rsidP="00BC3259">
      <w:pPr>
        <w:keepNext/>
        <w:spacing w:line="480" w:lineRule="auto"/>
        <w:jc w:val="both"/>
        <w:rPr>
          <w:ins w:id="1832" w:author="Bedwell, Livia Jewel" w:date="2021-12-08T12:07:00Z"/>
        </w:rPr>
        <w:pPrChange w:id="1833" w:author="Abhishek Majumdar" w:date="2021-12-17T21:27:00Z">
          <w:pPr>
            <w:keepNext/>
            <w:spacing w:line="480" w:lineRule="auto"/>
            <w:ind w:left="720"/>
          </w:pPr>
        </w:pPrChange>
      </w:pPr>
    </w:p>
    <w:p w14:paraId="6E2669D5" w14:textId="084B880C" w:rsidR="00C17626" w:rsidRDefault="00A55B55" w:rsidP="00BC3259">
      <w:pPr>
        <w:keepNext/>
        <w:spacing w:line="480" w:lineRule="auto"/>
        <w:ind w:firstLine="720"/>
        <w:jc w:val="both"/>
        <w:rPr>
          <w:ins w:id="1834" w:author="Rice, Neeley Polka" w:date="2021-12-08T07:08:00Z"/>
        </w:rPr>
        <w:pPrChange w:id="1835" w:author="Abhishek Majumdar" w:date="2021-12-17T21:27:00Z">
          <w:pPr>
            <w:spacing w:line="480" w:lineRule="auto"/>
            <w:ind w:firstLine="720"/>
          </w:pPr>
        </w:pPrChange>
      </w:pPr>
      <w:ins w:id="1836" w:author="Bedwell, Livia Jewel" w:date="2021-12-07T22:52:00Z">
        <w:r>
          <w:t>The simple moving average ha</w:t>
        </w:r>
      </w:ins>
      <w:ins w:id="1837" w:author="Rice, Neeley Polka" w:date="2021-12-08T19:57:00Z">
        <w:r w:rsidR="00BF1602">
          <w:t>d</w:t>
        </w:r>
      </w:ins>
      <w:ins w:id="1838" w:author="Bedwell, Livia Jewel" w:date="2021-12-07T22:52:00Z">
        <w:del w:id="1839" w:author="Rice, Neeley Polka" w:date="2021-12-08T19:57:00Z">
          <w:r w:rsidDel="00BF1602">
            <w:delText>s</w:delText>
          </w:r>
        </w:del>
        <w:r>
          <w:t xml:space="preserve"> the best performance based on all metrics for both the monthly and weekly models.</w:t>
        </w:r>
        <w:r w:rsidR="005A7368">
          <w:t xml:space="preserve"> </w:t>
        </w:r>
      </w:ins>
      <w:ins w:id="1840" w:author="Bedwell, Livia Jewel" w:date="2021-12-08T09:51:00Z">
        <w:r w:rsidR="005A7368">
          <w:t>This</w:t>
        </w:r>
      </w:ins>
      <w:ins w:id="1841" w:author="Bedwell, Livia Jewel" w:date="2021-12-08T09:54:00Z">
        <w:r w:rsidR="00A83754">
          <w:t xml:space="preserve"> monthly simple moving average</w:t>
        </w:r>
      </w:ins>
      <w:ins w:id="1842" w:author="Bedwell, Livia Jewel" w:date="2021-12-08T09:51:00Z">
        <w:r w:rsidR="005A7368">
          <w:t xml:space="preserve"> model ha</w:t>
        </w:r>
      </w:ins>
      <w:ins w:id="1843" w:author="Rice, Neeley Polka" w:date="2021-12-08T19:57:00Z">
        <w:r w:rsidR="00BF1602">
          <w:t>d</w:t>
        </w:r>
      </w:ins>
      <w:ins w:id="1844" w:author="Bedwell, Livia Jewel" w:date="2021-12-08T09:51:00Z">
        <w:del w:id="1845" w:author="Rice, Neeley Polka" w:date="2021-12-08T19:57:00Z">
          <w:r w:rsidR="005A7368" w:rsidDel="00BF1602">
            <w:delText>s</w:delText>
          </w:r>
        </w:del>
        <w:r w:rsidR="005A7368">
          <w:t xml:space="preserve"> an RMSE of $6</w:t>
        </w:r>
      </w:ins>
      <w:ins w:id="1846" w:author="Rice, Neeley Polka" w:date="2021-12-08T11:40:00Z">
        <w:r w:rsidR="005009F9">
          <w:t>,</w:t>
        </w:r>
      </w:ins>
      <w:ins w:id="1847" w:author="Bedwell, Livia Jewel" w:date="2021-12-08T09:51:00Z">
        <w:r w:rsidR="005A7368">
          <w:t xml:space="preserve">054.99. </w:t>
        </w:r>
      </w:ins>
      <w:ins w:id="1848" w:author="Rice, Neeley Polka" w:date="2021-12-08T11:41:00Z">
        <w:r w:rsidR="00F30F95">
          <w:t xml:space="preserve">As of December </w:t>
        </w:r>
        <w:r w:rsidR="00E82843">
          <w:t>8,</w:t>
        </w:r>
        <w:r w:rsidR="00F30F95">
          <w:t xml:space="preserve"> 2021</w:t>
        </w:r>
      </w:ins>
      <w:ins w:id="1849" w:author="Bedwell, Livia Jewel" w:date="2021-12-08T09:52:00Z">
        <w:del w:id="1850" w:author="Rice, Neeley Polka" w:date="2021-12-08T11:41:00Z">
          <w:r w:rsidR="00A83754" w:rsidDel="00F30F95">
            <w:delText>Today</w:delText>
          </w:r>
        </w:del>
        <w:r w:rsidR="00A83754">
          <w:t xml:space="preserve">, Bitcoin’s market </w:t>
        </w:r>
      </w:ins>
      <w:ins w:id="1851" w:author="Bedwell, Livia Jewel" w:date="2021-12-08T09:51:00Z">
        <w:r w:rsidR="00A83754">
          <w:t>pric</w:t>
        </w:r>
      </w:ins>
      <w:ins w:id="1852" w:author="Bedwell, Livia Jewel" w:date="2021-12-08T09:52:00Z">
        <w:r w:rsidR="00A83754">
          <w:t xml:space="preserve">e </w:t>
        </w:r>
      </w:ins>
      <w:ins w:id="1853" w:author="Rice, Neeley Polka" w:date="2021-12-08T19:57:00Z">
        <w:r w:rsidR="00210DB7">
          <w:t>wa</w:t>
        </w:r>
      </w:ins>
      <w:ins w:id="1854" w:author="Bedwell, Livia Jewel" w:date="2021-12-08T09:52:00Z">
        <w:del w:id="1855" w:author="Rice, Neeley Polka" w:date="2021-12-08T19:57:00Z">
          <w:r w:rsidR="00A83754" w:rsidDel="00210DB7">
            <w:delText>i</w:delText>
          </w:r>
        </w:del>
        <w:r w:rsidR="00A83754">
          <w:t xml:space="preserve">s over </w:t>
        </w:r>
      </w:ins>
      <w:ins w:id="1856" w:author="Bedwell, Livia Jewel" w:date="2021-12-08T09:53:00Z">
        <w:r w:rsidR="00A83754">
          <w:t>$50,000, so</w:t>
        </w:r>
      </w:ins>
      <w:ins w:id="1857" w:author="Bedwell, Livia Jewel" w:date="2021-12-08T09:52:00Z">
        <w:r w:rsidR="005A7368">
          <w:t xml:space="preserve"> this error is not</w:t>
        </w:r>
        <w:r w:rsidR="00A83754">
          <w:t xml:space="preserve"> </w:t>
        </w:r>
      </w:ins>
      <w:ins w:id="1858" w:author="Bedwell, Livia Jewel" w:date="2021-12-08T09:53:00Z">
        <w:r w:rsidR="00A83754">
          <w:t>unreasonable. Additionally, the R</w:t>
        </w:r>
      </w:ins>
      <w:ins w:id="1859" w:author="Bedwell, Livia Jewel" w:date="2021-12-08T11:18:00Z">
        <w:r w:rsidR="00D55B6E">
          <w:t>-squared</w:t>
        </w:r>
      </w:ins>
      <w:ins w:id="1860" w:author="Bedwell, Livia Jewel" w:date="2021-12-08T09:53:00Z">
        <w:r w:rsidR="00A83754">
          <w:t xml:space="preserve"> </w:t>
        </w:r>
      </w:ins>
      <w:ins w:id="1861" w:author="Rice, Neeley Polka" w:date="2021-12-08T19:57:00Z">
        <w:r w:rsidR="00210DB7">
          <w:t>wa</w:t>
        </w:r>
      </w:ins>
      <w:ins w:id="1862" w:author="Bedwell, Livia Jewel" w:date="2021-12-08T09:53:00Z">
        <w:del w:id="1863" w:author="Rice, Neeley Polka" w:date="2021-12-08T19:57:00Z">
          <w:r w:rsidR="00A83754" w:rsidDel="00210DB7">
            <w:delText>i</w:delText>
          </w:r>
        </w:del>
        <w:r w:rsidR="00A83754">
          <w:t xml:space="preserve">s close to 86%. </w:t>
        </w:r>
      </w:ins>
      <w:ins w:id="1864" w:author="Bedwell, Livia Jewel" w:date="2021-12-08T09:57:00Z">
        <w:r w:rsidR="00A83754">
          <w:t>The weekly simple moving average ha</w:t>
        </w:r>
      </w:ins>
      <w:ins w:id="1865" w:author="Rice, Neeley Polka" w:date="2021-12-08T19:57:00Z">
        <w:r w:rsidR="00B60936">
          <w:t>d</w:t>
        </w:r>
      </w:ins>
      <w:ins w:id="1866" w:author="Bedwell, Livia Jewel" w:date="2021-12-08T09:57:00Z">
        <w:del w:id="1867" w:author="Rice, Neeley Polka" w:date="2021-12-08T19:57:00Z">
          <w:r w:rsidR="00A83754" w:rsidDel="00B60936">
            <w:delText>s</w:delText>
          </w:r>
        </w:del>
        <w:r w:rsidR="00A83754">
          <w:t xml:space="preserve"> an RMSE of </w:t>
        </w:r>
      </w:ins>
      <w:ins w:id="1868" w:author="Bedwell, Livia Jewel" w:date="2021-12-08T11:40:00Z">
        <w:r w:rsidR="009F586A">
          <w:t>$</w:t>
        </w:r>
      </w:ins>
      <w:ins w:id="1869" w:author="Bedwell, Livia Jewel" w:date="2021-12-08T09:57:00Z">
        <w:r w:rsidR="00A83754">
          <w:t>2</w:t>
        </w:r>
      </w:ins>
      <w:ins w:id="1870" w:author="Bedwell, Livia Jewel" w:date="2021-12-08T11:40:00Z">
        <w:r w:rsidR="00E82843">
          <w:t>,</w:t>
        </w:r>
      </w:ins>
      <w:ins w:id="1871" w:author="Bedwell, Livia Jewel" w:date="2021-12-08T09:57:00Z">
        <w:r w:rsidR="00A83754">
          <w:t>727.54 and an R</w:t>
        </w:r>
      </w:ins>
      <w:ins w:id="1872" w:author="Bedwell, Livia Jewel" w:date="2021-12-08T11:18:00Z">
        <w:r w:rsidR="00D55B6E">
          <w:t>-squared</w:t>
        </w:r>
      </w:ins>
      <w:ins w:id="1873" w:author="Bedwell, Livia Jewel" w:date="2021-12-08T09:57:00Z">
        <w:r w:rsidR="00A83754">
          <w:t xml:space="preserve"> of 96.5%. </w:t>
        </w:r>
      </w:ins>
      <w:ins w:id="1874" w:author="Bedwell, Livia Jewel" w:date="2021-12-07T22:52:00Z">
        <w:r>
          <w:t xml:space="preserve">The next best model </w:t>
        </w:r>
      </w:ins>
      <w:ins w:id="1875" w:author="Rice, Neeley Polka" w:date="2021-12-08T19:57:00Z">
        <w:r w:rsidR="00B60936">
          <w:t>wa</w:t>
        </w:r>
      </w:ins>
      <w:ins w:id="1876" w:author="Bedwell, Livia Jewel" w:date="2021-12-07T22:53:00Z">
        <w:del w:id="1877" w:author="Rice, Neeley Polka" w:date="2021-12-08T19:57:00Z">
          <w:r w:rsidDel="00B60936">
            <w:delText>i</w:delText>
          </w:r>
        </w:del>
        <w:r>
          <w:t>s the random fore</w:t>
        </w:r>
      </w:ins>
      <w:ins w:id="1878" w:author="Bedwell, Livia Jewel" w:date="2021-12-07T22:54:00Z">
        <w:r w:rsidR="00C746FF">
          <w:t>st model</w:t>
        </w:r>
      </w:ins>
      <w:ins w:id="1879" w:author="Bedwell, Livia Jewel" w:date="2021-12-08T09:53:00Z">
        <w:r w:rsidR="00A83754">
          <w:t>, but t</w:t>
        </w:r>
      </w:ins>
      <w:ins w:id="1880" w:author="Bedwell, Livia Jewel" w:date="2021-12-08T09:55:00Z">
        <w:r w:rsidR="00A83754">
          <w:t>his model d</w:t>
        </w:r>
      </w:ins>
      <w:ins w:id="1881" w:author="Rice, Neeley Polka" w:date="2021-12-08T19:58:00Z">
        <w:r w:rsidR="00B60936">
          <w:t>id</w:t>
        </w:r>
      </w:ins>
      <w:ins w:id="1882" w:author="Bedwell, Livia Jewel" w:date="2021-12-08T09:55:00Z">
        <w:del w:id="1883" w:author="Rice, Neeley Polka" w:date="2021-12-08T19:58:00Z">
          <w:r w:rsidR="00A83754" w:rsidDel="00B60936">
            <w:delText>oes</w:delText>
          </w:r>
        </w:del>
        <w:r w:rsidR="00A83754">
          <w:t xml:space="preserve"> not perform nearly as well. The RMSE for the</w:t>
        </w:r>
      </w:ins>
      <w:ins w:id="1884" w:author="Bedwell, Livia Jewel" w:date="2021-12-08T09:56:00Z">
        <w:r w:rsidR="00A83754">
          <w:t xml:space="preserve"> monthly</w:t>
        </w:r>
      </w:ins>
      <w:ins w:id="1885" w:author="Bedwell, Livia Jewel" w:date="2021-12-08T09:55:00Z">
        <w:r w:rsidR="00A83754">
          <w:t xml:space="preserve"> random forest </w:t>
        </w:r>
      </w:ins>
      <w:ins w:id="1886" w:author="Rice, Neeley Polka" w:date="2021-12-08T19:58:00Z">
        <w:r w:rsidR="002D3BAC">
          <w:t>wa</w:t>
        </w:r>
      </w:ins>
      <w:ins w:id="1887" w:author="Bedwell, Livia Jewel" w:date="2021-12-08T09:55:00Z">
        <w:del w:id="1888" w:author="Rice, Neeley Polka" w:date="2021-12-08T19:58:00Z">
          <w:r w:rsidR="00A83754" w:rsidDel="002D3BAC">
            <w:delText>i</w:delText>
          </w:r>
        </w:del>
        <w:r w:rsidR="00A83754">
          <w:t xml:space="preserve">s about </w:t>
        </w:r>
      </w:ins>
      <w:ins w:id="1889" w:author="Bedwell, Livia Jewel" w:date="2021-12-08T11:41:00Z">
        <w:r w:rsidR="009F586A">
          <w:t>$</w:t>
        </w:r>
      </w:ins>
      <w:ins w:id="1890" w:author="Bedwell, Livia Jewel" w:date="2021-12-08T09:55:00Z">
        <w:r w:rsidR="00A83754">
          <w:t>7</w:t>
        </w:r>
      </w:ins>
      <w:ins w:id="1891" w:author="Bedwell, Livia Jewel" w:date="2021-12-08T11:41:00Z">
        <w:r w:rsidR="006F78B9">
          <w:t>,</w:t>
        </w:r>
      </w:ins>
      <w:ins w:id="1892" w:author="Bedwell, Livia Jewel" w:date="2021-12-08T09:55:00Z">
        <w:r w:rsidR="00A83754">
          <w:t>138.87 and the R</w:t>
        </w:r>
      </w:ins>
      <w:ins w:id="1893" w:author="Bedwell, Livia Jewel" w:date="2021-12-08T11:18:00Z">
        <w:r w:rsidR="00D55B6E">
          <w:t>-squared</w:t>
        </w:r>
      </w:ins>
      <w:ins w:id="1894" w:author="Bedwell, Livia Jewel" w:date="2021-12-08T09:55:00Z">
        <w:r w:rsidR="00A83754">
          <w:t xml:space="preserve"> is 84%. </w:t>
        </w:r>
      </w:ins>
      <w:ins w:id="1895" w:author="Bedwell, Livia Jewel" w:date="2021-12-07T22:12:00Z">
        <w:del w:id="1896" w:author="Rice, Neeley Polka" w:date="2021-12-08T19:50:00Z">
          <w:r w:rsidR="007F280A" w:rsidDel="00664C14">
            <w:rPr>
              <w:noProof/>
            </w:rPr>
            <w:drawing>
              <wp:anchor distT="0" distB="0" distL="114300" distR="114300" simplePos="0" relativeHeight="251658240" behindDoc="0" locked="0" layoutInCell="1" allowOverlap="1" wp14:anchorId="1307F5DB" wp14:editId="1C5EC909">
                <wp:simplePos x="0" y="0"/>
                <wp:positionH relativeFrom="column">
                  <wp:posOffset>0</wp:posOffset>
                </wp:positionH>
                <wp:positionV relativeFrom="paragraph">
                  <wp:posOffset>1116330</wp:posOffset>
                </wp:positionV>
                <wp:extent cx="5943600" cy="1716405"/>
                <wp:effectExtent l="0" t="0" r="0" b="0"/>
                <wp:wrapTopAndBottom/>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6">
                          <a:extLst>
                            <a:ext uri="{28A0092B-C50C-407E-A947-70E740481C1C}">
                              <a14:useLocalDpi xmlns:a14="http://schemas.microsoft.com/office/drawing/2010/main" val="0"/>
                            </a:ext>
                          </a:extLst>
                        </a:blip>
                        <a:srcRect b="55412"/>
                        <a:stretch/>
                      </pic:blipFill>
                      <pic:spPr bwMode="auto">
                        <a:xfrm>
                          <a:off x="0" y="0"/>
                          <a:ext cx="5943600" cy="1716405"/>
                        </a:xfrm>
                        <a:prstGeom prst="rect">
                          <a:avLst/>
                        </a:prstGeom>
                        <a:ln>
                          <a:noFill/>
                        </a:ln>
                        <a:extLst>
                          <a:ext uri="{53640926-AAD7-44D8-BBD7-CCE9431645EC}">
                            <a14:shadowObscured xmlns:a14="http://schemas.microsoft.com/office/drawing/2010/main"/>
                          </a:ext>
                        </a:extLst>
                      </pic:spPr>
                    </pic:pic>
                  </a:graphicData>
                </a:graphic>
              </wp:anchor>
            </w:drawing>
          </w:r>
        </w:del>
      </w:ins>
      <w:ins w:id="1897" w:author="Bedwell, Livia Jewel" w:date="2021-12-08T09:56:00Z">
        <w:r w:rsidR="00A83754">
          <w:t>The weekly random forest ha</w:t>
        </w:r>
      </w:ins>
      <w:ins w:id="1898" w:author="Rice, Neeley Polka" w:date="2021-12-08T19:58:00Z">
        <w:r w:rsidR="002D3BAC">
          <w:t>d</w:t>
        </w:r>
      </w:ins>
      <w:ins w:id="1899" w:author="Bedwell, Livia Jewel" w:date="2021-12-08T09:56:00Z">
        <w:del w:id="1900" w:author="Rice, Neeley Polka" w:date="2021-12-08T19:58:00Z">
          <w:r w:rsidR="00A83754" w:rsidDel="002D3BAC">
            <w:delText>s</w:delText>
          </w:r>
        </w:del>
        <w:r w:rsidR="00A83754">
          <w:t xml:space="preserve"> an RMSE of </w:t>
        </w:r>
      </w:ins>
      <w:ins w:id="1901" w:author="Bedwell, Livia Jewel" w:date="2021-12-08T11:41:00Z">
        <w:r w:rsidR="009F586A">
          <w:t>$</w:t>
        </w:r>
      </w:ins>
      <w:ins w:id="1902" w:author="Bedwell, Livia Jewel" w:date="2021-12-08T09:56:00Z">
        <w:r w:rsidR="00A83754">
          <w:t>3</w:t>
        </w:r>
      </w:ins>
      <w:ins w:id="1903" w:author="Bedwell, Livia Jewel" w:date="2021-12-08T11:41:00Z">
        <w:r w:rsidR="00A84B30">
          <w:t>,</w:t>
        </w:r>
      </w:ins>
      <w:ins w:id="1904" w:author="Bedwell, Livia Jewel" w:date="2021-12-08T09:56:00Z">
        <w:r w:rsidR="00A83754">
          <w:t>266.57 and an R</w:t>
        </w:r>
      </w:ins>
      <w:ins w:id="1905" w:author="Bedwell, Livia Jewel" w:date="2021-12-08T11:18:00Z">
        <w:r w:rsidR="00D55B6E">
          <w:t>-squared</w:t>
        </w:r>
      </w:ins>
      <w:ins w:id="1906" w:author="Bedwell, Livia Jewel" w:date="2021-12-08T09:56:00Z">
        <w:r w:rsidR="00A83754">
          <w:t xml:space="preserve"> of 95.2</w:t>
        </w:r>
      </w:ins>
      <w:ins w:id="1907" w:author="Bedwell, Livia Jewel" w:date="2021-12-08T11:41:00Z">
        <w:r w:rsidR="009F586A">
          <w:t>%</w:t>
        </w:r>
      </w:ins>
      <w:ins w:id="1908" w:author="Bedwell, Livia Jewel" w:date="2021-12-08T09:56:00Z">
        <w:r w:rsidR="00A83754">
          <w:t xml:space="preserve">. It </w:t>
        </w:r>
      </w:ins>
      <w:ins w:id="1909" w:author="Rice, Neeley Polka" w:date="2021-12-08T19:58:00Z">
        <w:r w:rsidR="00B442C6">
          <w:t>wa</w:t>
        </w:r>
      </w:ins>
      <w:ins w:id="1910" w:author="Bedwell, Livia Jewel" w:date="2021-12-08T09:56:00Z">
        <w:del w:id="1911" w:author="Rice, Neeley Polka" w:date="2021-12-08T19:58:00Z">
          <w:r w:rsidR="00A83754" w:rsidDel="00B442C6">
            <w:delText>i</w:delText>
          </w:r>
        </w:del>
        <w:r w:rsidR="00A83754">
          <w:t>s hard to say whether the difference in performance</w:t>
        </w:r>
      </w:ins>
      <w:ins w:id="1912" w:author="Bedwell, Livia Jewel" w:date="2021-12-08T09:57:00Z">
        <w:r w:rsidR="00A83754">
          <w:t xml:space="preserve"> between the simple moving average and random for</w:t>
        </w:r>
      </w:ins>
      <w:ins w:id="1913" w:author="Bedwell, Livia Jewel" w:date="2021-12-08T09:58:00Z">
        <w:r w:rsidR="00A83754">
          <w:t>est</w:t>
        </w:r>
      </w:ins>
      <w:ins w:id="1914" w:author="Bedwell, Livia Jewel" w:date="2021-12-08T09:56:00Z">
        <w:r w:rsidR="00A83754">
          <w:t xml:space="preserve"> </w:t>
        </w:r>
      </w:ins>
      <w:ins w:id="1915" w:author="Rice, Neeley Polka" w:date="2021-12-08T19:58:00Z">
        <w:r w:rsidR="00777594">
          <w:t>wa</w:t>
        </w:r>
      </w:ins>
      <w:ins w:id="1916" w:author="Bedwell, Livia Jewel" w:date="2021-12-08T09:56:00Z">
        <w:del w:id="1917" w:author="Rice, Neeley Polka" w:date="2021-12-08T19:58:00Z">
          <w:r w:rsidR="00A83754" w:rsidDel="00777594">
            <w:delText>i</w:delText>
          </w:r>
        </w:del>
        <w:r w:rsidR="00A83754">
          <w:t>s significant.</w:t>
        </w:r>
      </w:ins>
    </w:p>
    <w:p w14:paraId="29BD1884" w14:textId="50637465" w:rsidR="007F280A" w:rsidDel="00B1244B" w:rsidRDefault="007F280A" w:rsidP="00BC3259">
      <w:pPr>
        <w:pStyle w:val="Caption"/>
        <w:jc w:val="both"/>
        <w:rPr>
          <w:ins w:id="1918" w:author="Bedwell, Livia Jewel" w:date="2021-12-07T22:12:00Z"/>
          <w:del w:id="1919" w:author="Rice, Neeley Polka" w:date="2021-12-08T09:16:00Z"/>
        </w:rPr>
        <w:pPrChange w:id="1920" w:author="Abhishek Majumdar" w:date="2021-12-17T21:27:00Z">
          <w:pPr>
            <w:pStyle w:val="Heading1"/>
          </w:pPr>
        </w:pPrChange>
      </w:pPr>
    </w:p>
    <w:p w14:paraId="56624543" w14:textId="4F9B3B2F" w:rsidR="007F280A" w:rsidDel="00175EC1" w:rsidRDefault="007F280A" w:rsidP="00BC3259">
      <w:pPr>
        <w:pStyle w:val="Caption"/>
        <w:jc w:val="both"/>
        <w:rPr>
          <w:ins w:id="1921" w:author="Bedwell, Livia Jewel" w:date="2021-12-07T22:12:00Z"/>
          <w:del w:id="1922" w:author="Rice, Neeley Polka" w:date="2021-12-08T09:19:00Z"/>
        </w:rPr>
        <w:pPrChange w:id="1923" w:author="Abhishek Majumdar" w:date="2021-12-17T21:27:00Z">
          <w:pPr>
            <w:pStyle w:val="Heading1"/>
          </w:pPr>
        </w:pPrChange>
      </w:pPr>
    </w:p>
    <w:p w14:paraId="40928A5C" w14:textId="77777777" w:rsidR="007F280A" w:rsidRPr="00FB05EC" w:rsidRDefault="007F280A" w:rsidP="00BC3259">
      <w:pPr>
        <w:spacing w:line="480" w:lineRule="auto"/>
        <w:jc w:val="both"/>
        <w:rPr>
          <w:ins w:id="1924" w:author="Bedwell, Livia Jewel" w:date="2021-12-07T21:15:00Z"/>
        </w:rPr>
        <w:pPrChange w:id="1925" w:author="Abhishek Majumdar" w:date="2021-12-17T21:27:00Z">
          <w:pPr>
            <w:spacing w:line="480" w:lineRule="auto"/>
          </w:pPr>
        </w:pPrChange>
      </w:pPr>
    </w:p>
    <w:p w14:paraId="1FE12485" w14:textId="2564C967" w:rsidR="122112AA" w:rsidRPr="00FB05EC" w:rsidRDefault="122112AA" w:rsidP="00BC3259">
      <w:pPr>
        <w:spacing w:line="480" w:lineRule="auto"/>
        <w:jc w:val="both"/>
        <w:rPr>
          <w:del w:id="1926" w:author="Aaron Dittmer [2]" w:date="2021-12-07T18:56:00Z"/>
          <w:b/>
          <w:bCs/>
          <w:rPrChange w:id="1927" w:author="Rice, Neeley Polka" w:date="2021-12-06T13:27:00Z">
            <w:rPr>
              <w:del w:id="1928" w:author="Aaron Dittmer [2]" w:date="2021-12-07T18:56:00Z"/>
            </w:rPr>
          </w:rPrChange>
        </w:rPr>
        <w:pPrChange w:id="1929" w:author="Abhishek Majumdar" w:date="2021-12-17T21:27:00Z">
          <w:pPr>
            <w:pStyle w:val="ListParagraph"/>
            <w:numPr>
              <w:ilvl w:val="1"/>
              <w:numId w:val="4"/>
            </w:numPr>
            <w:ind w:left="1440" w:hanging="360"/>
          </w:pPr>
        </w:pPrChange>
      </w:pPr>
    </w:p>
    <w:p w14:paraId="2EB342B1" w14:textId="7CB91C9A" w:rsidR="136AE4CE" w:rsidDel="00283AD5" w:rsidRDefault="136AE4CE" w:rsidP="00BC3259">
      <w:pPr>
        <w:spacing w:line="480" w:lineRule="auto"/>
        <w:jc w:val="both"/>
        <w:rPr>
          <w:del w:id="1930" w:author="Rice, Neeley Polka" w:date="2021-12-08T07:09:00Z"/>
        </w:rPr>
        <w:pPrChange w:id="1931" w:author="Abhishek Majumdar" w:date="2021-12-17T21:27:00Z">
          <w:pPr>
            <w:pStyle w:val="Heading2"/>
          </w:pPr>
        </w:pPrChange>
      </w:pPr>
    </w:p>
    <w:p w14:paraId="23C48166" w14:textId="450279E9" w:rsidR="7FF850D1" w:rsidDel="00283AD5" w:rsidRDefault="4B99DDDA" w:rsidP="00BC3259">
      <w:pPr>
        <w:pStyle w:val="Heading1"/>
        <w:jc w:val="both"/>
        <w:rPr>
          <w:del w:id="1932" w:author="Rice, Neeley Polka" w:date="2021-12-08T07:09:00Z"/>
        </w:rPr>
        <w:pPrChange w:id="1933" w:author="Abhishek Majumdar" w:date="2021-12-17T21:27:00Z">
          <w:pPr>
            <w:pStyle w:val="Heading1"/>
          </w:pPr>
        </w:pPrChange>
      </w:pPr>
      <w:del w:id="1934" w:author="Rice, Neeley Polka" w:date="2021-12-08T07:09:00Z">
        <w:r w:rsidDel="00283AD5">
          <w:delText>Comparison of Additional Predictive Models</w:delText>
        </w:r>
      </w:del>
    </w:p>
    <w:p w14:paraId="0379E5AD" w14:textId="77777777" w:rsidR="7FF850D1" w:rsidRDefault="7FF850D1" w:rsidP="00BC3259">
      <w:pPr>
        <w:jc w:val="both"/>
        <w:pPrChange w:id="1935" w:author="Abhishek Majumdar" w:date="2021-12-17T21:27:00Z">
          <w:pPr/>
        </w:pPrChange>
      </w:pPr>
    </w:p>
    <w:p w14:paraId="77AFFDC0" w14:textId="77777777" w:rsidR="00DD64A0" w:rsidRDefault="00DD64A0" w:rsidP="00BC3259">
      <w:pPr>
        <w:jc w:val="both"/>
        <w:rPr>
          <w:ins w:id="1936" w:author="Rice, Neeley Polka" w:date="2021-12-08T20:24:00Z"/>
          <w:rFonts w:asciiTheme="majorHAnsi" w:eastAsiaTheme="majorEastAsia" w:hAnsiTheme="majorHAnsi" w:cstheme="majorBidi"/>
          <w:color w:val="2F5496" w:themeColor="accent1" w:themeShade="BF"/>
          <w:sz w:val="26"/>
          <w:szCs w:val="26"/>
        </w:rPr>
        <w:pPrChange w:id="1937" w:author="Abhishek Majumdar" w:date="2021-12-17T21:27:00Z">
          <w:pPr/>
        </w:pPrChange>
      </w:pPr>
      <w:bookmarkStart w:id="1938" w:name="_Toc89887419"/>
      <w:ins w:id="1939" w:author="Rice, Neeley Polka" w:date="2021-12-08T20:24:00Z">
        <w:r>
          <w:br w:type="page"/>
        </w:r>
      </w:ins>
    </w:p>
    <w:p w14:paraId="413B7BBC" w14:textId="020AE997" w:rsidR="006B43C4" w:rsidRPr="0072638D" w:rsidRDefault="006B43C4" w:rsidP="00BC3259">
      <w:pPr>
        <w:pStyle w:val="Heading2"/>
        <w:spacing w:line="480" w:lineRule="auto"/>
        <w:jc w:val="both"/>
        <w:rPr>
          <w:ins w:id="1940" w:author="Rice, Neeley Polka" w:date="2021-12-08T17:13:00Z"/>
        </w:rPr>
        <w:pPrChange w:id="1941" w:author="Abhishek Majumdar" w:date="2021-12-17T21:27:00Z">
          <w:pPr>
            <w:pStyle w:val="Heading2"/>
            <w:spacing w:line="480" w:lineRule="auto"/>
          </w:pPr>
        </w:pPrChange>
      </w:pPr>
      <w:commentRangeStart w:id="1942"/>
      <w:ins w:id="1943" w:author="Rice, Neeley Polka" w:date="2021-12-08T17:13:00Z">
        <w:r w:rsidRPr="0072638D">
          <w:lastRenderedPageBreak/>
          <w:t xml:space="preserve">Data </w:t>
        </w:r>
        <w:r>
          <w:t>Collection</w:t>
        </w:r>
        <w:r w:rsidRPr="0072638D">
          <w:t xml:space="preserve"> &amp; Preparation</w:t>
        </w:r>
        <w:commentRangeEnd w:id="1942"/>
        <w:r>
          <w:rPr>
            <w:rStyle w:val="CommentReference"/>
            <w:rFonts w:asciiTheme="minorHAnsi" w:eastAsiaTheme="minorHAnsi" w:hAnsiTheme="minorHAnsi" w:cstheme="minorBidi"/>
            <w:color w:val="auto"/>
          </w:rPr>
          <w:commentReference w:id="1942"/>
        </w:r>
        <w:bookmarkEnd w:id="1938"/>
      </w:ins>
    </w:p>
    <w:p w14:paraId="2206BD61" w14:textId="77777777" w:rsidR="006B43C4" w:rsidRDefault="006B43C4" w:rsidP="00BC3259">
      <w:pPr>
        <w:spacing w:line="480" w:lineRule="auto"/>
        <w:ind w:firstLine="720"/>
        <w:jc w:val="both"/>
        <w:rPr>
          <w:ins w:id="1944" w:author="Rice, Neeley Polka" w:date="2021-12-08T17:13:00Z"/>
          <w:rFonts w:eastAsia="Calibri" w:cstheme="minorHAnsi"/>
        </w:rPr>
        <w:pPrChange w:id="1945" w:author="Abhishek Majumdar" w:date="2021-12-17T21:27:00Z">
          <w:pPr>
            <w:spacing w:line="480" w:lineRule="auto"/>
            <w:ind w:firstLine="720"/>
          </w:pPr>
        </w:pPrChange>
      </w:pPr>
      <w:ins w:id="1946" w:author="Rice, Neeley Polka" w:date="2021-12-08T17:13:00Z">
        <w:r>
          <w:rPr>
            <w:rFonts w:eastAsia="Calibri" w:cstheme="minorHAnsi"/>
          </w:rPr>
          <w:t>We collected daily Bitcoin blockchain data that</w:t>
        </w:r>
        <w:r w:rsidRPr="0005583C">
          <w:rPr>
            <w:rFonts w:eastAsia="Calibri" w:cstheme="minorHAnsi"/>
          </w:rPr>
          <w:t xml:space="preserve"> covers the time period from January 03, </w:t>
        </w:r>
        <w:proofErr w:type="gramStart"/>
        <w:r w:rsidRPr="0014632A">
          <w:rPr>
            <w:rFonts w:eastAsia="Calibri" w:cstheme="minorHAnsi"/>
          </w:rPr>
          <w:t>2009</w:t>
        </w:r>
        <w:proofErr w:type="gramEnd"/>
        <w:r w:rsidRPr="0005583C">
          <w:rPr>
            <w:rFonts w:eastAsia="Calibri" w:cstheme="minorHAnsi"/>
          </w:rPr>
          <w:t xml:space="preserve"> to October 29, 2021. The data comprises 707,315 blocks mined by Bitcoin miners.</w:t>
        </w:r>
        <w:r>
          <w:rPr>
            <w:rFonts w:eastAsia="Calibri" w:cstheme="minorHAnsi"/>
          </w:rPr>
          <w:t xml:space="preserve"> We used </w:t>
        </w:r>
        <w:r w:rsidRPr="0005583C">
          <w:rPr>
            <w:rFonts w:eastAsia="Calibri" w:cstheme="minorHAnsi"/>
          </w:rPr>
          <w:t>the fixed block reward to calculate the running total of Bitcoins in circulation. To account for lost coins, we filter</w:t>
        </w:r>
        <w:r>
          <w:rPr>
            <w:rFonts w:eastAsia="Calibri" w:cstheme="minorHAnsi"/>
          </w:rPr>
          <w:t>ed</w:t>
        </w:r>
        <w:r w:rsidRPr="0005583C">
          <w:rPr>
            <w:rFonts w:eastAsia="Calibri" w:cstheme="minorHAnsi"/>
          </w:rPr>
          <w:t xml:space="preserve"> out approximately the first 3 million coins mined. After filtering those coins out, our data </w:t>
        </w:r>
        <w:r>
          <w:rPr>
            <w:rFonts w:eastAsia="Calibri" w:cstheme="minorHAnsi"/>
          </w:rPr>
          <w:t>spanned</w:t>
        </w:r>
        <w:r w:rsidRPr="0005583C">
          <w:rPr>
            <w:rFonts w:eastAsia="Calibri" w:cstheme="minorHAnsi"/>
          </w:rPr>
          <w:t xml:space="preserve"> from March 1, </w:t>
        </w:r>
        <w:proofErr w:type="gramStart"/>
        <w:r w:rsidRPr="00954C9F">
          <w:rPr>
            <w:rFonts w:eastAsia="Calibri" w:cstheme="minorHAnsi"/>
          </w:rPr>
          <w:t>2009</w:t>
        </w:r>
        <w:proofErr w:type="gramEnd"/>
        <w:r w:rsidRPr="0005583C">
          <w:rPr>
            <w:rFonts w:eastAsia="Calibri" w:cstheme="minorHAnsi"/>
          </w:rPr>
          <w:t xml:space="preserve"> to October 29, 2021. </w:t>
        </w:r>
      </w:ins>
    </w:p>
    <w:p w14:paraId="779C0328" w14:textId="035AFE1A" w:rsidR="006B43C4" w:rsidRDefault="006B43C4" w:rsidP="00BC3259">
      <w:pPr>
        <w:spacing w:line="480" w:lineRule="auto"/>
        <w:ind w:firstLine="720"/>
        <w:jc w:val="both"/>
        <w:rPr>
          <w:ins w:id="1947" w:author="Rice, Neeley Polka" w:date="2021-12-08T17:13:00Z"/>
          <w:rFonts w:eastAsia="Calibri" w:cstheme="minorHAnsi"/>
        </w:rPr>
        <w:pPrChange w:id="1948" w:author="Abhishek Majumdar" w:date="2021-12-17T21:27:00Z">
          <w:pPr>
            <w:spacing w:line="480" w:lineRule="auto"/>
            <w:ind w:firstLine="720"/>
          </w:pPr>
        </w:pPrChange>
      </w:pPr>
      <w:ins w:id="1949" w:author="Rice, Neeley Polka" w:date="2021-12-08T17:13:00Z">
        <w:r>
          <w:rPr>
            <w:rFonts w:eastAsia="Calibri" w:cstheme="minorHAnsi"/>
          </w:rPr>
          <w:t>We also collected data for the</w:t>
        </w:r>
        <w:r w:rsidRPr="0005583C">
          <w:rPr>
            <w:rFonts w:eastAsia="Calibri" w:cstheme="minorHAnsi"/>
          </w:rPr>
          <w:t xml:space="preserve"> market price of Bitcoin </w:t>
        </w:r>
        <w:r>
          <w:rPr>
            <w:rFonts w:eastAsia="Calibri" w:cstheme="minorHAnsi"/>
          </w:rPr>
          <w:t>in US dollars</w:t>
        </w:r>
        <w:r w:rsidRPr="0005583C">
          <w:rPr>
            <w:rFonts w:eastAsia="Calibri" w:cstheme="minorHAnsi"/>
          </w:rPr>
          <w:t xml:space="preserve">. Our price data covers the period from July 17, </w:t>
        </w:r>
        <w:proofErr w:type="gramStart"/>
        <w:r w:rsidRPr="00954C9F">
          <w:rPr>
            <w:rFonts w:eastAsia="Calibri" w:cstheme="minorHAnsi"/>
          </w:rPr>
          <w:t>2010</w:t>
        </w:r>
        <w:proofErr w:type="gramEnd"/>
        <w:r w:rsidRPr="0005583C">
          <w:rPr>
            <w:rFonts w:eastAsia="Calibri" w:cstheme="minorHAnsi"/>
          </w:rPr>
          <w:t xml:space="preserve"> to October 29, 2020. We only consider</w:t>
        </w:r>
        <w:r>
          <w:rPr>
            <w:rFonts w:eastAsia="Calibri" w:cstheme="minorHAnsi"/>
          </w:rPr>
          <w:t>ed</w:t>
        </w:r>
        <w:r w:rsidRPr="0005583C">
          <w:rPr>
            <w:rFonts w:eastAsia="Calibri" w:cstheme="minorHAnsi"/>
          </w:rPr>
          <w:t xml:space="preserve"> the closing price of Bitcoin each day. </w:t>
        </w:r>
        <w:r>
          <w:rPr>
            <w:rFonts w:eastAsia="Calibri" w:cstheme="minorHAnsi"/>
          </w:rPr>
          <w:t>Daily</w:t>
        </w:r>
        <w:r w:rsidRPr="0005583C">
          <w:rPr>
            <w:rFonts w:eastAsia="Calibri" w:cstheme="minorHAnsi"/>
          </w:rPr>
          <w:t xml:space="preserve"> price data</w:t>
        </w:r>
        <w:r>
          <w:rPr>
            <w:rFonts w:eastAsia="Calibri" w:cstheme="minorHAnsi"/>
          </w:rPr>
          <w:t xml:space="preserve"> is not available</w:t>
        </w:r>
        <w:r w:rsidRPr="0005583C">
          <w:rPr>
            <w:rFonts w:eastAsia="Calibri" w:cstheme="minorHAnsi"/>
          </w:rPr>
          <w:t xml:space="preserve"> from March 1, </w:t>
        </w:r>
        <w:proofErr w:type="gramStart"/>
        <w:r w:rsidRPr="00954C9F">
          <w:rPr>
            <w:rFonts w:eastAsia="Calibri" w:cstheme="minorHAnsi"/>
          </w:rPr>
          <w:t>2009</w:t>
        </w:r>
        <w:proofErr w:type="gramEnd"/>
        <w:r w:rsidRPr="0005583C">
          <w:rPr>
            <w:rFonts w:eastAsia="Calibri" w:cstheme="minorHAnsi"/>
          </w:rPr>
          <w:t xml:space="preserve"> to July 16, 2010, </w:t>
        </w:r>
        <w:r>
          <w:rPr>
            <w:rFonts w:eastAsia="Calibri" w:cstheme="minorHAnsi"/>
          </w:rPr>
          <w:t xml:space="preserve">so </w:t>
        </w:r>
        <w:r w:rsidRPr="0005583C">
          <w:rPr>
            <w:rFonts w:eastAsia="Calibri" w:cstheme="minorHAnsi"/>
          </w:rPr>
          <w:t>we estimate</w:t>
        </w:r>
        <w:r>
          <w:rPr>
            <w:rFonts w:eastAsia="Calibri" w:cstheme="minorHAnsi"/>
          </w:rPr>
          <w:t>d</w:t>
        </w:r>
        <w:r w:rsidRPr="0005583C">
          <w:rPr>
            <w:rFonts w:eastAsia="Calibri" w:cstheme="minorHAnsi"/>
          </w:rPr>
          <w:t xml:space="preserve"> what the market price would </w:t>
        </w:r>
        <w:r>
          <w:rPr>
            <w:rFonts w:eastAsia="Calibri" w:cstheme="minorHAnsi"/>
          </w:rPr>
          <w:t>have been</w:t>
        </w:r>
        <w:r w:rsidRPr="0005583C">
          <w:rPr>
            <w:rFonts w:eastAsia="Calibri" w:cstheme="minorHAnsi"/>
          </w:rPr>
          <w:t xml:space="preserve"> if traded on an exchange using </w:t>
        </w:r>
        <w:r>
          <w:rPr>
            <w:rFonts w:eastAsia="Calibri" w:cstheme="minorHAnsi"/>
          </w:rPr>
          <w:t xml:space="preserve">the available historical context of those transactions. </w:t>
        </w:r>
        <w:r w:rsidRPr="0005583C">
          <w:rPr>
            <w:rFonts w:eastAsia="Calibri" w:cstheme="minorHAnsi"/>
          </w:rPr>
          <w:t xml:space="preserve"> </w:t>
        </w:r>
        <w:r>
          <w:rPr>
            <w:rFonts w:eastAsia="Calibri" w:cstheme="minorHAnsi"/>
          </w:rPr>
          <w:t>Specifically, i</w:t>
        </w:r>
        <w:commentRangeStart w:id="1950"/>
        <w:r w:rsidRPr="0005583C">
          <w:rPr>
            <w:rFonts w:eastAsia="Calibri" w:cstheme="minorHAnsi"/>
          </w:rPr>
          <w:t>n October 2009, 5,050 coins were sold for $5</w:t>
        </w:r>
      </w:ins>
      <w:customXmlInsRangeStart w:id="1951" w:author="Rice, Neeley Polka" w:date="2021-12-08T17:13:00Z"/>
      <w:sdt>
        <w:sdtPr>
          <w:rPr>
            <w:rFonts w:eastAsia="Calibri" w:cstheme="minorHAnsi"/>
          </w:rPr>
          <w:id w:val="34008723"/>
          <w:citation/>
        </w:sdtPr>
        <w:sdtEndPr/>
        <w:sdtContent>
          <w:customXmlInsRangeEnd w:id="1951"/>
          <w:ins w:id="1952" w:author="Rice, Neeley Polka" w:date="2021-12-08T17:13:00Z">
            <w:r w:rsidRPr="0005583C">
              <w:rPr>
                <w:rFonts w:eastAsia="Calibri" w:cstheme="minorHAnsi"/>
              </w:rPr>
              <w:fldChar w:fldCharType="begin"/>
            </w:r>
            <w:r w:rsidRPr="0005583C">
              <w:rPr>
                <w:rFonts w:eastAsia="Calibri" w:cstheme="minorHAnsi"/>
              </w:rPr>
              <w:instrText xml:space="preserve">CITATION Wri \l 1033 </w:instrText>
            </w:r>
            <w:r w:rsidRPr="0005583C">
              <w:rPr>
                <w:rFonts w:eastAsia="Calibri" w:cstheme="minorHAnsi"/>
              </w:rPr>
              <w:fldChar w:fldCharType="separate"/>
            </w:r>
          </w:ins>
          <w:r w:rsidR="00C10906">
            <w:rPr>
              <w:rFonts w:eastAsia="Calibri" w:cstheme="minorHAnsi"/>
              <w:noProof/>
            </w:rPr>
            <w:t xml:space="preserve"> (Wright, 2020)</w:t>
          </w:r>
          <w:ins w:id="1953" w:author="Rice, Neeley Polka" w:date="2021-12-08T17:13:00Z">
            <w:r w:rsidRPr="0005583C">
              <w:rPr>
                <w:rFonts w:eastAsia="Calibri" w:cstheme="minorHAnsi"/>
              </w:rPr>
              <w:fldChar w:fldCharType="end"/>
            </w:r>
          </w:ins>
          <w:customXmlInsRangeStart w:id="1954" w:author="Rice, Neeley Polka" w:date="2021-12-08T17:13:00Z"/>
        </w:sdtContent>
      </w:sdt>
      <w:customXmlInsRangeEnd w:id="1954"/>
      <w:ins w:id="1955" w:author="Rice, Neeley Polka" w:date="2021-12-08T17:13:00Z">
        <w:r w:rsidRPr="0005583C">
          <w:rPr>
            <w:rFonts w:eastAsia="Calibri" w:cstheme="minorHAnsi"/>
          </w:rPr>
          <w:t xml:space="preserve"> and on May 22, 2010 10,000 coins were exchanged for two large pizzas (or $41) from Papa John’s </w:t>
        </w:r>
      </w:ins>
      <w:customXmlInsRangeStart w:id="1956" w:author="Rice, Neeley Polka" w:date="2021-12-08T17:13:00Z"/>
      <w:sdt>
        <w:sdtPr>
          <w:rPr>
            <w:rFonts w:eastAsia="Calibri" w:cstheme="minorHAnsi"/>
          </w:rPr>
          <w:id w:val="1952818400"/>
          <w:citation/>
        </w:sdtPr>
        <w:sdtEndPr/>
        <w:sdtContent>
          <w:customXmlInsRangeEnd w:id="1956"/>
          <w:ins w:id="1957" w:author="Rice, Neeley Polka" w:date="2021-12-08T17:13:00Z">
            <w:r w:rsidRPr="0005583C">
              <w:rPr>
                <w:rFonts w:eastAsia="Calibri" w:cstheme="minorHAnsi"/>
              </w:rPr>
              <w:fldChar w:fldCharType="begin"/>
            </w:r>
            <w:r w:rsidRPr="0005583C">
              <w:rPr>
                <w:rFonts w:eastAsia="Calibri" w:cstheme="minorHAnsi"/>
              </w:rPr>
              <w:instrText xml:space="preserve"> CITATION The11 \l 1033 </w:instrText>
            </w:r>
            <w:r w:rsidRPr="0005583C">
              <w:rPr>
                <w:rFonts w:eastAsia="Calibri" w:cstheme="minorHAnsi"/>
              </w:rPr>
              <w:fldChar w:fldCharType="separate"/>
            </w:r>
          </w:ins>
          <w:r w:rsidR="00C10906">
            <w:rPr>
              <w:rFonts w:eastAsia="Calibri" w:cstheme="minorHAnsi"/>
              <w:noProof/>
            </w:rPr>
            <w:t>(The Rise and Fall of Bitcoin, 2011)</w:t>
          </w:r>
          <w:ins w:id="1958" w:author="Rice, Neeley Polka" w:date="2021-12-08T17:13:00Z">
            <w:r w:rsidRPr="0005583C">
              <w:rPr>
                <w:rFonts w:eastAsia="Calibri" w:cstheme="minorHAnsi"/>
              </w:rPr>
              <w:fldChar w:fldCharType="end"/>
            </w:r>
          </w:ins>
          <w:customXmlInsRangeStart w:id="1959" w:author="Rice, Neeley Polka" w:date="2021-12-08T17:13:00Z"/>
        </w:sdtContent>
      </w:sdt>
      <w:customXmlInsRangeEnd w:id="1959"/>
      <w:ins w:id="1960" w:author="Rice, Neeley Polka" w:date="2021-12-08T17:13:00Z">
        <w:r>
          <w:rPr>
            <w:rFonts w:cstheme="minorHAnsi"/>
          </w:rPr>
          <w:fldChar w:fldCharType="begin"/>
        </w:r>
        <w:r>
          <w:rPr>
            <w:rFonts w:cstheme="minorHAnsi"/>
          </w:rPr>
          <w:instrText xml:space="preserve"> HYPERLINK "" </w:instrText>
        </w:r>
        <w:r w:rsidR="00BC3259">
          <w:rPr>
            <w:rFonts w:cstheme="minorHAnsi"/>
          </w:rPr>
          <w:fldChar w:fldCharType="separate"/>
        </w:r>
        <w:r>
          <w:rPr>
            <w:rFonts w:cstheme="minorHAnsi"/>
          </w:rPr>
          <w:fldChar w:fldCharType="end"/>
        </w:r>
        <w:r w:rsidRPr="0005583C">
          <w:rPr>
            <w:rFonts w:eastAsia="Calibri" w:cstheme="minorHAnsi"/>
          </w:rPr>
          <w:t xml:space="preserve">. </w:t>
        </w:r>
        <w:commentRangeEnd w:id="1950"/>
        <w:r>
          <w:rPr>
            <w:rStyle w:val="CommentReference"/>
          </w:rPr>
          <w:commentReference w:id="1950"/>
        </w:r>
      </w:ins>
    </w:p>
    <w:p w14:paraId="37321C54" w14:textId="3300F42C" w:rsidR="006B43C4" w:rsidRDefault="006B43C4" w:rsidP="00BC3259">
      <w:pPr>
        <w:spacing w:line="480" w:lineRule="auto"/>
        <w:ind w:firstLine="720"/>
        <w:jc w:val="both"/>
        <w:rPr>
          <w:ins w:id="1961" w:author="Rice, Neeley Polka" w:date="2021-12-08T17:13:00Z"/>
          <w:rFonts w:eastAsia="Calibri" w:cstheme="minorHAnsi"/>
        </w:rPr>
        <w:pPrChange w:id="1962" w:author="Abhishek Majumdar" w:date="2021-12-17T21:27:00Z">
          <w:pPr>
            <w:spacing w:line="480" w:lineRule="auto"/>
            <w:ind w:firstLine="720"/>
          </w:pPr>
        </w:pPrChange>
      </w:pPr>
      <w:ins w:id="1963" w:author="Rice, Neeley Polka" w:date="2021-12-08T17:13:00Z">
        <w:r>
          <w:rPr>
            <w:rFonts w:eastAsia="Calibri" w:cstheme="minorHAnsi"/>
          </w:rPr>
          <w:t>To explore the potential effects of external variables, we collected additional data to use as predictors. The additional data includes daily level QQQ, NASDAQ, and news sentiment index measures. QQQ and NASDAQ were collected from Yahoo Finance</w:t>
        </w:r>
      </w:ins>
      <w:customXmlInsRangeStart w:id="1964" w:author="Rice, Neeley Polka" w:date="2021-12-08T20:19:00Z"/>
      <w:sdt>
        <w:sdtPr>
          <w:rPr>
            <w:rFonts w:eastAsia="Calibri" w:cstheme="minorHAnsi"/>
          </w:rPr>
          <w:id w:val="1548254646"/>
          <w:citation/>
        </w:sdtPr>
        <w:sdtEndPr/>
        <w:sdtContent>
          <w:customXmlInsRangeEnd w:id="1964"/>
          <w:ins w:id="1965" w:author="Rice, Neeley Polka" w:date="2021-12-08T20:19:00Z">
            <w:r w:rsidR="009D2ADD">
              <w:rPr>
                <w:rFonts w:eastAsia="Calibri" w:cstheme="minorHAnsi"/>
              </w:rPr>
              <w:fldChar w:fldCharType="begin"/>
            </w:r>
            <w:r w:rsidR="009D2ADD">
              <w:rPr>
                <w:rFonts w:eastAsia="Calibri" w:cstheme="minorHAnsi"/>
              </w:rPr>
              <w:instrText xml:space="preserve"> CITATION Yah \l 1033 </w:instrText>
            </w:r>
          </w:ins>
          <w:r w:rsidR="009D2ADD">
            <w:rPr>
              <w:rFonts w:eastAsia="Calibri" w:cstheme="minorHAnsi"/>
            </w:rPr>
            <w:fldChar w:fldCharType="separate"/>
          </w:r>
          <w:r w:rsidR="00C10906">
            <w:rPr>
              <w:rFonts w:eastAsia="Calibri" w:cstheme="minorHAnsi"/>
              <w:noProof/>
            </w:rPr>
            <w:t xml:space="preserve"> (Yahoo Finance, n.d.)</w:t>
          </w:r>
          <w:ins w:id="1966" w:author="Rice, Neeley Polka" w:date="2021-12-08T20:19:00Z">
            <w:r w:rsidR="009D2ADD">
              <w:rPr>
                <w:rFonts w:eastAsia="Calibri" w:cstheme="minorHAnsi"/>
              </w:rPr>
              <w:fldChar w:fldCharType="end"/>
            </w:r>
          </w:ins>
          <w:customXmlInsRangeStart w:id="1967" w:author="Rice, Neeley Polka" w:date="2021-12-08T20:19:00Z"/>
        </w:sdtContent>
      </w:sdt>
      <w:customXmlInsRangeEnd w:id="1967"/>
      <w:ins w:id="1968" w:author="Rice, Neeley Polka" w:date="2021-12-08T17:13:00Z">
        <w:r>
          <w:rPr>
            <w:rFonts w:eastAsia="Calibri" w:cstheme="minorHAnsi"/>
          </w:rPr>
          <w:t xml:space="preserve">. The news sentiment index attempts to provide a daily score for US economic sentiment by analyzing various articles from major US newspapers </w:t>
        </w:r>
      </w:ins>
      <w:customXmlInsRangeStart w:id="1969" w:author="Rice, Neeley Polka" w:date="2021-12-08T20:08:00Z"/>
      <w:sdt>
        <w:sdtPr>
          <w:rPr>
            <w:rFonts w:eastAsia="Calibri" w:cstheme="minorHAnsi"/>
          </w:rPr>
          <w:id w:val="-594251274"/>
          <w:citation/>
        </w:sdtPr>
        <w:sdtEndPr/>
        <w:sdtContent>
          <w:customXmlInsRangeEnd w:id="1969"/>
          <w:ins w:id="1970" w:author="Rice, Neeley Polka" w:date="2021-12-08T20:08:00Z">
            <w:r w:rsidR="007A1F81">
              <w:rPr>
                <w:rFonts w:eastAsia="Calibri" w:cstheme="minorHAnsi"/>
              </w:rPr>
              <w:fldChar w:fldCharType="begin"/>
            </w:r>
            <w:r w:rsidR="007A1F81">
              <w:rPr>
                <w:rFonts w:eastAsia="Calibri" w:cstheme="minorHAnsi"/>
              </w:rPr>
              <w:instrText xml:space="preserve"> CITATION Fed \l 1033 </w:instrText>
            </w:r>
          </w:ins>
          <w:r w:rsidR="007A1F81">
            <w:rPr>
              <w:rFonts w:eastAsia="Calibri" w:cstheme="minorHAnsi"/>
            </w:rPr>
            <w:fldChar w:fldCharType="separate"/>
          </w:r>
          <w:r w:rsidR="00C10906">
            <w:rPr>
              <w:rFonts w:eastAsia="Calibri" w:cstheme="minorHAnsi"/>
              <w:noProof/>
            </w:rPr>
            <w:t>(Federal Reserve Bank of San Francisco, n.d.)</w:t>
          </w:r>
          <w:ins w:id="1971" w:author="Rice, Neeley Polka" w:date="2021-12-08T20:08:00Z">
            <w:r w:rsidR="007A1F81">
              <w:rPr>
                <w:rFonts w:eastAsia="Calibri" w:cstheme="minorHAnsi"/>
              </w:rPr>
              <w:fldChar w:fldCharType="end"/>
            </w:r>
          </w:ins>
          <w:customXmlInsRangeStart w:id="1972" w:author="Rice, Neeley Polka" w:date="2021-12-08T20:08:00Z"/>
        </w:sdtContent>
      </w:sdt>
      <w:customXmlInsRangeEnd w:id="1972"/>
      <w:ins w:id="1973" w:author="Rice, Neeley Polka" w:date="2021-12-08T17:13:00Z">
        <w:r>
          <w:rPr>
            <w:rFonts w:eastAsia="Calibri" w:cstheme="minorHAnsi"/>
          </w:rPr>
          <w:t xml:space="preserve">. </w:t>
        </w:r>
      </w:ins>
    </w:p>
    <w:p w14:paraId="187593AA" w14:textId="54BBD712" w:rsidR="006B43C4" w:rsidRDefault="006B43C4" w:rsidP="00BC3259">
      <w:pPr>
        <w:spacing w:line="480" w:lineRule="auto"/>
        <w:ind w:firstLine="720"/>
        <w:jc w:val="both"/>
        <w:rPr>
          <w:ins w:id="1974" w:author="Rice, Neeley Polka" w:date="2021-12-08T20:21:00Z"/>
          <w:rFonts w:eastAsia="Calibri" w:cstheme="minorHAnsi"/>
        </w:rPr>
        <w:pPrChange w:id="1975" w:author="Abhishek Majumdar" w:date="2021-12-17T21:27:00Z">
          <w:pPr>
            <w:spacing w:line="480" w:lineRule="auto"/>
            <w:ind w:firstLine="720"/>
          </w:pPr>
        </w:pPrChange>
      </w:pPr>
      <w:ins w:id="1976" w:author="Rice, Neeley Polka" w:date="2021-12-08T17:13:00Z">
        <w:r w:rsidRPr="0005583C">
          <w:rPr>
            <w:rFonts w:eastAsia="Calibri" w:cstheme="minorHAnsi"/>
          </w:rPr>
          <w:t>After gathering all the data at a daily level, we perform</w:t>
        </w:r>
        <w:r>
          <w:rPr>
            <w:rFonts w:eastAsia="Calibri" w:cstheme="minorHAnsi"/>
          </w:rPr>
          <w:t>ed</w:t>
        </w:r>
        <w:r w:rsidRPr="0005583C">
          <w:rPr>
            <w:rFonts w:eastAsia="Calibri" w:cstheme="minorHAnsi"/>
          </w:rPr>
          <w:t xml:space="preserve"> two aggregations – one at a weekly level and one at a monthly level. For the weekly aggregations</w:t>
        </w:r>
      </w:ins>
      <w:ins w:id="1977" w:author="Rice, Neeley Polka" w:date="2021-12-08T20:21:00Z">
        <w:r w:rsidR="00935240">
          <w:rPr>
            <w:rFonts w:eastAsia="Calibri" w:cstheme="minorHAnsi"/>
          </w:rPr>
          <w:t xml:space="preserve"> (Figure 7)</w:t>
        </w:r>
      </w:ins>
      <w:ins w:id="1978" w:author="Rice, Neeley Polka" w:date="2021-12-08T17:13:00Z">
        <w:r w:rsidRPr="0005583C">
          <w:rPr>
            <w:rFonts w:eastAsia="Calibri" w:cstheme="minorHAnsi"/>
          </w:rPr>
          <w:t>, we determine</w:t>
        </w:r>
        <w:r>
          <w:rPr>
            <w:rFonts w:eastAsia="Calibri" w:cstheme="minorHAnsi"/>
          </w:rPr>
          <w:t>d</w:t>
        </w:r>
        <w:r w:rsidRPr="0005583C">
          <w:rPr>
            <w:rFonts w:eastAsia="Calibri" w:cstheme="minorHAnsi"/>
          </w:rPr>
          <w:t xml:space="preserve"> the week price of Bitcoin to be the closing market price at the end of day each Saturday. </w:t>
        </w:r>
        <w:r>
          <w:rPr>
            <w:rFonts w:eastAsia="Calibri" w:cstheme="minorHAnsi"/>
          </w:rPr>
          <w:t xml:space="preserve">Similarly, the closing market price at the end of day each Friday </w:t>
        </w:r>
      </w:ins>
      <w:ins w:id="1979" w:author="Rice, Neeley Polka" w:date="2021-12-08T20:08:00Z">
        <w:r w:rsidR="007E0C6B">
          <w:rPr>
            <w:rFonts w:eastAsia="Calibri" w:cstheme="minorHAnsi"/>
          </w:rPr>
          <w:t>wa</w:t>
        </w:r>
      </w:ins>
      <w:ins w:id="1980" w:author="Rice, Neeley Polka" w:date="2021-12-08T17:13:00Z">
        <w:r>
          <w:rPr>
            <w:rFonts w:eastAsia="Calibri" w:cstheme="minorHAnsi"/>
          </w:rPr>
          <w:t xml:space="preserve">s used for QQQ and NASDAQ. </w:t>
        </w:r>
        <w:r w:rsidRPr="0005583C">
          <w:rPr>
            <w:rFonts w:eastAsia="Calibri" w:cstheme="minorHAnsi"/>
          </w:rPr>
          <w:t xml:space="preserve">The flow </w:t>
        </w:r>
        <w:r w:rsidRPr="0005583C">
          <w:rPr>
            <w:rFonts w:eastAsia="Calibri" w:cstheme="minorHAnsi"/>
          </w:rPr>
          <w:lastRenderedPageBreak/>
          <w:t xml:space="preserve">for each week </w:t>
        </w:r>
      </w:ins>
      <w:ins w:id="1981" w:author="Rice, Neeley Polka" w:date="2021-12-08T20:09:00Z">
        <w:r w:rsidR="007E0C6B">
          <w:rPr>
            <w:rFonts w:eastAsia="Calibri" w:cstheme="minorHAnsi"/>
          </w:rPr>
          <w:t>wa</w:t>
        </w:r>
      </w:ins>
      <w:ins w:id="1982" w:author="Rice, Neeley Polka" w:date="2021-12-08T17:13:00Z">
        <w:r w:rsidRPr="0005583C">
          <w:rPr>
            <w:rFonts w:eastAsia="Calibri" w:cstheme="minorHAnsi"/>
          </w:rPr>
          <w:t xml:space="preserve">s calculated as the number of new </w:t>
        </w:r>
        <w:r>
          <w:rPr>
            <w:rFonts w:eastAsia="Calibri" w:cstheme="minorHAnsi"/>
          </w:rPr>
          <w:t>B</w:t>
        </w:r>
        <w:r w:rsidRPr="0005583C">
          <w:rPr>
            <w:rFonts w:eastAsia="Calibri" w:cstheme="minorHAnsi"/>
          </w:rPr>
          <w:t xml:space="preserve">itcoins minted during the week, and the stock </w:t>
        </w:r>
      </w:ins>
      <w:ins w:id="1983" w:author="Rice, Neeley Polka" w:date="2021-12-08T20:09:00Z">
        <w:r w:rsidR="007E0C6B">
          <w:rPr>
            <w:rFonts w:eastAsia="Calibri" w:cstheme="minorHAnsi"/>
          </w:rPr>
          <w:t>wa</w:t>
        </w:r>
      </w:ins>
      <w:ins w:id="1984" w:author="Rice, Neeley Polka" w:date="2021-12-08T17:13:00Z">
        <w:r w:rsidRPr="0005583C">
          <w:rPr>
            <w:rFonts w:eastAsia="Calibri" w:cstheme="minorHAnsi"/>
          </w:rPr>
          <w:t xml:space="preserve">s simply the total number of </w:t>
        </w:r>
        <w:r>
          <w:rPr>
            <w:rFonts w:eastAsia="Calibri" w:cstheme="minorHAnsi"/>
          </w:rPr>
          <w:t>B</w:t>
        </w:r>
        <w:r w:rsidRPr="0005583C">
          <w:rPr>
            <w:rFonts w:eastAsia="Calibri" w:cstheme="minorHAnsi"/>
          </w:rPr>
          <w:t>itcoins in circulation at the end of each week.</w:t>
        </w:r>
        <w:r>
          <w:rPr>
            <w:rFonts w:eastAsia="Calibri" w:cstheme="minorHAnsi"/>
          </w:rPr>
          <w:t xml:space="preserve"> The news sentiment index </w:t>
        </w:r>
      </w:ins>
      <w:ins w:id="1985" w:author="Rice, Neeley Polka" w:date="2021-12-08T20:09:00Z">
        <w:r w:rsidR="00497DFC">
          <w:rPr>
            <w:rFonts w:eastAsia="Calibri" w:cstheme="minorHAnsi"/>
          </w:rPr>
          <w:t>wa</w:t>
        </w:r>
      </w:ins>
      <w:ins w:id="1986" w:author="Rice, Neeley Polka" w:date="2021-12-08T17:13:00Z">
        <w:r>
          <w:rPr>
            <w:rFonts w:eastAsia="Calibri" w:cstheme="minorHAnsi"/>
          </w:rPr>
          <w:t xml:space="preserve">s aggregated as a weekly average. </w:t>
        </w:r>
      </w:ins>
    </w:p>
    <w:p w14:paraId="75CB51AC" w14:textId="77777777" w:rsidR="00EA6923" w:rsidRDefault="00EA6923" w:rsidP="00BC3259">
      <w:pPr>
        <w:keepNext/>
        <w:jc w:val="both"/>
        <w:rPr>
          <w:ins w:id="1987" w:author="Rice, Neeley Polka" w:date="2021-12-08T20:25:00Z"/>
        </w:rPr>
        <w:pPrChange w:id="1988" w:author="Abhishek Majumdar" w:date="2021-12-17T21:27:00Z">
          <w:pPr>
            <w:keepNext/>
          </w:pPr>
        </w:pPrChange>
      </w:pPr>
      <w:ins w:id="1989" w:author="Rice, Neeley Polka" w:date="2021-12-08T20:21:00Z">
        <w:r>
          <w:rPr>
            <w:rFonts w:asciiTheme="majorHAnsi" w:eastAsiaTheme="majorEastAsia" w:hAnsiTheme="majorHAnsi" w:cstheme="majorBidi"/>
            <w:noProof/>
            <w:color w:val="2F5496" w:themeColor="accent1" w:themeShade="BF"/>
            <w:sz w:val="32"/>
            <w:szCs w:val="32"/>
          </w:rPr>
          <w:drawing>
            <wp:inline distT="0" distB="0" distL="0" distR="0" wp14:anchorId="654545D8" wp14:editId="2D956ACD">
              <wp:extent cx="5715000" cy="3998259"/>
              <wp:effectExtent l="0" t="0" r="0" b="254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rotWithShape="1">
                      <a:blip r:embed="rId17">
                        <a:extLst>
                          <a:ext uri="{28A0092B-C50C-407E-A947-70E740481C1C}">
                            <a14:useLocalDpi xmlns:a14="http://schemas.microsoft.com/office/drawing/2010/main" val="0"/>
                          </a:ext>
                        </a:extLst>
                      </a:blip>
                      <a:srcRect l="-157" t="430" r="157" b="3656"/>
                      <a:stretch/>
                    </pic:blipFill>
                    <pic:spPr bwMode="auto">
                      <a:xfrm>
                        <a:off x="0" y="0"/>
                        <a:ext cx="5722295" cy="4003363"/>
                      </a:xfrm>
                      <a:prstGeom prst="rect">
                        <a:avLst/>
                      </a:prstGeom>
                      <a:ln>
                        <a:noFill/>
                      </a:ln>
                      <a:extLst>
                        <a:ext uri="{53640926-AAD7-44D8-BBD7-CCE9431645EC}">
                          <a14:shadowObscured xmlns:a14="http://schemas.microsoft.com/office/drawing/2010/main"/>
                        </a:ext>
                      </a:extLst>
                    </pic:spPr>
                  </pic:pic>
                </a:graphicData>
              </a:graphic>
            </wp:inline>
          </w:drawing>
        </w:r>
      </w:ins>
    </w:p>
    <w:p w14:paraId="59E87B40" w14:textId="11875DFC" w:rsidR="00EA6923" w:rsidRPr="00B85F73" w:rsidRDefault="00EA6923" w:rsidP="00BC3259">
      <w:pPr>
        <w:pStyle w:val="Caption"/>
        <w:jc w:val="both"/>
        <w:rPr>
          <w:ins w:id="1990" w:author="Rice, Neeley Polka" w:date="2021-12-08T17:13:00Z"/>
          <w:rPrChange w:id="1991" w:author="Rice, Neeley Polka" w:date="2021-12-08T20:27:00Z">
            <w:rPr>
              <w:ins w:id="1992" w:author="Rice, Neeley Polka" w:date="2021-12-08T17:13:00Z"/>
              <w:rFonts w:eastAsia="Calibri" w:cstheme="minorHAnsi"/>
            </w:rPr>
          </w:rPrChange>
        </w:rPr>
        <w:pPrChange w:id="1993" w:author="Abhishek Majumdar" w:date="2021-12-17T21:27:00Z">
          <w:pPr>
            <w:pStyle w:val="Caption"/>
          </w:pPr>
        </w:pPrChange>
      </w:pPr>
      <w:bookmarkStart w:id="1994" w:name="_Toc89887609"/>
      <w:ins w:id="1995" w:author="Rice, Neeley Polka" w:date="2021-12-08T20:25:00Z">
        <w:r>
          <w:t xml:space="preserve">Figure </w:t>
        </w:r>
        <w:r w:rsidR="00B85F73">
          <w:fldChar w:fldCharType="begin"/>
        </w:r>
        <w:r w:rsidR="00B85F73">
          <w:instrText xml:space="preserve"> SEQ Figure \* ARABIC </w:instrText>
        </w:r>
      </w:ins>
      <w:r w:rsidR="00B85F73">
        <w:fldChar w:fldCharType="separate"/>
      </w:r>
      <w:ins w:id="1996" w:author="Aaron Dittmer" w:date="2021-12-08T20:48:00Z">
        <w:r w:rsidR="004F5884">
          <w:rPr>
            <w:noProof/>
          </w:rPr>
          <w:t>5</w:t>
        </w:r>
      </w:ins>
      <w:ins w:id="1997" w:author="Rice, Neeley Polka" w:date="2021-12-08T20:25:00Z">
        <w:r w:rsidR="00B85F73">
          <w:fldChar w:fldCharType="end"/>
        </w:r>
        <w:r>
          <w:t xml:space="preserve"> - Bitcoin week price: predicted vs actual. Line plotted on log scale.</w:t>
        </w:r>
      </w:ins>
      <w:bookmarkEnd w:id="1994"/>
    </w:p>
    <w:p w14:paraId="71AEAFBB" w14:textId="2BD9EEDC" w:rsidR="006B43C4" w:rsidRDefault="006B43C4" w:rsidP="00BC3259">
      <w:pPr>
        <w:spacing w:line="480" w:lineRule="auto"/>
        <w:ind w:firstLine="720"/>
        <w:jc w:val="both"/>
        <w:rPr>
          <w:ins w:id="1998" w:author="Rice, Neeley Polka" w:date="2021-12-08T20:20:00Z"/>
          <w:rFonts w:eastAsia="Calibri" w:cstheme="minorHAnsi"/>
        </w:rPr>
        <w:pPrChange w:id="1999" w:author="Abhishek Majumdar" w:date="2021-12-17T21:27:00Z">
          <w:pPr>
            <w:spacing w:line="480" w:lineRule="auto"/>
            <w:ind w:firstLine="720"/>
          </w:pPr>
        </w:pPrChange>
      </w:pPr>
      <w:ins w:id="2000" w:author="Rice, Neeley Polka" w:date="2021-12-08T17:13:00Z">
        <w:r w:rsidRPr="0005583C">
          <w:rPr>
            <w:rFonts w:eastAsia="Calibri" w:cstheme="minorHAnsi"/>
          </w:rPr>
          <w:t>For the monthly aggregation</w:t>
        </w:r>
      </w:ins>
      <w:ins w:id="2001" w:author="Rice, Neeley Polka" w:date="2021-12-08T20:21:00Z">
        <w:r w:rsidR="00EA6923">
          <w:rPr>
            <w:rFonts w:eastAsia="Calibri" w:cstheme="minorHAnsi"/>
          </w:rPr>
          <w:t xml:space="preserve"> (Figure 8)</w:t>
        </w:r>
      </w:ins>
      <w:ins w:id="2002" w:author="Rice, Neeley Polka" w:date="2021-12-08T17:13:00Z">
        <w:r w:rsidRPr="0005583C">
          <w:rPr>
            <w:rFonts w:eastAsia="Calibri" w:cstheme="minorHAnsi"/>
          </w:rPr>
          <w:t>, the market price of Bitcoin</w:t>
        </w:r>
        <w:r>
          <w:rPr>
            <w:rFonts w:eastAsia="Calibri" w:cstheme="minorHAnsi"/>
          </w:rPr>
          <w:t xml:space="preserve">, QQQ, and NASDAQ </w:t>
        </w:r>
      </w:ins>
      <w:ins w:id="2003" w:author="Rice, Neeley Polka" w:date="2021-12-08T20:09:00Z">
        <w:r w:rsidR="00497DFC">
          <w:rPr>
            <w:rFonts w:eastAsia="Calibri" w:cstheme="minorHAnsi"/>
          </w:rPr>
          <w:t>we</w:t>
        </w:r>
      </w:ins>
      <w:ins w:id="2004" w:author="Rice, Neeley Polka" w:date="2021-12-08T17:13:00Z">
        <w:r>
          <w:rPr>
            <w:rFonts w:eastAsia="Calibri" w:cstheme="minorHAnsi"/>
          </w:rPr>
          <w:t>re</w:t>
        </w:r>
        <w:r w:rsidRPr="0005583C">
          <w:rPr>
            <w:rFonts w:eastAsia="Calibri" w:cstheme="minorHAnsi"/>
          </w:rPr>
          <w:t xml:space="preserve"> determined to be </w:t>
        </w:r>
        <w:r>
          <w:rPr>
            <w:rFonts w:eastAsia="Calibri" w:cstheme="minorHAnsi"/>
          </w:rPr>
          <w:t>their respective close price</w:t>
        </w:r>
        <w:r w:rsidRPr="0005583C">
          <w:rPr>
            <w:rFonts w:eastAsia="Calibri" w:cstheme="minorHAnsi"/>
          </w:rPr>
          <w:t xml:space="preserve"> on the last day of each month. The stock </w:t>
        </w:r>
      </w:ins>
      <w:ins w:id="2005" w:author="Rice, Neeley Polka" w:date="2021-12-08T20:09:00Z">
        <w:r w:rsidR="00497DFC">
          <w:rPr>
            <w:rFonts w:eastAsia="Calibri" w:cstheme="minorHAnsi"/>
          </w:rPr>
          <w:t>wa</w:t>
        </w:r>
      </w:ins>
      <w:ins w:id="2006" w:author="Rice, Neeley Polka" w:date="2021-12-08T17:13:00Z">
        <w:r w:rsidRPr="0005583C">
          <w:rPr>
            <w:rFonts w:eastAsia="Calibri" w:cstheme="minorHAnsi"/>
          </w:rPr>
          <w:t xml:space="preserve">s determined to be the number of new </w:t>
        </w:r>
        <w:r>
          <w:rPr>
            <w:rFonts w:eastAsia="Calibri" w:cstheme="minorHAnsi"/>
          </w:rPr>
          <w:t>B</w:t>
        </w:r>
        <w:r w:rsidRPr="0005583C">
          <w:rPr>
            <w:rFonts w:eastAsia="Calibri" w:cstheme="minorHAnsi"/>
          </w:rPr>
          <w:t>itcoins minted during the month</w:t>
        </w:r>
        <w:r>
          <w:rPr>
            <w:rFonts w:eastAsia="Calibri" w:cstheme="minorHAnsi"/>
          </w:rPr>
          <w:t xml:space="preserve">, </w:t>
        </w:r>
        <w:r w:rsidRPr="0005583C">
          <w:rPr>
            <w:rFonts w:eastAsia="Calibri" w:cstheme="minorHAnsi"/>
          </w:rPr>
          <w:t xml:space="preserve">and the supply </w:t>
        </w:r>
      </w:ins>
      <w:ins w:id="2007" w:author="Rice, Neeley Polka" w:date="2021-12-08T20:09:00Z">
        <w:r w:rsidR="00497DFC">
          <w:rPr>
            <w:rFonts w:eastAsia="Calibri" w:cstheme="minorHAnsi"/>
          </w:rPr>
          <w:t>wa</w:t>
        </w:r>
      </w:ins>
      <w:ins w:id="2008" w:author="Rice, Neeley Polka" w:date="2021-12-08T17:13:00Z">
        <w:r w:rsidRPr="0005583C">
          <w:rPr>
            <w:rFonts w:eastAsia="Calibri" w:cstheme="minorHAnsi"/>
          </w:rPr>
          <w:t xml:space="preserve">s the total number of </w:t>
        </w:r>
        <w:r>
          <w:rPr>
            <w:rFonts w:eastAsia="Calibri" w:cstheme="minorHAnsi"/>
          </w:rPr>
          <w:t>B</w:t>
        </w:r>
        <w:r w:rsidRPr="0005583C">
          <w:rPr>
            <w:rFonts w:eastAsia="Calibri" w:cstheme="minorHAnsi"/>
          </w:rPr>
          <w:t>itcoins circulating at the end of the last day of each month.</w:t>
        </w:r>
        <w:r>
          <w:rPr>
            <w:rFonts w:eastAsia="Calibri" w:cstheme="minorHAnsi"/>
          </w:rPr>
          <w:t xml:space="preserve"> Finally, the news sentiment index </w:t>
        </w:r>
      </w:ins>
      <w:ins w:id="2009" w:author="Rice, Neeley Polka" w:date="2021-12-08T20:09:00Z">
        <w:r w:rsidR="00497DFC">
          <w:rPr>
            <w:rFonts w:eastAsia="Calibri" w:cstheme="minorHAnsi"/>
          </w:rPr>
          <w:t>wa</w:t>
        </w:r>
      </w:ins>
      <w:ins w:id="2010" w:author="Rice, Neeley Polka" w:date="2021-12-08T17:13:00Z">
        <w:r>
          <w:rPr>
            <w:rFonts w:eastAsia="Calibri" w:cstheme="minorHAnsi"/>
          </w:rPr>
          <w:t>s aggregated as a monthly average.</w:t>
        </w:r>
      </w:ins>
    </w:p>
    <w:p w14:paraId="6271FD2A" w14:textId="77777777" w:rsidR="00B85F73" w:rsidRDefault="00EA6923" w:rsidP="00BC3259">
      <w:pPr>
        <w:keepNext/>
        <w:jc w:val="both"/>
        <w:rPr>
          <w:ins w:id="2011" w:author="Rice, Neeley Polka" w:date="2021-12-08T20:25:00Z"/>
        </w:rPr>
        <w:pPrChange w:id="2012" w:author="Abhishek Majumdar" w:date="2021-12-17T21:27:00Z">
          <w:pPr>
            <w:keepNext/>
          </w:pPr>
        </w:pPrChange>
      </w:pPr>
      <w:ins w:id="2013" w:author="Rice, Neeley Polka" w:date="2021-12-08T20:20:00Z">
        <w:r>
          <w:rPr>
            <w:rFonts w:asciiTheme="majorHAnsi" w:eastAsiaTheme="majorEastAsia" w:hAnsiTheme="majorHAnsi" w:cstheme="majorBidi"/>
            <w:noProof/>
            <w:color w:val="2F5496" w:themeColor="accent1" w:themeShade="BF"/>
            <w:sz w:val="32"/>
            <w:szCs w:val="32"/>
          </w:rPr>
          <w:lastRenderedPageBreak/>
          <w:drawing>
            <wp:inline distT="0" distB="0" distL="0" distR="0" wp14:anchorId="1C9D43C8" wp14:editId="583E17D0">
              <wp:extent cx="5715000" cy="4016188"/>
              <wp:effectExtent l="0" t="0" r="0" b="381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rotWithShape="1">
                      <a:blip r:embed="rId18">
                        <a:extLst>
                          <a:ext uri="{28A0092B-C50C-407E-A947-70E740481C1C}">
                            <a14:useLocalDpi xmlns:a14="http://schemas.microsoft.com/office/drawing/2010/main" val="0"/>
                          </a:ext>
                        </a:extLst>
                      </a:blip>
                      <a:srcRect b="4171"/>
                      <a:stretch/>
                    </pic:blipFill>
                    <pic:spPr bwMode="auto">
                      <a:xfrm>
                        <a:off x="0" y="0"/>
                        <a:ext cx="5715798" cy="4016749"/>
                      </a:xfrm>
                      <a:prstGeom prst="rect">
                        <a:avLst/>
                      </a:prstGeom>
                      <a:ln>
                        <a:noFill/>
                      </a:ln>
                      <a:extLst>
                        <a:ext uri="{53640926-AAD7-44D8-BBD7-CCE9431645EC}">
                          <a14:shadowObscured xmlns:a14="http://schemas.microsoft.com/office/drawing/2010/main"/>
                        </a:ext>
                      </a:extLst>
                    </pic:spPr>
                  </pic:pic>
                </a:graphicData>
              </a:graphic>
            </wp:inline>
          </w:drawing>
        </w:r>
      </w:ins>
    </w:p>
    <w:p w14:paraId="318C913F" w14:textId="325E64DE" w:rsidR="00EA6923" w:rsidRDefault="00B85F73" w:rsidP="00BC3259">
      <w:pPr>
        <w:pStyle w:val="Caption"/>
        <w:jc w:val="both"/>
        <w:rPr>
          <w:ins w:id="2014" w:author="Rice, Neeley Polka" w:date="2021-12-08T20:20:00Z"/>
        </w:rPr>
        <w:pPrChange w:id="2015" w:author="Abhishek Majumdar" w:date="2021-12-17T21:27:00Z">
          <w:pPr>
            <w:pStyle w:val="Caption"/>
          </w:pPr>
        </w:pPrChange>
      </w:pPr>
      <w:bookmarkStart w:id="2016" w:name="_Toc89887610"/>
      <w:ins w:id="2017" w:author="Rice, Neeley Polka" w:date="2021-12-08T20:25:00Z">
        <w:r>
          <w:t xml:space="preserve">Figure </w:t>
        </w:r>
        <w:r>
          <w:fldChar w:fldCharType="begin"/>
        </w:r>
        <w:r>
          <w:instrText xml:space="preserve"> SEQ Figure \* ARABIC </w:instrText>
        </w:r>
      </w:ins>
      <w:r>
        <w:fldChar w:fldCharType="separate"/>
      </w:r>
      <w:ins w:id="2018" w:author="Aaron Dittmer" w:date="2021-12-08T20:48:00Z">
        <w:r w:rsidR="004F5884">
          <w:rPr>
            <w:noProof/>
          </w:rPr>
          <w:t>6</w:t>
        </w:r>
      </w:ins>
      <w:ins w:id="2019" w:author="Rice, Neeley Polka" w:date="2021-12-08T20:25:00Z">
        <w:r>
          <w:fldChar w:fldCharType="end"/>
        </w:r>
        <w:r>
          <w:t xml:space="preserve"> - Bitcoin month price: predicted vs actual. Lines plotted on log scale.</w:t>
        </w:r>
      </w:ins>
      <w:bookmarkEnd w:id="2016"/>
    </w:p>
    <w:p w14:paraId="5280BB94" w14:textId="77777777" w:rsidR="00EA6923" w:rsidRDefault="00EA6923" w:rsidP="00BC3259">
      <w:pPr>
        <w:spacing w:line="480" w:lineRule="auto"/>
        <w:jc w:val="both"/>
        <w:rPr>
          <w:ins w:id="2020" w:author="Rice, Neeley Polka" w:date="2021-12-08T17:13:00Z"/>
          <w:rFonts w:eastAsia="Calibri" w:cstheme="minorHAnsi"/>
        </w:rPr>
        <w:pPrChange w:id="2021" w:author="Abhishek Majumdar" w:date="2021-12-17T21:27:00Z">
          <w:pPr>
            <w:spacing w:line="480" w:lineRule="auto"/>
            <w:ind w:firstLine="720"/>
          </w:pPr>
        </w:pPrChange>
      </w:pPr>
    </w:p>
    <w:p w14:paraId="55988401" w14:textId="6D7047A7" w:rsidR="006B43C4" w:rsidRPr="0005583C" w:rsidRDefault="006B43C4" w:rsidP="00BC3259">
      <w:pPr>
        <w:spacing w:line="480" w:lineRule="auto"/>
        <w:ind w:firstLine="720"/>
        <w:jc w:val="both"/>
        <w:rPr>
          <w:ins w:id="2022" w:author="Rice, Neeley Polka" w:date="2021-12-08T17:13:00Z"/>
          <w:rFonts w:eastAsia="Calibri" w:cstheme="minorHAnsi"/>
        </w:rPr>
        <w:pPrChange w:id="2023" w:author="Abhishek Majumdar" w:date="2021-12-17T21:27:00Z">
          <w:pPr>
            <w:spacing w:line="480" w:lineRule="auto"/>
            <w:ind w:firstLine="720"/>
          </w:pPr>
        </w:pPrChange>
      </w:pPr>
      <w:ins w:id="2024" w:author="Rice, Neeley Polka" w:date="2021-12-08T17:13:00Z">
        <w:r>
          <w:rPr>
            <w:rFonts w:eastAsia="Calibri" w:cstheme="minorHAnsi"/>
          </w:rPr>
          <w:t xml:space="preserve">Our Bitcoin, stock, and news sentiment data </w:t>
        </w:r>
      </w:ins>
      <w:ins w:id="2025" w:author="Rice, Neeley Polka" w:date="2021-12-08T20:09:00Z">
        <w:r w:rsidR="00497DFC">
          <w:rPr>
            <w:rFonts w:eastAsia="Calibri" w:cstheme="minorHAnsi"/>
          </w:rPr>
          <w:t>wer</w:t>
        </w:r>
      </w:ins>
      <w:ins w:id="2026" w:author="Rice, Neeley Polka" w:date="2021-12-08T17:13:00Z">
        <w:r>
          <w:rPr>
            <w:rFonts w:eastAsia="Calibri" w:cstheme="minorHAnsi"/>
          </w:rPr>
          <w:t xml:space="preserve">e not known before the predictions </w:t>
        </w:r>
      </w:ins>
      <w:ins w:id="2027" w:author="Rice, Neeley Polka" w:date="2021-12-08T20:09:00Z">
        <w:r w:rsidR="008C6DEC">
          <w:rPr>
            <w:rFonts w:eastAsia="Calibri" w:cstheme="minorHAnsi"/>
          </w:rPr>
          <w:t>we</w:t>
        </w:r>
      </w:ins>
      <w:ins w:id="2028" w:author="Rice, Neeley Polka" w:date="2021-12-08T17:13:00Z">
        <w:r>
          <w:rPr>
            <w:rFonts w:eastAsia="Calibri" w:cstheme="minorHAnsi"/>
          </w:rPr>
          <w:t xml:space="preserve">re made. To account for this, each of these time dependent predictors </w:t>
        </w:r>
      </w:ins>
      <w:ins w:id="2029" w:author="Rice, Neeley Polka" w:date="2021-12-08T20:10:00Z">
        <w:r w:rsidR="00F777B1">
          <w:rPr>
            <w:rFonts w:eastAsia="Calibri" w:cstheme="minorHAnsi"/>
          </w:rPr>
          <w:t>was</w:t>
        </w:r>
      </w:ins>
      <w:ins w:id="2030" w:author="Rice, Neeley Polka" w:date="2021-12-08T17:13:00Z">
        <w:r>
          <w:rPr>
            <w:rFonts w:eastAsia="Calibri" w:cstheme="minorHAnsi"/>
          </w:rPr>
          <w:t xml:space="preserve"> lagged one period. This mean</w:t>
        </w:r>
      </w:ins>
      <w:ins w:id="2031" w:author="Rice, Neeley Polka" w:date="2021-12-08T20:10:00Z">
        <w:r w:rsidR="00040D35">
          <w:rPr>
            <w:rFonts w:eastAsia="Calibri" w:cstheme="minorHAnsi"/>
          </w:rPr>
          <w:t>t</w:t>
        </w:r>
      </w:ins>
      <w:ins w:id="2032" w:author="Rice, Neeley Polka" w:date="2021-12-08T17:13:00Z">
        <w:r>
          <w:rPr>
            <w:rFonts w:eastAsia="Calibri" w:cstheme="minorHAnsi"/>
          </w:rPr>
          <w:t xml:space="preserve"> each variable that w</w:t>
        </w:r>
      </w:ins>
      <w:ins w:id="2033" w:author="Rice, Neeley Polka" w:date="2021-12-08T20:10:00Z">
        <w:r w:rsidR="00040D35">
          <w:rPr>
            <w:rFonts w:eastAsia="Calibri" w:cstheme="minorHAnsi"/>
          </w:rPr>
          <w:t>ould</w:t>
        </w:r>
      </w:ins>
      <w:ins w:id="2034" w:author="Rice, Neeley Polka" w:date="2021-12-08T17:13:00Z">
        <w:r>
          <w:rPr>
            <w:rFonts w:eastAsia="Calibri" w:cstheme="minorHAnsi"/>
          </w:rPr>
          <w:t xml:space="preserve"> be unknown </w:t>
        </w:r>
      </w:ins>
      <w:ins w:id="2035" w:author="Rice, Neeley Polka" w:date="2021-12-08T20:10:00Z">
        <w:r w:rsidR="00040D35">
          <w:rPr>
            <w:rFonts w:eastAsia="Calibri" w:cstheme="minorHAnsi"/>
          </w:rPr>
          <w:t>wa</w:t>
        </w:r>
      </w:ins>
      <w:ins w:id="2036" w:author="Rice, Neeley Polka" w:date="2021-12-08T17:13:00Z">
        <w:r>
          <w:rPr>
            <w:rFonts w:eastAsia="Calibri" w:cstheme="minorHAnsi"/>
          </w:rPr>
          <w:t>s either lagged one week or one month depending on the level of aggregation. This allow</w:t>
        </w:r>
      </w:ins>
      <w:ins w:id="2037" w:author="Rice, Neeley Polka" w:date="2021-12-08T20:10:00Z">
        <w:r w:rsidR="00040D35">
          <w:rPr>
            <w:rFonts w:eastAsia="Calibri" w:cstheme="minorHAnsi"/>
          </w:rPr>
          <w:t>ed</w:t>
        </w:r>
      </w:ins>
      <w:ins w:id="2038" w:author="Rice, Neeley Polka" w:date="2021-12-08T17:13:00Z">
        <w:r>
          <w:rPr>
            <w:rFonts w:eastAsia="Calibri" w:cstheme="minorHAnsi"/>
          </w:rPr>
          <w:t xml:space="preserve"> our models to make predictions one period into the future.</w:t>
        </w:r>
      </w:ins>
    </w:p>
    <w:p w14:paraId="2E622BFD" w14:textId="4D3A97F6" w:rsidR="7FF850D1" w:rsidRDefault="592AA2D0" w:rsidP="00BC3259">
      <w:pPr>
        <w:jc w:val="both"/>
        <w:rPr>
          <w:del w:id="2039" w:author="Bedwell, Livia Jewel" w:date="2021-12-07T21:49:00Z"/>
        </w:rPr>
        <w:pPrChange w:id="2040" w:author="Abhishek Majumdar" w:date="2021-12-17T21:27:00Z">
          <w:pPr/>
        </w:pPrChange>
      </w:pPr>
      <w:del w:id="2041" w:author="Bedwell, Livia Jewel" w:date="2021-12-07T21:49:00Z">
        <w:r>
          <w:rPr>
            <w:noProof/>
          </w:rPr>
          <w:drawing>
            <wp:inline distT="0" distB="0" distL="0" distR="0" wp14:anchorId="78A61066" wp14:editId="65677AF1">
              <wp:extent cx="2704324" cy="2284548"/>
              <wp:effectExtent l="0" t="0" r="0" b="0"/>
              <wp:docPr id="701189454" name="Picture 70118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704324" cy="2284548"/>
                      </a:xfrm>
                      <a:prstGeom prst="rect">
                        <a:avLst/>
                      </a:prstGeom>
                    </pic:spPr>
                  </pic:pic>
                </a:graphicData>
              </a:graphic>
            </wp:inline>
          </w:drawing>
        </w:r>
        <w:r>
          <w:rPr>
            <w:noProof/>
          </w:rPr>
          <w:drawing>
            <wp:inline distT="0" distB="0" distL="0" distR="0" wp14:anchorId="3DB47C4F" wp14:editId="21264B90">
              <wp:extent cx="2682714" cy="2265045"/>
              <wp:effectExtent l="0" t="0" r="3810" b="1905"/>
              <wp:docPr id="2025739072" name="Picture 202573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96711" cy="2276863"/>
                      </a:xfrm>
                      <a:prstGeom prst="rect">
                        <a:avLst/>
                      </a:prstGeom>
                    </pic:spPr>
                  </pic:pic>
                </a:graphicData>
              </a:graphic>
            </wp:inline>
          </w:drawing>
        </w:r>
      </w:del>
    </w:p>
    <w:p w14:paraId="10311ED7" w14:textId="159D7CB1" w:rsidR="00147E03" w:rsidRPr="0072638D" w:rsidDel="008D0686" w:rsidRDefault="77D522B3" w:rsidP="00BC3259">
      <w:pPr>
        <w:jc w:val="both"/>
        <w:rPr>
          <w:del w:id="2042" w:author="Rice, Neeley Polka" w:date="2021-12-08T07:29:00Z"/>
        </w:rPr>
        <w:pPrChange w:id="2043" w:author="Abhishek Majumdar" w:date="2021-12-17T21:27:00Z">
          <w:pPr/>
        </w:pPrChange>
      </w:pPr>
      <w:del w:id="2044" w:author="Bedwell, Livia Jewel" w:date="2021-12-07T21:49:00Z">
        <w:r>
          <w:rPr>
            <w:noProof/>
          </w:rPr>
          <w:drawing>
            <wp:inline distT="0" distB="0" distL="0" distR="0" wp14:anchorId="6AEBA10D" wp14:editId="78ACCDE5">
              <wp:extent cx="2724150" cy="2293165"/>
              <wp:effectExtent l="0" t="0" r="0" b="0"/>
              <wp:docPr id="359350429" name="Picture 35935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2293165"/>
                      </a:xfrm>
                      <a:prstGeom prst="rect">
                        <a:avLst/>
                      </a:prstGeom>
                    </pic:spPr>
                  </pic:pic>
                </a:graphicData>
              </a:graphic>
            </wp:inline>
          </w:drawing>
        </w:r>
      </w:del>
    </w:p>
    <w:p w14:paraId="2C21224B" w14:textId="424478E0" w:rsidR="00147E03" w:rsidRPr="0072638D" w:rsidDel="008D0686" w:rsidRDefault="00147E03" w:rsidP="00BC3259">
      <w:pPr>
        <w:jc w:val="both"/>
        <w:rPr>
          <w:del w:id="2045" w:author="Rice, Neeley Polka" w:date="2021-12-08T07:29:00Z"/>
        </w:rPr>
        <w:pPrChange w:id="2046" w:author="Abhishek Majumdar" w:date="2021-12-17T21:27:00Z">
          <w:pPr>
            <w:pStyle w:val="ListParagraph"/>
            <w:numPr>
              <w:numId w:val="4"/>
            </w:numPr>
            <w:ind w:hanging="360"/>
          </w:pPr>
        </w:pPrChange>
      </w:pPr>
    </w:p>
    <w:p w14:paraId="395E1DA5" w14:textId="5CE85F7C" w:rsidR="00147E03" w:rsidRPr="0072638D" w:rsidDel="008D0686" w:rsidRDefault="00147E03" w:rsidP="00BC3259">
      <w:pPr>
        <w:jc w:val="both"/>
        <w:rPr>
          <w:del w:id="2047" w:author="Rice, Neeley Polka" w:date="2021-12-08T07:29:00Z"/>
        </w:rPr>
        <w:pPrChange w:id="2048" w:author="Abhishek Majumdar" w:date="2021-12-17T21:27:00Z">
          <w:pPr/>
        </w:pPrChange>
      </w:pPr>
    </w:p>
    <w:p w14:paraId="5464CA7C" w14:textId="5D9D64C9" w:rsidR="00147E03" w:rsidRPr="0072638D" w:rsidDel="007055CD" w:rsidRDefault="44747068" w:rsidP="00BC3259">
      <w:pPr>
        <w:pStyle w:val="ListParagraph"/>
        <w:numPr>
          <w:ilvl w:val="0"/>
          <w:numId w:val="4"/>
        </w:numPr>
        <w:jc w:val="both"/>
        <w:rPr>
          <w:del w:id="2049" w:author="Rice, Neeley Polka" w:date="2021-12-05T12:40:00Z"/>
          <w:color w:val="000000" w:themeColor="text1"/>
        </w:rPr>
        <w:pPrChange w:id="2050" w:author="Abhishek Majumdar" w:date="2021-12-17T21:27:00Z">
          <w:pPr>
            <w:pStyle w:val="ListParagraph"/>
            <w:numPr>
              <w:numId w:val="4"/>
            </w:numPr>
            <w:ind w:hanging="360"/>
          </w:pPr>
        </w:pPrChange>
      </w:pPr>
      <w:del w:id="2051" w:author="Rice, Neeley Polka" w:date="2021-12-05T12:40:00Z">
        <w:r w:rsidRPr="0072638D" w:rsidDel="007055CD">
          <w:delText>Stock-to-Flow Model</w:delText>
        </w:r>
      </w:del>
    </w:p>
    <w:p w14:paraId="47282374" w14:textId="76C86B04" w:rsidR="6E2B0D7A" w:rsidDel="007055CD" w:rsidRDefault="6E2B0D7A" w:rsidP="00BC3259">
      <w:pPr>
        <w:spacing w:line="480" w:lineRule="auto"/>
        <w:jc w:val="both"/>
        <w:rPr>
          <w:del w:id="2052" w:author="Rice, Neeley Polka" w:date="2021-12-05T12:40:00Z"/>
          <w:rFonts w:ascii="Roboto" w:eastAsia="Roboto" w:hAnsi="Roboto" w:cs="Roboto"/>
        </w:rPr>
        <w:pPrChange w:id="2053" w:author="Abhishek Majumdar" w:date="2021-12-17T21:27:00Z">
          <w:pPr>
            <w:jc w:val="both"/>
          </w:pPr>
        </w:pPrChange>
      </w:pPr>
      <w:del w:id="2054" w:author="Rice, Neeley Polka" w:date="2021-12-05T12:40:00Z">
        <w:r w:rsidRPr="18D5F2EC" w:rsidDel="007055CD">
          <w:rPr>
            <w:rFonts w:ascii="Roboto" w:eastAsia="Roboto" w:hAnsi="Roboto" w:cs="Roboto"/>
            <w:rPrChange w:id="2055" w:author="Dittmer, Aaron Richard" w:date="2021-12-05T11:40:00Z">
              <w:rPr>
                <w:rFonts w:ascii="Roboto" w:eastAsia="Roboto" w:hAnsi="Roboto" w:cs="Roboto"/>
                <w:color w:val="202124"/>
              </w:rPr>
            </w:rPrChange>
          </w:rPr>
          <w:delText>The stock-to-flow model takes a simpler approach to predicting value changes. It measures the current stock of an asset against the flow of new production or how much is mined in a year. A higher ratio indicates more scarcity, which in turn indicates a higher value. The Bitcoin stock-to-flow (S2F) model created by pseudonymous analyst PlanB, which analyzes the supply dynamics of Bitcoin and its scarcity enforced by the protocol's halving of miner rewards every four years.</w:delText>
        </w:r>
      </w:del>
    </w:p>
    <w:p w14:paraId="1BE506FD" w14:textId="013C0CD2" w:rsidR="6E2B0D7A" w:rsidDel="007055CD" w:rsidRDefault="6E2B0D7A" w:rsidP="00BC3259">
      <w:pPr>
        <w:spacing w:line="480" w:lineRule="auto"/>
        <w:jc w:val="both"/>
        <w:rPr>
          <w:del w:id="2056" w:author="Rice, Neeley Polka" w:date="2021-12-05T12:40:00Z"/>
          <w:rFonts w:ascii="Roboto" w:eastAsia="Roboto" w:hAnsi="Roboto" w:cs="Roboto"/>
        </w:rPr>
        <w:pPrChange w:id="2057" w:author="Abhishek Majumdar" w:date="2021-12-17T21:27:00Z">
          <w:pPr>
            <w:jc w:val="both"/>
          </w:pPr>
        </w:pPrChange>
      </w:pPr>
      <w:del w:id="2058" w:author="Rice, Neeley Polka" w:date="2021-12-05T12:40:00Z">
        <w:r w:rsidRPr="18D5F2EC" w:rsidDel="007055CD">
          <w:rPr>
            <w:rFonts w:ascii="Roboto" w:eastAsia="Roboto" w:hAnsi="Roboto" w:cs="Roboto"/>
            <w:rPrChange w:id="2059" w:author="Dittmer, Aaron Richard" w:date="2021-12-05T11:40:00Z">
              <w:rPr>
                <w:rFonts w:ascii="Roboto" w:eastAsia="Roboto" w:hAnsi="Roboto" w:cs="Roboto"/>
                <w:color w:val="202124"/>
              </w:rPr>
            </w:rPrChange>
          </w:rPr>
          <w:delText xml:space="preserve"> </w:delText>
        </w:r>
      </w:del>
    </w:p>
    <w:p w14:paraId="6893A500" w14:textId="6E62CAA8" w:rsidR="6E2B0D7A" w:rsidDel="007055CD" w:rsidRDefault="6E2B0D7A" w:rsidP="00BC3259">
      <w:pPr>
        <w:spacing w:line="480" w:lineRule="auto"/>
        <w:jc w:val="both"/>
        <w:rPr>
          <w:del w:id="2060" w:author="Rice, Neeley Polka" w:date="2021-12-05T12:40:00Z"/>
          <w:rFonts w:ascii="Roboto" w:eastAsia="Roboto" w:hAnsi="Roboto" w:cs="Roboto"/>
          <w:rPrChange w:id="2061" w:author="Dittmer, Aaron Richard" w:date="2021-12-05T11:40:00Z">
            <w:rPr>
              <w:del w:id="2062" w:author="Rice, Neeley Polka" w:date="2021-12-05T12:40:00Z"/>
              <w:rFonts w:ascii="Roboto" w:eastAsia="Roboto" w:hAnsi="Roboto" w:cs="Roboto"/>
              <w:color w:val="202124"/>
            </w:rPr>
          </w:rPrChange>
        </w:rPr>
        <w:pPrChange w:id="2063" w:author="Abhishek Majumdar" w:date="2021-12-17T21:27:00Z">
          <w:pPr>
            <w:jc w:val="both"/>
          </w:pPr>
        </w:pPrChange>
      </w:pPr>
      <w:del w:id="2064" w:author="Rice, Neeley Polka" w:date="2021-12-05T12:40:00Z">
        <w:r w:rsidRPr="18D5F2EC" w:rsidDel="007055CD">
          <w:rPr>
            <w:rFonts w:ascii="Roboto" w:eastAsia="Roboto" w:hAnsi="Roboto" w:cs="Roboto"/>
            <w:rPrChange w:id="2065" w:author="Dittmer, Aaron Richard" w:date="2021-12-05T11:40:00Z">
              <w:rPr>
                <w:rFonts w:ascii="Roboto" w:eastAsia="Roboto" w:hAnsi="Roboto" w:cs="Roboto"/>
                <w:color w:val="202124"/>
              </w:rPr>
            </w:rPrChange>
          </w:rPr>
          <w:delText>The Stock to Flow ratio is the amount of a resource held in reserves divided by the amount it is produced annually. This is one of the most accurate Bitcoin pricing model</w:delText>
        </w:r>
      </w:del>
    </w:p>
    <w:p w14:paraId="18661ABE" w14:textId="6FB44C3D" w:rsidR="6E2B0D7A" w:rsidDel="007055CD" w:rsidRDefault="6E2B0D7A" w:rsidP="00BC3259">
      <w:pPr>
        <w:spacing w:line="480" w:lineRule="auto"/>
        <w:jc w:val="both"/>
        <w:rPr>
          <w:del w:id="2066" w:author="Rice, Neeley Polka" w:date="2021-12-05T12:40:00Z"/>
          <w:rFonts w:ascii="Calibri" w:eastAsia="Calibri" w:hAnsi="Calibri" w:cs="Calibri"/>
          <w:b/>
        </w:rPr>
        <w:pPrChange w:id="2067" w:author="Abhishek Majumdar" w:date="2021-12-17T21:27:00Z">
          <w:pPr/>
        </w:pPrChange>
      </w:pPr>
      <w:del w:id="2068" w:author="Rice, Neeley Polka" w:date="2021-12-05T12:40:00Z">
        <w:r w:rsidRPr="7C3FB354" w:rsidDel="007055CD">
          <w:rPr>
            <w:rFonts w:ascii="Calibri" w:eastAsia="Calibri" w:hAnsi="Calibri" w:cs="Calibri"/>
            <w:b/>
            <w:bCs/>
          </w:rPr>
          <w:delText xml:space="preserve"> </w:delText>
        </w:r>
      </w:del>
    </w:p>
    <w:p w14:paraId="399DD6CD" w14:textId="3E5AB66E" w:rsidR="6E2B0D7A" w:rsidDel="007055CD" w:rsidRDefault="6E2B0D7A" w:rsidP="00BC3259">
      <w:pPr>
        <w:spacing w:line="480" w:lineRule="auto"/>
        <w:ind w:firstLine="720"/>
        <w:jc w:val="both"/>
        <w:rPr>
          <w:del w:id="2069" w:author="Rice, Neeley Polka" w:date="2021-12-05T12:40:00Z"/>
          <w:rFonts w:ascii="Calibri" w:eastAsia="Calibri" w:hAnsi="Calibri" w:cs="Calibri"/>
          <w:b/>
        </w:rPr>
        <w:pPrChange w:id="2070" w:author="Abhishek Majumdar" w:date="2021-12-17T21:27:00Z">
          <w:pPr>
            <w:ind w:firstLine="720"/>
          </w:pPr>
        </w:pPrChange>
      </w:pPr>
      <w:del w:id="2071" w:author="Rice, Neeley Polka" w:date="2021-12-05T12:40:00Z">
        <w:r w:rsidRPr="7C3FB354" w:rsidDel="007055CD">
          <w:rPr>
            <w:rFonts w:ascii="Calibri" w:eastAsia="Calibri" w:hAnsi="Calibri" w:cs="Calibri"/>
            <w:b/>
            <w:bCs/>
          </w:rPr>
          <w:delText>Stock to Flow = A Measure of Scarcity</w:delText>
        </w:r>
      </w:del>
    </w:p>
    <w:p w14:paraId="3B4C5B7E" w14:textId="0502E86D" w:rsidR="6E2B0D7A" w:rsidDel="007055CD" w:rsidRDefault="6E2B0D7A" w:rsidP="00BC3259">
      <w:pPr>
        <w:spacing w:line="480" w:lineRule="auto"/>
        <w:jc w:val="both"/>
        <w:rPr>
          <w:del w:id="2072" w:author="Rice, Neeley Polka" w:date="2021-12-05T12:40:00Z"/>
          <w:rFonts w:ascii="Calibri" w:eastAsia="Calibri" w:hAnsi="Calibri" w:cs="Calibri"/>
          <w:b/>
        </w:rPr>
        <w:pPrChange w:id="2073" w:author="Abhishek Majumdar" w:date="2021-12-17T21:27:00Z">
          <w:pPr/>
        </w:pPrChange>
      </w:pPr>
      <w:del w:id="2074" w:author="Rice, Neeley Polka" w:date="2021-12-05T12:40:00Z">
        <w:r w:rsidRPr="7C3FB354" w:rsidDel="007055CD">
          <w:rPr>
            <w:rFonts w:ascii="Calibri" w:eastAsia="Calibri" w:hAnsi="Calibri" w:cs="Calibri"/>
            <w:b/>
            <w:bCs/>
          </w:rPr>
          <w:delText xml:space="preserve"> </w:delText>
        </w:r>
      </w:del>
    </w:p>
    <w:p w14:paraId="217BBCDF" w14:textId="725F421A" w:rsidR="6E2B0D7A" w:rsidDel="007055CD" w:rsidRDefault="6E2B0D7A" w:rsidP="00BC3259">
      <w:pPr>
        <w:spacing w:line="480" w:lineRule="auto"/>
        <w:ind w:firstLine="720"/>
        <w:jc w:val="both"/>
        <w:rPr>
          <w:del w:id="2075" w:author="Rice, Neeley Polka" w:date="2021-12-05T12:40:00Z"/>
          <w:rFonts w:ascii="Calibri" w:eastAsia="Calibri" w:hAnsi="Calibri" w:cs="Calibri"/>
          <w:b/>
        </w:rPr>
        <w:pPrChange w:id="2076" w:author="Abhishek Majumdar" w:date="2021-12-17T21:27:00Z">
          <w:pPr>
            <w:ind w:firstLine="720"/>
          </w:pPr>
        </w:pPrChange>
      </w:pPr>
      <w:del w:id="2077" w:author="Rice, Neeley Polka" w:date="2021-12-05T12:40:00Z">
        <w:r w:rsidRPr="7C3FB354" w:rsidDel="007055CD">
          <w:rPr>
            <w:rFonts w:ascii="Calibri" w:eastAsia="Calibri" w:hAnsi="Calibri" w:cs="Calibri"/>
            <w:b/>
            <w:bCs/>
          </w:rPr>
          <w:delText>Higher Values = More Scarce</w:delText>
        </w:r>
      </w:del>
    </w:p>
    <w:p w14:paraId="0842A3D6" w14:textId="51B1AAB4" w:rsidR="6E2B0D7A" w:rsidDel="007055CD" w:rsidRDefault="6E2B0D7A" w:rsidP="00BC3259">
      <w:pPr>
        <w:spacing w:line="480" w:lineRule="auto"/>
        <w:ind w:firstLine="720"/>
        <w:jc w:val="both"/>
        <w:rPr>
          <w:del w:id="2078" w:author="Rice, Neeley Polka" w:date="2021-12-05T12:40:00Z"/>
          <w:rFonts w:ascii="Calibri" w:eastAsia="Calibri" w:hAnsi="Calibri" w:cs="Calibri"/>
          <w:b/>
        </w:rPr>
        <w:pPrChange w:id="2079" w:author="Abhishek Majumdar" w:date="2021-12-17T21:27:00Z">
          <w:pPr>
            <w:ind w:firstLine="720"/>
          </w:pPr>
        </w:pPrChange>
      </w:pPr>
      <w:del w:id="2080" w:author="Rice, Neeley Polka" w:date="2021-12-05T12:40:00Z">
        <w:r w:rsidRPr="7C3FB354" w:rsidDel="007055CD">
          <w:rPr>
            <w:rFonts w:ascii="Calibri" w:eastAsia="Calibri" w:hAnsi="Calibri" w:cs="Calibri"/>
            <w:b/>
            <w:bCs/>
          </w:rPr>
          <w:delText xml:space="preserve"> </w:delText>
        </w:r>
      </w:del>
    </w:p>
    <w:p w14:paraId="47ACC094" w14:textId="27EEAB56" w:rsidR="7C3FB354" w:rsidDel="007055CD" w:rsidRDefault="7C3FB354" w:rsidP="00BC3259">
      <w:pPr>
        <w:spacing w:line="480" w:lineRule="auto"/>
        <w:ind w:firstLine="720"/>
        <w:jc w:val="both"/>
        <w:rPr>
          <w:del w:id="2081" w:author="Rice, Neeley Polka" w:date="2021-12-05T12:40:00Z"/>
        </w:rPr>
        <w:pPrChange w:id="2082" w:author="Abhishek Majumdar" w:date="2021-12-17T21:27:00Z">
          <w:pPr>
            <w:ind w:firstLine="720"/>
          </w:pPr>
        </w:pPrChange>
      </w:pPr>
    </w:p>
    <w:p w14:paraId="14EBBF6F" w14:textId="501FE48F" w:rsidR="6E2B0D7A" w:rsidDel="007055CD" w:rsidRDefault="6E2B0D7A" w:rsidP="00BC3259">
      <w:pPr>
        <w:spacing w:line="480" w:lineRule="auto"/>
        <w:jc w:val="both"/>
        <w:rPr>
          <w:del w:id="2083" w:author="Rice, Neeley Polka" w:date="2021-12-05T12:40:00Z"/>
          <w:rFonts w:ascii="Calibri" w:eastAsia="Calibri" w:hAnsi="Calibri" w:cs="Calibri"/>
          <w:highlight w:val="yellow"/>
        </w:rPr>
        <w:pPrChange w:id="2084" w:author="Abhishek Majumdar" w:date="2021-12-17T21:27:00Z">
          <w:pPr>
            <w:jc w:val="center"/>
          </w:pPr>
        </w:pPrChange>
      </w:pPr>
      <w:del w:id="2085" w:author="Rice, Neeley Polka" w:date="2021-12-05T12:40:00Z">
        <w:r w:rsidRPr="7C3FB354" w:rsidDel="007055CD">
          <w:rPr>
            <w:rFonts w:ascii="Calibri" w:eastAsia="Calibri" w:hAnsi="Calibri" w:cs="Calibri"/>
            <w:highlight w:val="yellow"/>
          </w:rPr>
          <w:delText xml:space="preserve"> </w:delText>
        </w:r>
        <w:r w:rsidDel="007055CD">
          <w:rPr>
            <w:noProof/>
          </w:rPr>
          <w:drawing>
            <wp:inline distT="0" distB="0" distL="0" distR="0" wp14:anchorId="631DDEA9" wp14:editId="0F383FEC">
              <wp:extent cx="4057650" cy="1171575"/>
              <wp:effectExtent l="0" t="0" r="0" b="0"/>
              <wp:docPr id="1008947693" name="Picture 100894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947693"/>
                      <pic:cNvPicPr/>
                    </pic:nvPicPr>
                    <pic:blipFill>
                      <a:blip r:embed="rId14">
                        <a:extLst>
                          <a:ext uri="{28A0092B-C50C-407E-A947-70E740481C1C}">
                            <a14:useLocalDpi xmlns:a14="http://schemas.microsoft.com/office/drawing/2010/main" val="0"/>
                          </a:ext>
                        </a:extLst>
                      </a:blip>
                      <a:stretch>
                        <a:fillRect/>
                      </a:stretch>
                    </pic:blipFill>
                    <pic:spPr>
                      <a:xfrm>
                        <a:off x="0" y="0"/>
                        <a:ext cx="4057650" cy="1171575"/>
                      </a:xfrm>
                      <a:prstGeom prst="rect">
                        <a:avLst/>
                      </a:prstGeom>
                    </pic:spPr>
                  </pic:pic>
                </a:graphicData>
              </a:graphic>
            </wp:inline>
          </w:drawing>
        </w:r>
      </w:del>
    </w:p>
    <w:p w14:paraId="424FB4C8" w14:textId="729034E3" w:rsidR="7C3FB354" w:rsidDel="007055CD" w:rsidRDefault="7C3FB354" w:rsidP="00BC3259">
      <w:pPr>
        <w:spacing w:line="480" w:lineRule="auto"/>
        <w:jc w:val="both"/>
        <w:rPr>
          <w:del w:id="2086" w:author="Rice, Neeley Polka" w:date="2021-12-05T12:40:00Z"/>
        </w:rPr>
        <w:pPrChange w:id="2087" w:author="Abhishek Majumdar" w:date="2021-12-17T21:27:00Z">
          <w:pPr>
            <w:jc w:val="center"/>
          </w:pPr>
        </w:pPrChange>
      </w:pPr>
    </w:p>
    <w:p w14:paraId="1566A9BB" w14:textId="71342A15" w:rsidR="7BCDA76C" w:rsidDel="007055CD" w:rsidRDefault="7BCDA76C" w:rsidP="00BC3259">
      <w:pPr>
        <w:spacing w:line="480" w:lineRule="auto"/>
        <w:jc w:val="both"/>
        <w:rPr>
          <w:del w:id="2088" w:author="Rice, Neeley Polka" w:date="2021-12-05T12:40:00Z"/>
        </w:rPr>
        <w:pPrChange w:id="2089" w:author="Abhishek Majumdar" w:date="2021-12-17T21:27:00Z">
          <w:pPr>
            <w:jc w:val="center"/>
          </w:pPr>
        </w:pPrChange>
      </w:pPr>
      <w:del w:id="2090" w:author="Rice, Neeley Polka" w:date="2021-12-05T12:40:00Z">
        <w:r w:rsidDel="007055CD">
          <w:rPr>
            <w:noProof/>
          </w:rPr>
          <w:drawing>
            <wp:inline distT="0" distB="0" distL="0" distR="0" wp14:anchorId="1FD9E1E5" wp14:editId="7196CB76">
              <wp:extent cx="2895600" cy="933450"/>
              <wp:effectExtent l="0" t="0" r="0" b="0"/>
              <wp:docPr id="1513095776" name="Picture 151309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095776"/>
                      <pic:cNvPicPr/>
                    </pic:nvPicPr>
                    <pic:blipFill>
                      <a:blip r:embed="rId15">
                        <a:extLst>
                          <a:ext uri="{28A0092B-C50C-407E-A947-70E740481C1C}">
                            <a14:useLocalDpi xmlns:a14="http://schemas.microsoft.com/office/drawing/2010/main" val="0"/>
                          </a:ext>
                        </a:extLst>
                      </a:blip>
                      <a:stretch>
                        <a:fillRect/>
                      </a:stretch>
                    </pic:blipFill>
                    <pic:spPr>
                      <a:xfrm>
                        <a:off x="0" y="0"/>
                        <a:ext cx="2895600" cy="933450"/>
                      </a:xfrm>
                      <a:prstGeom prst="rect">
                        <a:avLst/>
                      </a:prstGeom>
                    </pic:spPr>
                  </pic:pic>
                </a:graphicData>
              </a:graphic>
            </wp:inline>
          </w:drawing>
        </w:r>
      </w:del>
    </w:p>
    <w:p w14:paraId="374F634D" w14:textId="793F571E" w:rsidR="7C3FB354" w:rsidDel="007055CD" w:rsidRDefault="7C3FB354" w:rsidP="00BC3259">
      <w:pPr>
        <w:spacing w:line="480" w:lineRule="auto"/>
        <w:jc w:val="both"/>
        <w:rPr>
          <w:del w:id="2091" w:author="Rice, Neeley Polka" w:date="2021-12-05T12:40:00Z"/>
        </w:rPr>
        <w:pPrChange w:id="2092" w:author="Abhishek Majumdar" w:date="2021-12-17T21:27:00Z">
          <w:pPr>
            <w:jc w:val="center"/>
          </w:pPr>
        </w:pPrChange>
      </w:pPr>
    </w:p>
    <w:p w14:paraId="00BA890C" w14:textId="69DA1691" w:rsidR="6E2B0D7A" w:rsidDel="007055CD" w:rsidRDefault="6E2B0D7A" w:rsidP="00BC3259">
      <w:pPr>
        <w:spacing w:line="480" w:lineRule="auto"/>
        <w:jc w:val="both"/>
        <w:rPr>
          <w:del w:id="2093" w:author="Rice, Neeley Polka" w:date="2021-12-05T12:40:00Z"/>
          <w:rFonts w:ascii="Calibri" w:eastAsia="Calibri" w:hAnsi="Calibri" w:cs="Calibri"/>
          <w:highlight w:val="yellow"/>
        </w:rPr>
        <w:pPrChange w:id="2094" w:author="Abhishek Majumdar" w:date="2021-12-17T21:27:00Z">
          <w:pPr>
            <w:jc w:val="center"/>
          </w:pPr>
        </w:pPrChange>
      </w:pPr>
      <w:del w:id="2095" w:author="Rice, Neeley Polka" w:date="2021-12-05T12:40:00Z">
        <w:r w:rsidRPr="7C3FB354" w:rsidDel="007055CD">
          <w:rPr>
            <w:rFonts w:ascii="Calibri" w:eastAsia="Calibri" w:hAnsi="Calibri" w:cs="Calibri"/>
            <w:highlight w:val="yellow"/>
          </w:rPr>
          <w:delText xml:space="preserve"> </w:delText>
        </w:r>
      </w:del>
    </w:p>
    <w:p w14:paraId="46F67816" w14:textId="77777777" w:rsidR="007E7D9D" w:rsidRDefault="007E7D9D" w:rsidP="00BC3259">
      <w:pPr>
        <w:jc w:val="both"/>
        <w:pPrChange w:id="2096" w:author="Abhishek Majumdar" w:date="2021-12-17T21:27:00Z">
          <w:pPr/>
        </w:pPrChange>
      </w:pPr>
    </w:p>
    <w:p w14:paraId="60FF6A6B" w14:textId="77777777" w:rsidR="00935240" w:rsidRDefault="00935240" w:rsidP="00BC3259">
      <w:pPr>
        <w:jc w:val="both"/>
        <w:rPr>
          <w:ins w:id="2097" w:author="Rice, Neeley Polka" w:date="2021-12-08T20:22:00Z"/>
          <w:rFonts w:asciiTheme="majorHAnsi" w:eastAsiaTheme="majorEastAsia" w:hAnsiTheme="majorHAnsi" w:cstheme="majorBidi"/>
          <w:color w:val="2F5496" w:themeColor="accent1" w:themeShade="BF"/>
          <w:sz w:val="32"/>
          <w:szCs w:val="32"/>
        </w:rPr>
        <w:pPrChange w:id="2098" w:author="Abhishek Majumdar" w:date="2021-12-17T21:27:00Z">
          <w:pPr/>
        </w:pPrChange>
      </w:pPr>
      <w:ins w:id="2099" w:author="Rice, Neeley Polka" w:date="2021-12-08T20:22:00Z">
        <w:r>
          <w:br w:type="page"/>
        </w:r>
      </w:ins>
    </w:p>
    <w:p w14:paraId="4D38BF2C" w14:textId="2D423BDD" w:rsidR="007E7D9D" w:rsidRDefault="007E7D9D" w:rsidP="00BC3259">
      <w:pPr>
        <w:pStyle w:val="Heading1"/>
        <w:spacing w:line="480" w:lineRule="auto"/>
        <w:jc w:val="both"/>
        <w:pPrChange w:id="2100" w:author="Abhishek Majumdar" w:date="2021-12-17T21:27:00Z">
          <w:pPr>
            <w:pStyle w:val="Heading1"/>
            <w:spacing w:line="480" w:lineRule="auto"/>
          </w:pPr>
        </w:pPrChange>
      </w:pPr>
      <w:bookmarkStart w:id="2101" w:name="_Toc89887420"/>
      <w:r w:rsidRPr="007E7D9D">
        <w:lastRenderedPageBreak/>
        <w:t>Conclusions</w:t>
      </w:r>
      <w:bookmarkEnd w:id="2101"/>
    </w:p>
    <w:p w14:paraId="7A4C3DCC" w14:textId="49CB1F66" w:rsidR="00B44CB6" w:rsidRDefault="009239DA" w:rsidP="00BC3259">
      <w:pPr>
        <w:spacing w:line="480" w:lineRule="auto"/>
        <w:jc w:val="both"/>
        <w:rPr>
          <w:ins w:id="2102" w:author="Tolleson, Jake Riley" w:date="2021-12-08T12:17:00Z"/>
        </w:rPr>
        <w:pPrChange w:id="2103" w:author="Abhishek Majumdar" w:date="2021-12-17T21:27:00Z">
          <w:pPr>
            <w:spacing w:line="480" w:lineRule="auto"/>
          </w:pPr>
        </w:pPrChange>
      </w:pPr>
      <w:ins w:id="2104" w:author="Rice, Neeley Polka" w:date="2021-12-08T09:24:00Z">
        <w:r>
          <w:tab/>
        </w:r>
      </w:ins>
      <w:ins w:id="2105" w:author="Rice, Neeley Polka" w:date="2021-12-08T11:48:00Z">
        <w:r w:rsidR="00752E04">
          <w:t>To</w:t>
        </w:r>
        <w:r w:rsidR="000B5760">
          <w:t xml:space="preserve"> predict the future price of Bitcoin,</w:t>
        </w:r>
        <w:r w:rsidR="00752E04">
          <w:t xml:space="preserve"> we concluded that</w:t>
        </w:r>
        <w:r w:rsidR="000B5760">
          <w:t xml:space="preserve"> a simple moving average using 3 periods back </w:t>
        </w:r>
      </w:ins>
      <w:ins w:id="2106" w:author="Rice, Neeley Polka" w:date="2021-12-08T20:10:00Z">
        <w:r w:rsidR="00DA6F50">
          <w:t>wa</w:t>
        </w:r>
      </w:ins>
      <w:ins w:id="2107" w:author="Rice, Neeley Polka" w:date="2021-12-08T11:48:00Z">
        <w:r w:rsidR="000B5760">
          <w:t xml:space="preserve">s the optimal model. </w:t>
        </w:r>
      </w:ins>
      <w:ins w:id="2108" w:author="Rice, Neeley Polka" w:date="2021-12-08T11:49:00Z">
        <w:r w:rsidR="00226B2D">
          <w:t xml:space="preserve">This </w:t>
        </w:r>
      </w:ins>
      <w:ins w:id="2109" w:author="Rice, Neeley Polka" w:date="2021-12-08T11:51:00Z">
        <w:r w:rsidR="00B5488A">
          <w:t xml:space="preserve">model </w:t>
        </w:r>
      </w:ins>
      <w:ins w:id="2110" w:author="Rice, Neeley Polka" w:date="2021-12-08T20:10:00Z">
        <w:r w:rsidR="00DA6F50">
          <w:t>wa</w:t>
        </w:r>
      </w:ins>
      <w:ins w:id="2111" w:author="Rice, Neeley Polka" w:date="2021-12-08T11:52:00Z">
        <w:r w:rsidR="006D4DB1">
          <w:t>s</w:t>
        </w:r>
      </w:ins>
      <w:ins w:id="2112" w:author="Rice, Neeley Polka" w:date="2021-12-08T11:51:00Z">
        <w:r w:rsidR="00B5488A">
          <w:t xml:space="preserve"> superior</w:t>
        </w:r>
      </w:ins>
      <w:ins w:id="2113" w:author="Rice, Neeley Polka" w:date="2021-12-08T11:52:00Z">
        <w:r w:rsidR="006D4DB1">
          <w:t xml:space="preserve"> </w:t>
        </w:r>
        <w:r w:rsidR="00135477">
          <w:t>most likely due to its</w:t>
        </w:r>
      </w:ins>
      <w:ins w:id="2114" w:author="Rice, Neeley Polka" w:date="2021-12-08T11:56:00Z">
        <w:r w:rsidR="00135477">
          <w:t xml:space="preserve"> </w:t>
        </w:r>
        <w:r w:rsidR="00852555">
          <w:t xml:space="preserve">ability to handle intense volatility </w:t>
        </w:r>
      </w:ins>
      <w:ins w:id="2115" w:author="Rice, Neeley Polka" w:date="2021-12-08T11:58:00Z">
        <w:r w:rsidR="00392D69">
          <w:t>because of</w:t>
        </w:r>
      </w:ins>
      <w:ins w:id="2116" w:author="Rice, Neeley Polka" w:date="2021-12-08T11:56:00Z">
        <w:r w:rsidR="00852555">
          <w:t xml:space="preserve"> its</w:t>
        </w:r>
      </w:ins>
      <w:ins w:id="2117" w:author="Rice, Neeley Polka" w:date="2021-12-08T11:52:00Z">
        <w:r w:rsidR="00135477">
          <w:t xml:space="preserve"> </w:t>
        </w:r>
      </w:ins>
      <w:ins w:id="2118" w:author="Rice, Neeley Polka" w:date="2021-12-08T11:53:00Z">
        <w:r w:rsidR="00E54951">
          <w:t>memoryless property</w:t>
        </w:r>
      </w:ins>
      <w:ins w:id="2119" w:author="Rice, Neeley Polka" w:date="2021-12-08T11:56:00Z">
        <w:r w:rsidR="00852555">
          <w:t>.</w:t>
        </w:r>
      </w:ins>
      <w:ins w:id="2120" w:author="Rice, Neeley Polka" w:date="2021-12-08T11:57:00Z">
        <w:r w:rsidR="004A6245">
          <w:t xml:space="preserve"> </w:t>
        </w:r>
      </w:ins>
      <w:ins w:id="2121" w:author="Tolleson, Jake Riley" w:date="2021-12-08T12:10:00Z">
        <w:r w:rsidR="00553989">
          <w:t>We confirmed t</w:t>
        </w:r>
      </w:ins>
      <w:ins w:id="2122" w:author="Tolleson, Jake Riley" w:date="2021-12-08T12:09:00Z">
        <w:r w:rsidR="000C690E">
          <w:t xml:space="preserve">here </w:t>
        </w:r>
      </w:ins>
      <w:ins w:id="2123" w:author="Rice, Neeley Polka" w:date="2021-12-08T20:10:00Z">
        <w:r w:rsidR="00B75CA1">
          <w:t>wa</w:t>
        </w:r>
      </w:ins>
      <w:ins w:id="2124" w:author="Tolleson, Jake Riley" w:date="2021-12-08T12:09:00Z">
        <w:del w:id="2125" w:author="Rice, Neeley Polka" w:date="2021-12-08T20:10:00Z">
          <w:r w:rsidR="000C690E" w:rsidDel="00B75CA1">
            <w:delText>i</w:delText>
          </w:r>
        </w:del>
        <w:r w:rsidR="000C690E">
          <w:t xml:space="preserve">s still a very significant relationship between Bitcoin’s scarcity and its market value. </w:t>
        </w:r>
      </w:ins>
      <w:ins w:id="2126" w:author="Tolleson, Jake Riley" w:date="2021-12-08T12:21:00Z">
        <w:r w:rsidR="00772704">
          <w:t>B</w:t>
        </w:r>
        <w:r w:rsidR="00B33228">
          <w:t xml:space="preserve">uilding upon the simple linear regression approach that </w:t>
        </w:r>
      </w:ins>
      <w:ins w:id="2127" w:author="Rice, Neeley Polka" w:date="2021-12-08T20:10:00Z">
        <w:r w:rsidR="00B75CA1">
          <w:t>was</w:t>
        </w:r>
      </w:ins>
      <w:ins w:id="2128" w:author="Tolleson, Jake Riley" w:date="2021-12-08T12:21:00Z">
        <w:del w:id="2129" w:author="Rice, Neeley Polka" w:date="2021-12-08T20:10:00Z">
          <w:r w:rsidR="00B33228" w:rsidDel="00B75CA1">
            <w:delText>has been</w:delText>
          </w:r>
        </w:del>
        <w:r w:rsidR="00B33228">
          <w:t xml:space="preserve"> </w:t>
        </w:r>
        <w:del w:id="2130" w:author="Rice, Neeley Polka" w:date="2021-12-08T20:11:00Z">
          <w:r w:rsidR="00B33228" w:rsidDel="00452D3D">
            <w:delText>tried</w:delText>
          </w:r>
        </w:del>
      </w:ins>
      <w:ins w:id="2131" w:author="Rice, Neeley Polka" w:date="2021-12-08T20:11:00Z">
        <w:r w:rsidR="00452D3D">
          <w:t>attempted</w:t>
        </w:r>
      </w:ins>
      <w:ins w:id="2132" w:author="Tolleson, Jake Riley" w:date="2021-12-08T12:21:00Z">
        <w:r w:rsidR="00B33228">
          <w:t xml:space="preserve"> by </w:t>
        </w:r>
        <w:proofErr w:type="spellStart"/>
        <w:r w:rsidR="00772704">
          <w:t>PlanB</w:t>
        </w:r>
        <w:proofErr w:type="spellEnd"/>
        <w:r w:rsidR="00B33228">
          <w:t>, we discovered that the fit could be improved with a transformation that t</w:t>
        </w:r>
      </w:ins>
      <w:ins w:id="2133" w:author="Rice, Neeley Polka" w:date="2021-12-08T20:11:00Z">
        <w:r w:rsidR="00452D3D">
          <w:t>ook</w:t>
        </w:r>
      </w:ins>
      <w:ins w:id="2134" w:author="Tolleson, Jake Riley" w:date="2021-12-08T12:21:00Z">
        <w:del w:id="2135" w:author="Rice, Neeley Polka" w:date="2021-12-08T20:11:00Z">
          <w:r w:rsidR="00B33228" w:rsidDel="00452D3D">
            <w:delText>akes</w:delText>
          </w:r>
        </w:del>
        <w:r w:rsidR="00B33228">
          <w:t xml:space="preserve"> the natural log of stock-to-flow and raise</w:t>
        </w:r>
      </w:ins>
      <w:ins w:id="2136" w:author="Rice, Neeley Polka" w:date="2021-12-08T20:11:00Z">
        <w:r w:rsidR="00452D3D">
          <w:t>d</w:t>
        </w:r>
      </w:ins>
      <w:ins w:id="2137" w:author="Tolleson, Jake Riley" w:date="2021-12-08T12:21:00Z">
        <w:del w:id="2138" w:author="Rice, Neeley Polka" w:date="2021-12-08T20:11:00Z">
          <w:r w:rsidR="00B33228" w:rsidDel="00452D3D">
            <w:delText>s</w:delText>
          </w:r>
        </w:del>
        <w:r w:rsidR="00B33228">
          <w:t xml:space="preserve"> </w:t>
        </w:r>
      </w:ins>
      <w:ins w:id="2139" w:author="Tolleson, Jake Riley" w:date="2021-12-08T12:22:00Z">
        <w:r w:rsidR="00773168">
          <w:t>the monthly price</w:t>
        </w:r>
        <w:r w:rsidR="00B33228">
          <w:t xml:space="preserve"> </w:t>
        </w:r>
      </w:ins>
      <w:ins w:id="2140" w:author="Tolleson, Jake Riley" w:date="2021-12-08T12:21:00Z">
        <w:r w:rsidR="00B33228">
          <w:t>to the 0.</w:t>
        </w:r>
      </w:ins>
      <w:ins w:id="2141" w:author="Tolleson, Jake Riley" w:date="2021-12-08T12:22:00Z">
        <w:r w:rsidR="00772704">
          <w:t>08</w:t>
        </w:r>
      </w:ins>
      <w:ins w:id="2142" w:author="Tolleson, Jake Riley" w:date="2021-12-08T12:21:00Z">
        <w:r w:rsidR="00B33228">
          <w:t xml:space="preserve"> powe</w:t>
        </w:r>
      </w:ins>
      <w:ins w:id="2143" w:author="Tolleson, Jake Riley" w:date="2021-12-08T12:22:00Z">
        <w:r w:rsidR="00B33228">
          <w:t>r</w:t>
        </w:r>
      </w:ins>
      <w:ins w:id="2144" w:author="Tolleson, Jake Riley" w:date="2021-12-08T12:21:00Z">
        <w:r w:rsidR="00B33228">
          <w:t xml:space="preserve">. </w:t>
        </w:r>
      </w:ins>
      <w:ins w:id="2145" w:author="Tolleson, Jake Riley" w:date="2021-12-08T12:10:00Z">
        <w:r w:rsidR="00FC7527">
          <w:t>Using that rela</w:t>
        </w:r>
      </w:ins>
      <w:ins w:id="2146" w:author="Tolleson, Jake Riley" w:date="2021-12-08T12:11:00Z">
        <w:r w:rsidR="00FC7527">
          <w:t xml:space="preserve">tionship and other external predictors, </w:t>
        </w:r>
      </w:ins>
      <w:ins w:id="2147" w:author="Tolleson, Jake Riley" w:date="2021-12-08T12:04:00Z">
        <w:r w:rsidR="00AF3FBE">
          <w:t>random forest</w:t>
        </w:r>
      </w:ins>
      <w:ins w:id="2148" w:author="Tolleson, Jake Riley" w:date="2021-12-08T12:13:00Z">
        <w:r w:rsidR="00297437">
          <w:t>s</w:t>
        </w:r>
      </w:ins>
      <w:ins w:id="2149" w:author="Tolleson, Jake Riley" w:date="2021-12-08T12:04:00Z">
        <w:r w:rsidR="00AF3FBE">
          <w:t xml:space="preserve"> performed almost as well as the simple moving average</w:t>
        </w:r>
      </w:ins>
      <w:ins w:id="2150" w:author="Tolleson, Jake Riley" w:date="2021-12-08T12:07:00Z">
        <w:r w:rsidR="00B12DD7">
          <w:t xml:space="preserve"> in both time </w:t>
        </w:r>
      </w:ins>
      <w:ins w:id="2151" w:author="Tolleson, Jake Riley" w:date="2021-12-08T12:08:00Z">
        <w:r w:rsidR="00480CA6">
          <w:t>aggregations</w:t>
        </w:r>
      </w:ins>
      <w:ins w:id="2152" w:author="Tolleson, Jake Riley" w:date="2021-12-08T12:07:00Z">
        <w:r w:rsidR="00B12DD7">
          <w:t>.</w:t>
        </w:r>
      </w:ins>
      <w:ins w:id="2153" w:author="Tolleson, Jake Riley" w:date="2021-12-08T12:09:00Z">
        <w:r w:rsidR="00480CA6">
          <w:t xml:space="preserve"> </w:t>
        </w:r>
      </w:ins>
      <w:ins w:id="2154" w:author="Tolleson, Jake Riley" w:date="2021-12-08T12:12:00Z">
        <w:r w:rsidR="00450FD6">
          <w:t>The linear regression</w:t>
        </w:r>
        <w:r w:rsidR="0049459F">
          <w:t xml:space="preserve"> model</w:t>
        </w:r>
      </w:ins>
      <w:ins w:id="2155" w:author="Tolleson, Jake Riley" w:date="2021-12-08T12:13:00Z">
        <w:r w:rsidR="00E4439A">
          <w:t>s and support vector machin</w:t>
        </w:r>
        <w:r w:rsidR="00297437">
          <w:t xml:space="preserve">es </w:t>
        </w:r>
      </w:ins>
      <w:ins w:id="2156" w:author="Tolleson, Jake Riley" w:date="2021-12-08T12:14:00Z">
        <w:r w:rsidR="008E14E2">
          <w:t>were not able to predict as well</w:t>
        </w:r>
      </w:ins>
      <w:ins w:id="2157" w:author="Tolleson, Jake Riley" w:date="2021-12-08T12:15:00Z">
        <w:r w:rsidR="00BD2B73">
          <w:t xml:space="preserve">. </w:t>
        </w:r>
      </w:ins>
      <w:moveToRangeStart w:id="2158" w:author="Tolleson, Jake Riley" w:date="2021-12-08T12:16:00Z" w:name="move89858198"/>
      <w:moveTo w:id="2159" w:author="Tolleson, Jake Riley" w:date="2021-12-08T12:16:00Z">
        <w:r w:rsidR="0017397C">
          <w:t>The neural network</w:t>
        </w:r>
      </w:moveTo>
      <w:ins w:id="2160" w:author="Tolleson, Jake Riley" w:date="2021-12-08T12:16:00Z">
        <w:r w:rsidR="0017397C">
          <w:t>s</w:t>
        </w:r>
      </w:ins>
      <w:moveTo w:id="2161" w:author="Tolleson, Jake Riley" w:date="2021-12-08T12:16:00Z">
        <w:r w:rsidR="0017397C">
          <w:t xml:space="preserve"> remarkably underperform</w:t>
        </w:r>
      </w:moveTo>
      <w:ins w:id="2162" w:author="Rice, Neeley Polka" w:date="2021-12-08T20:11:00Z">
        <w:r w:rsidR="00BA3879">
          <w:t>ed</w:t>
        </w:r>
      </w:ins>
      <w:moveTo w:id="2163" w:author="Tolleson, Jake Riley" w:date="2021-12-08T12:16:00Z">
        <w:del w:id="2164" w:author="Rice, Neeley Polka" w:date="2021-12-08T20:11:00Z">
          <w:r w:rsidR="0017397C" w:rsidDel="00BA3879">
            <w:delText>s</w:delText>
          </w:r>
        </w:del>
        <w:r w:rsidR="0017397C">
          <w:t xml:space="preserve">. This </w:t>
        </w:r>
      </w:moveTo>
      <w:ins w:id="2165" w:author="Rice, Neeley Polka" w:date="2021-12-08T20:11:00Z">
        <w:r w:rsidR="00BA3879">
          <w:t>wa</w:t>
        </w:r>
      </w:ins>
      <w:moveTo w:id="2166" w:author="Tolleson, Jake Riley" w:date="2021-12-08T12:16:00Z">
        <w:del w:id="2167" w:author="Rice, Neeley Polka" w:date="2021-12-08T20:11:00Z">
          <w:r w:rsidR="0017397C" w:rsidDel="00BA3879">
            <w:delText>i</w:delText>
          </w:r>
        </w:del>
        <w:r w:rsidR="0017397C">
          <w:t xml:space="preserve">s most likely due to lack of </w:t>
        </w:r>
        <w:del w:id="2168" w:author="Tolleson, Jake Riley" w:date="2021-12-08T12:17:00Z">
          <w:r w:rsidR="0017397C">
            <w:delText xml:space="preserve">enough </w:delText>
          </w:r>
        </w:del>
        <w:r w:rsidR="0017397C">
          <w:t>available data</w:t>
        </w:r>
      </w:moveTo>
      <w:ins w:id="2169" w:author="Tolleson, Jake Riley" w:date="2021-12-08T12:17:00Z">
        <w:r w:rsidR="008C4734">
          <w:t>.</w:t>
        </w:r>
        <w:r w:rsidR="00A24683">
          <w:t xml:space="preserve"> </w:t>
        </w:r>
      </w:ins>
      <w:ins w:id="2170" w:author="Tolleson, Jake Riley" w:date="2021-12-08T12:18:00Z">
        <w:r w:rsidR="00B06FD0">
          <w:t>Overall</w:t>
        </w:r>
      </w:ins>
      <w:ins w:id="2171" w:author="Tolleson, Jake Riley" w:date="2021-12-08T12:17:00Z">
        <w:r w:rsidR="00B44CB6">
          <w:t xml:space="preserve">, weekly predictions </w:t>
        </w:r>
      </w:ins>
      <w:ins w:id="2172" w:author="Rice, Neeley Polka" w:date="2021-12-08T20:11:00Z">
        <w:r w:rsidR="00BA3879">
          <w:t>wer</w:t>
        </w:r>
      </w:ins>
      <w:ins w:id="2173" w:author="Tolleson, Jake Riley" w:date="2021-12-08T12:17:00Z">
        <w:del w:id="2174" w:author="Rice, Neeley Polka" w:date="2021-12-08T20:11:00Z">
          <w:r w:rsidR="00B44CB6" w:rsidDel="00BA3879">
            <w:delText>ar</w:delText>
          </w:r>
        </w:del>
        <w:r w:rsidR="00B44CB6">
          <w:t xml:space="preserve">e preferred over monthly </w:t>
        </w:r>
      </w:ins>
      <w:ins w:id="2175" w:author="Tolleson, Jake Riley" w:date="2021-12-08T12:19:00Z">
        <w:r w:rsidR="00E43443">
          <w:t>predictions</w:t>
        </w:r>
        <w:r w:rsidR="004C5B25">
          <w:t xml:space="preserve">, depending on </w:t>
        </w:r>
      </w:ins>
      <w:ins w:id="2176" w:author="Rice, Neeley Polka" w:date="2021-12-08T20:11:00Z">
        <w:r w:rsidR="00BA3879">
          <w:t>the</w:t>
        </w:r>
      </w:ins>
      <w:ins w:id="2177" w:author="Tolleson, Jake Riley" w:date="2021-12-08T12:19:00Z">
        <w:del w:id="2178" w:author="Rice, Neeley Polka" w:date="2021-12-08T20:11:00Z">
          <w:r w:rsidR="004C5B25" w:rsidDel="00BA3879">
            <w:delText>your</w:delText>
          </w:r>
        </w:del>
        <w:r w:rsidR="004C5B25">
          <w:t xml:space="preserve"> goals</w:t>
        </w:r>
      </w:ins>
      <w:ins w:id="2179" w:author="Tolleson, Jake Riley" w:date="2021-12-08T12:17:00Z">
        <w:r w:rsidR="00B44CB6">
          <w:t xml:space="preserve">.  </w:t>
        </w:r>
      </w:ins>
    </w:p>
    <w:p w14:paraId="736DF91C" w14:textId="59EBB192" w:rsidR="0017397C" w:rsidRDefault="0017397C" w:rsidP="00BC3259">
      <w:pPr>
        <w:spacing w:line="480" w:lineRule="auto"/>
        <w:jc w:val="both"/>
        <w:rPr>
          <w:del w:id="2180" w:author="Tolleson, Jake Riley" w:date="2021-12-08T12:23:00Z"/>
          <w:moveTo w:id="2181" w:author="Tolleson, Jake Riley" w:date="2021-12-08T12:16:00Z"/>
        </w:rPr>
        <w:pPrChange w:id="2182" w:author="Abhishek Majumdar" w:date="2021-12-17T21:27:00Z">
          <w:pPr>
            <w:spacing w:line="480" w:lineRule="auto"/>
          </w:pPr>
        </w:pPrChange>
      </w:pPr>
      <w:moveTo w:id="2183" w:author="Tolleson, Jake Riley" w:date="2021-12-08T12:16:00Z">
        <w:del w:id="2184" w:author="Tolleson, Jake Riley" w:date="2021-12-08T12:16:00Z">
          <w:r w:rsidDel="0017397C">
            <w:delText xml:space="preserve">. </w:delText>
          </w:r>
        </w:del>
      </w:moveTo>
    </w:p>
    <w:moveToRangeEnd w:id="2158"/>
    <w:p w14:paraId="3E84699B" w14:textId="5CFA995C" w:rsidR="00B90D2C" w:rsidRDefault="00B90D2C" w:rsidP="00BC3259">
      <w:pPr>
        <w:spacing w:line="480" w:lineRule="auto"/>
        <w:jc w:val="both"/>
        <w:rPr>
          <w:ins w:id="2185" w:author="Rice, Neeley Polka" w:date="2021-12-08T11:46:00Z"/>
          <w:del w:id="2186" w:author="Tolleson, Jake Riley" w:date="2021-12-08T12:23:00Z"/>
        </w:rPr>
        <w:pPrChange w:id="2187" w:author="Abhishek Majumdar" w:date="2021-12-17T21:27:00Z">
          <w:pPr>
            <w:spacing w:line="480" w:lineRule="auto"/>
          </w:pPr>
        </w:pPrChange>
      </w:pPr>
    </w:p>
    <w:p w14:paraId="49CD4A14" w14:textId="77777777" w:rsidR="00226B2D" w:rsidRDefault="00226B2D" w:rsidP="00BC3259">
      <w:pPr>
        <w:spacing w:line="480" w:lineRule="auto"/>
        <w:jc w:val="both"/>
        <w:rPr>
          <w:ins w:id="2188" w:author="Rice, Neeley Polka" w:date="2021-12-08T11:49:00Z"/>
          <w:del w:id="2189" w:author="Tolleson, Jake Riley" w:date="2021-12-08T12:23:00Z"/>
        </w:rPr>
        <w:pPrChange w:id="2190" w:author="Abhishek Majumdar" w:date="2021-12-17T21:27:00Z">
          <w:pPr>
            <w:spacing w:line="480" w:lineRule="auto"/>
          </w:pPr>
        </w:pPrChange>
      </w:pPr>
    </w:p>
    <w:p w14:paraId="7C9945F9" w14:textId="2FC8D2F9" w:rsidR="00226B2D" w:rsidRDefault="00226B2D" w:rsidP="00BC3259">
      <w:pPr>
        <w:spacing w:line="480" w:lineRule="auto"/>
        <w:jc w:val="both"/>
        <w:rPr>
          <w:ins w:id="2191" w:author="Rice, Neeley Polka" w:date="2021-12-08T11:46:00Z"/>
          <w:del w:id="2192" w:author="Tolleson, Jake Riley" w:date="2021-12-08T12:17:00Z"/>
        </w:rPr>
        <w:pPrChange w:id="2193" w:author="Abhishek Majumdar" w:date="2021-12-17T21:27:00Z">
          <w:pPr>
            <w:spacing w:line="480" w:lineRule="auto"/>
          </w:pPr>
        </w:pPrChange>
      </w:pPr>
      <w:ins w:id="2194" w:author="Rice, Neeley Polka" w:date="2021-12-08T11:49:00Z">
        <w:del w:id="2195" w:author="Tolleson, Jake Riley" w:date="2021-12-08T12:17:00Z">
          <w:r>
            <w:delText xml:space="preserve">On a short-term basis, weekly predictions are preferred over monthly in terms of </w:delText>
          </w:r>
          <w:r w:rsidR="00EB6D5D">
            <w:delText xml:space="preserve">percentage error. </w:delText>
          </w:r>
          <w:r>
            <w:delText xml:space="preserve"> </w:delText>
          </w:r>
        </w:del>
      </w:ins>
    </w:p>
    <w:p w14:paraId="4673B62D" w14:textId="0119CD66" w:rsidR="00DD6140" w:rsidRDefault="000E0A70" w:rsidP="00BC3259">
      <w:pPr>
        <w:spacing w:line="480" w:lineRule="auto"/>
        <w:jc w:val="both"/>
        <w:rPr>
          <w:ins w:id="2196" w:author="Rice, Neeley Polka" w:date="2021-12-08T11:46:00Z"/>
          <w:del w:id="2197" w:author="Tolleson, Jake Riley" w:date="2021-12-08T12:20:00Z"/>
        </w:rPr>
        <w:pPrChange w:id="2198" w:author="Abhishek Majumdar" w:date="2021-12-17T21:27:00Z">
          <w:pPr>
            <w:spacing w:line="480" w:lineRule="auto"/>
          </w:pPr>
        </w:pPrChange>
      </w:pPr>
      <w:moveFromRangeStart w:id="2199" w:author="Tolleson, Jake Riley" w:date="2021-12-08T12:16:00Z" w:name="move89858198"/>
      <w:moveFrom w:id="2200" w:author="Tolleson, Jake Riley" w:date="2021-12-08T12:16:00Z">
        <w:ins w:id="2201" w:author="Rice, Neeley Polka" w:date="2021-12-08T11:50:00Z">
          <w:r>
            <w:t xml:space="preserve">The neural network remarkably underperforms. This is most likely due to lack of enough available </w:t>
          </w:r>
          <w:del w:id="2202" w:author="Tolleson, Jake Riley" w:date="2021-12-08T12:23:00Z">
            <w:r>
              <w:delText>d</w:delText>
            </w:r>
          </w:del>
          <w:del w:id="2203" w:author="Tolleson, Jake Riley" w:date="2021-12-08T12:20:00Z">
            <w:r>
              <w:delText xml:space="preserve">ata. </w:delText>
            </w:r>
          </w:del>
        </w:ins>
      </w:moveFrom>
      <w:moveFromRangeEnd w:id="2199"/>
    </w:p>
    <w:p w14:paraId="61D26AA2" w14:textId="77777777" w:rsidR="000E0A70" w:rsidRDefault="000E0A70" w:rsidP="00BC3259">
      <w:pPr>
        <w:spacing w:line="480" w:lineRule="auto"/>
        <w:jc w:val="both"/>
        <w:rPr>
          <w:ins w:id="2204" w:author="Rice, Neeley Polka" w:date="2021-12-08T11:46:00Z"/>
          <w:del w:id="2205" w:author="Tolleson, Jake Riley" w:date="2021-12-08T12:20:00Z"/>
        </w:rPr>
        <w:pPrChange w:id="2206" w:author="Abhishek Majumdar" w:date="2021-12-17T21:27:00Z">
          <w:pPr>
            <w:spacing w:line="480" w:lineRule="auto"/>
          </w:pPr>
        </w:pPrChange>
      </w:pPr>
    </w:p>
    <w:p w14:paraId="5A765200" w14:textId="26A0D3B9" w:rsidR="00F828ED" w:rsidRPr="00DD0853" w:rsidRDefault="00045A2D" w:rsidP="00BC3259">
      <w:pPr>
        <w:spacing w:line="480" w:lineRule="auto"/>
        <w:jc w:val="both"/>
        <w:pPrChange w:id="2207" w:author="Abhishek Majumdar" w:date="2021-12-17T21:27:00Z">
          <w:pPr>
            <w:spacing w:line="480" w:lineRule="auto"/>
          </w:pPr>
        </w:pPrChange>
      </w:pPr>
      <w:ins w:id="2208" w:author="Rice, Neeley Polka" w:date="2021-12-08T09:41:00Z">
        <w:del w:id="2209" w:author="Tolleson, Jake Riley" w:date="2021-12-08T12:23:00Z">
          <w:r>
            <w:delText xml:space="preserve">When </w:delText>
          </w:r>
        </w:del>
        <w:del w:id="2210" w:author="Tolleson, Jake Riley" w:date="2021-12-08T12:21:00Z">
          <w:r>
            <w:delText>building upon the simple linear regre</w:delText>
          </w:r>
        </w:del>
      </w:ins>
      <w:ins w:id="2211" w:author="Rice, Neeley Polka" w:date="2021-12-08T09:42:00Z">
        <w:del w:id="2212" w:author="Tolleson, Jake Riley" w:date="2021-12-08T12:21:00Z">
          <w:r>
            <w:delText xml:space="preserve">ssion approach </w:delText>
          </w:r>
          <w:r w:rsidR="003B590C">
            <w:delText xml:space="preserve">that has been tried by others, we discovered that </w:delText>
          </w:r>
          <w:r w:rsidR="008476BC">
            <w:delText xml:space="preserve">the fit could be improved </w:delText>
          </w:r>
        </w:del>
      </w:ins>
      <w:ins w:id="2213" w:author="Rice, Neeley Polka" w:date="2021-12-08T09:49:00Z">
        <w:del w:id="2214" w:author="Tolleson, Jake Riley" w:date="2021-12-08T12:21:00Z">
          <w:r w:rsidR="00376126">
            <w:delText>with a transformation that</w:delText>
          </w:r>
        </w:del>
      </w:ins>
      <w:ins w:id="2215" w:author="Rice, Neeley Polka" w:date="2021-12-08T09:27:00Z">
        <w:del w:id="2216" w:author="Tolleson, Jake Riley" w:date="2021-12-08T12:21:00Z">
          <w:r w:rsidR="00376126">
            <w:delText xml:space="preserve"> </w:delText>
          </w:r>
        </w:del>
      </w:ins>
      <w:ins w:id="2217" w:author="Rice, Neeley Polka" w:date="2021-12-08T09:49:00Z">
        <w:del w:id="2218" w:author="Tolleson, Jake Riley" w:date="2021-12-08T12:21:00Z">
          <w:r w:rsidR="00370B1E">
            <w:delText xml:space="preserve">takes the natural log of </w:delText>
          </w:r>
        </w:del>
      </w:ins>
      <w:ins w:id="2219" w:author="Rice, Neeley Polka" w:date="2021-12-08T09:50:00Z">
        <w:del w:id="2220" w:author="Tolleson, Jake Riley" w:date="2021-12-08T12:21:00Z">
          <w:r w:rsidR="00BF7775">
            <w:delText xml:space="preserve">stock-to-flow and raises it to the 0.12 power. </w:delText>
          </w:r>
        </w:del>
      </w:ins>
    </w:p>
    <w:p w14:paraId="5088326C" w14:textId="77777777" w:rsidR="00935240" w:rsidRDefault="00935240" w:rsidP="00BC3259">
      <w:pPr>
        <w:jc w:val="both"/>
        <w:rPr>
          <w:ins w:id="2221" w:author="Rice, Neeley Polka" w:date="2021-12-08T20:22:00Z"/>
          <w:rFonts w:asciiTheme="majorHAnsi" w:eastAsiaTheme="majorEastAsia" w:hAnsiTheme="majorHAnsi" w:cstheme="majorBidi"/>
          <w:color w:val="2F5496" w:themeColor="accent1" w:themeShade="BF"/>
          <w:sz w:val="32"/>
          <w:szCs w:val="32"/>
        </w:rPr>
        <w:pPrChange w:id="2222" w:author="Abhishek Majumdar" w:date="2021-12-17T21:27:00Z">
          <w:pPr/>
        </w:pPrChange>
      </w:pPr>
      <w:ins w:id="2223" w:author="Rice, Neeley Polka" w:date="2021-12-08T20:22:00Z">
        <w:r>
          <w:br w:type="page"/>
        </w:r>
      </w:ins>
    </w:p>
    <w:p w14:paraId="17B47034" w14:textId="5E251AF6" w:rsidR="00351086" w:rsidRDefault="00351086" w:rsidP="00BC3259">
      <w:pPr>
        <w:pStyle w:val="Heading1"/>
        <w:spacing w:line="480" w:lineRule="auto"/>
        <w:jc w:val="both"/>
        <w:rPr>
          <w:ins w:id="2224" w:author="Rice, Neeley Polka" w:date="2021-12-08T11:07:00Z"/>
        </w:rPr>
        <w:pPrChange w:id="2225" w:author="Abhishek Majumdar" w:date="2021-12-17T21:27:00Z">
          <w:pPr>
            <w:pStyle w:val="Heading1"/>
          </w:pPr>
        </w:pPrChange>
      </w:pPr>
      <w:bookmarkStart w:id="2226" w:name="_Toc89887421"/>
      <w:ins w:id="2227" w:author="Rice, Neeley Polka" w:date="2021-12-08T11:07:00Z">
        <w:r>
          <w:lastRenderedPageBreak/>
          <w:t>Limitations &amp; Future Research</w:t>
        </w:r>
        <w:bookmarkEnd w:id="2226"/>
        <w:r>
          <w:t xml:space="preserve"> </w:t>
        </w:r>
      </w:ins>
    </w:p>
    <w:p w14:paraId="004147D9" w14:textId="0BA8E731" w:rsidR="00351086" w:rsidRPr="0005583C" w:rsidRDefault="00351086" w:rsidP="00BC3259">
      <w:pPr>
        <w:spacing w:line="480" w:lineRule="auto"/>
        <w:ind w:firstLine="720"/>
        <w:jc w:val="both"/>
        <w:rPr>
          <w:ins w:id="2228" w:author="Rice, Neeley Polka" w:date="2021-12-08T11:07:00Z"/>
          <w:rFonts w:eastAsiaTheme="minorEastAsia"/>
        </w:rPr>
        <w:pPrChange w:id="2229" w:author="Abhishek Majumdar" w:date="2021-12-17T21:27:00Z">
          <w:pPr>
            <w:spacing w:line="480" w:lineRule="auto"/>
            <w:ind w:firstLine="720"/>
          </w:pPr>
        </w:pPrChange>
      </w:pPr>
      <w:ins w:id="2230" w:author="Rice, Neeley Polka" w:date="2021-12-08T11:07:00Z">
        <w:r w:rsidRPr="20A7AC1B">
          <w:rPr>
            <w:rFonts w:ascii="Calibri" w:eastAsia="Calibri" w:hAnsi="Calibri" w:cs="Calibri"/>
          </w:rPr>
          <w:t xml:space="preserve">There are </w:t>
        </w:r>
        <w:r>
          <w:rPr>
            <w:rFonts w:ascii="Calibri" w:eastAsia="Calibri" w:hAnsi="Calibri" w:cs="Calibri"/>
          </w:rPr>
          <w:t xml:space="preserve">a </w:t>
        </w:r>
        <w:r w:rsidRPr="20A7AC1B">
          <w:rPr>
            <w:rFonts w:ascii="Calibri" w:eastAsia="Calibri" w:hAnsi="Calibri" w:cs="Calibri"/>
          </w:rPr>
          <w:t>few limitations</w:t>
        </w:r>
        <w:r w:rsidRPr="6199DA9D">
          <w:rPr>
            <w:rFonts w:ascii="Calibri" w:eastAsia="Calibri" w:hAnsi="Calibri" w:cs="Calibri"/>
          </w:rPr>
          <w:t xml:space="preserve"> </w:t>
        </w:r>
        <w:r w:rsidRPr="07117C6F">
          <w:rPr>
            <w:rFonts w:ascii="Calibri" w:eastAsia="Calibri" w:hAnsi="Calibri" w:cs="Calibri"/>
          </w:rPr>
          <w:t xml:space="preserve">of the model </w:t>
        </w:r>
        <w:r w:rsidRPr="5E16096E">
          <w:rPr>
            <w:rFonts w:ascii="Calibri" w:eastAsia="Calibri" w:hAnsi="Calibri" w:cs="Calibri"/>
          </w:rPr>
          <w:t>that</w:t>
        </w:r>
        <w:r w:rsidRPr="07117C6F">
          <w:rPr>
            <w:rFonts w:ascii="Calibri" w:eastAsia="Calibri" w:hAnsi="Calibri" w:cs="Calibri"/>
          </w:rPr>
          <w:t xml:space="preserve"> </w:t>
        </w:r>
      </w:ins>
      <w:ins w:id="2231" w:author="Rice, Neeley Polka" w:date="2021-12-08T20:12:00Z">
        <w:r w:rsidR="00F00CA5">
          <w:rPr>
            <w:rFonts w:ascii="Calibri" w:eastAsia="Calibri" w:hAnsi="Calibri" w:cs="Calibri"/>
          </w:rPr>
          <w:t>were</w:t>
        </w:r>
      </w:ins>
      <w:ins w:id="2232" w:author="Rice, Neeley Polka" w:date="2021-12-08T11:07:00Z">
        <w:r w:rsidRPr="3EFCB719">
          <w:rPr>
            <w:rFonts w:ascii="Calibri" w:eastAsia="Calibri" w:hAnsi="Calibri" w:cs="Calibri"/>
          </w:rPr>
          <w:t xml:space="preserve"> </w:t>
        </w:r>
        <w:r w:rsidRPr="07117C6F">
          <w:rPr>
            <w:rFonts w:ascii="Calibri" w:eastAsia="Calibri" w:hAnsi="Calibri" w:cs="Calibri"/>
          </w:rPr>
          <w:t xml:space="preserve">identified. </w:t>
        </w:r>
        <w:r w:rsidRPr="441C4268">
          <w:rPr>
            <w:rFonts w:ascii="Calibri" w:eastAsia="Calibri" w:hAnsi="Calibri" w:cs="Calibri"/>
          </w:rPr>
          <w:t>This</w:t>
        </w:r>
        <w:r w:rsidRPr="5032F9E7">
          <w:rPr>
            <w:rFonts w:ascii="Calibri" w:eastAsia="Calibri" w:hAnsi="Calibri" w:cs="Calibri"/>
          </w:rPr>
          <w:t xml:space="preserve"> model </w:t>
        </w:r>
        <w:r w:rsidRPr="07117C6F">
          <w:rPr>
            <w:rFonts w:ascii="Calibri" w:eastAsia="Calibri" w:hAnsi="Calibri" w:cs="Calibri"/>
          </w:rPr>
          <w:t xml:space="preserve">did </w:t>
        </w:r>
        <w:r w:rsidRPr="2597A937">
          <w:rPr>
            <w:rFonts w:ascii="Calibri" w:eastAsia="Calibri" w:hAnsi="Calibri" w:cs="Calibri"/>
          </w:rPr>
          <w:t>no</w:t>
        </w:r>
        <w:r w:rsidRPr="07117C6F">
          <w:rPr>
            <w:rFonts w:ascii="Calibri" w:eastAsia="Calibri" w:hAnsi="Calibri" w:cs="Calibri"/>
          </w:rPr>
          <w:t>t</w:t>
        </w:r>
        <w:r w:rsidRPr="5032F9E7">
          <w:rPr>
            <w:rFonts w:ascii="Calibri" w:eastAsia="Calibri" w:hAnsi="Calibri" w:cs="Calibri"/>
          </w:rPr>
          <w:t xml:space="preserve"> take into consideration </w:t>
        </w:r>
        <w:r>
          <w:rPr>
            <w:rFonts w:ascii="Calibri" w:eastAsia="Calibri" w:hAnsi="Calibri" w:cs="Calibri"/>
          </w:rPr>
          <w:t xml:space="preserve">the </w:t>
        </w:r>
        <w:r w:rsidRPr="5032F9E7">
          <w:rPr>
            <w:rFonts w:ascii="Calibri" w:eastAsia="Calibri" w:hAnsi="Calibri" w:cs="Calibri"/>
          </w:rPr>
          <w:t xml:space="preserve">seasonal aspect </w:t>
        </w:r>
        <w:r w:rsidRPr="7EF39127">
          <w:rPr>
            <w:rFonts w:ascii="Calibri" w:eastAsia="Calibri" w:hAnsi="Calibri" w:cs="Calibri"/>
          </w:rPr>
          <w:t xml:space="preserve">of </w:t>
        </w:r>
        <w:r>
          <w:rPr>
            <w:rFonts w:ascii="Calibri" w:eastAsia="Calibri" w:hAnsi="Calibri" w:cs="Calibri"/>
          </w:rPr>
          <w:t>investment trends</w:t>
        </w:r>
        <w:r w:rsidRPr="52F4501A">
          <w:rPr>
            <w:rFonts w:ascii="Calibri" w:eastAsia="Calibri" w:hAnsi="Calibri" w:cs="Calibri"/>
          </w:rPr>
          <w:t>.</w:t>
        </w:r>
      </w:ins>
      <w:ins w:id="2233" w:author="Tolleson, Jake Riley" w:date="2021-12-08T12:24:00Z">
        <w:r w:rsidRPr="52F4501A">
          <w:rPr>
            <w:rFonts w:ascii="Calibri" w:eastAsia="Calibri" w:hAnsi="Calibri" w:cs="Calibri"/>
          </w:rPr>
          <w:t xml:space="preserve"> </w:t>
        </w:r>
        <w:r w:rsidR="00827DEA">
          <w:rPr>
            <w:rFonts w:ascii="Calibri" w:eastAsia="Calibri" w:hAnsi="Calibri" w:cs="Calibri"/>
          </w:rPr>
          <w:t>Moving forward</w:t>
        </w:r>
      </w:ins>
      <w:ins w:id="2234" w:author="Tolleson, Jake Riley" w:date="2021-12-08T12:25:00Z">
        <w:r w:rsidR="00827DEA">
          <w:rPr>
            <w:rFonts w:ascii="Calibri" w:eastAsia="Calibri" w:hAnsi="Calibri" w:cs="Calibri"/>
          </w:rPr>
          <w:t>, season</w:t>
        </w:r>
        <w:r w:rsidR="00A3146A">
          <w:rPr>
            <w:rFonts w:ascii="Calibri" w:eastAsia="Calibri" w:hAnsi="Calibri" w:cs="Calibri"/>
          </w:rPr>
          <w:t xml:space="preserve">ality </w:t>
        </w:r>
        <w:r w:rsidR="00B733BD">
          <w:rPr>
            <w:rFonts w:ascii="Calibri" w:eastAsia="Calibri" w:hAnsi="Calibri" w:cs="Calibri"/>
          </w:rPr>
          <w:t>c</w:t>
        </w:r>
        <w:r w:rsidR="00A3146A">
          <w:rPr>
            <w:rFonts w:ascii="Calibri" w:eastAsia="Calibri" w:hAnsi="Calibri" w:cs="Calibri"/>
          </w:rPr>
          <w:t xml:space="preserve">ould be </w:t>
        </w:r>
        <w:r w:rsidR="00B733BD">
          <w:rPr>
            <w:rFonts w:ascii="Calibri" w:eastAsia="Calibri" w:hAnsi="Calibri" w:cs="Calibri"/>
          </w:rPr>
          <w:t>a feature to consider for model improvement.</w:t>
        </w:r>
      </w:ins>
      <w:ins w:id="2235" w:author="Rice, Neeley Polka" w:date="2021-12-08T11:07:00Z">
        <w:r w:rsidRPr="52F4501A">
          <w:rPr>
            <w:rFonts w:ascii="Calibri" w:eastAsia="Calibri" w:hAnsi="Calibri" w:cs="Calibri"/>
          </w:rPr>
          <w:t xml:space="preserve"> </w:t>
        </w:r>
        <w:r>
          <w:rPr>
            <w:rFonts w:ascii="Calibri" w:eastAsia="Calibri" w:hAnsi="Calibri" w:cs="Calibri"/>
          </w:rPr>
          <w:t>Other discrepancies include</w:t>
        </w:r>
      </w:ins>
      <w:ins w:id="2236" w:author="Rice, Neeley Polka" w:date="2021-12-08T20:12:00Z">
        <w:r w:rsidR="00166E5F">
          <w:rPr>
            <w:rFonts w:ascii="Calibri" w:eastAsia="Calibri" w:hAnsi="Calibri" w:cs="Calibri"/>
          </w:rPr>
          <w:t>d</w:t>
        </w:r>
      </w:ins>
      <w:ins w:id="2237" w:author="Rice, Neeley Polka" w:date="2021-12-08T11:07:00Z">
        <w:r w:rsidRPr="6199DA9D">
          <w:rPr>
            <w:rFonts w:ascii="Calibri" w:eastAsia="Calibri" w:hAnsi="Calibri" w:cs="Calibri"/>
          </w:rPr>
          <w:t xml:space="preserve"> </w:t>
        </w:r>
        <w:r>
          <w:rPr>
            <w:rFonts w:ascii="Calibri" w:eastAsia="Calibri" w:hAnsi="Calibri" w:cs="Calibri"/>
          </w:rPr>
          <w:t xml:space="preserve">the influence of governmental agencies in different countries and </w:t>
        </w:r>
      </w:ins>
      <w:ins w:id="2238" w:author="Rice, Neeley Polka" w:date="2021-12-08T20:17:00Z">
        <w:r w:rsidR="007339A0">
          <w:rPr>
            <w:rFonts w:ascii="Calibri" w:eastAsia="Calibri" w:hAnsi="Calibri" w:cs="Calibri"/>
          </w:rPr>
          <w:t>their</w:t>
        </w:r>
      </w:ins>
      <w:ins w:id="2239" w:author="Rice, Neeley Polka" w:date="2021-12-08T20:12:00Z">
        <w:r w:rsidR="007339A0">
          <w:rPr>
            <w:rFonts w:ascii="Calibri" w:eastAsia="Calibri" w:hAnsi="Calibri" w:cs="Calibri"/>
          </w:rPr>
          <w:t xml:space="preserve"> </w:t>
        </w:r>
      </w:ins>
      <w:ins w:id="2240" w:author="Rice, Neeley Polka" w:date="2021-12-08T11:07:00Z">
        <w:r>
          <w:rPr>
            <w:rFonts w:ascii="Calibri" w:eastAsia="Calibri" w:hAnsi="Calibri" w:cs="Calibri"/>
          </w:rPr>
          <w:t xml:space="preserve">impact on investment behavior </w:t>
        </w:r>
      </w:ins>
      <w:ins w:id="2241" w:author="Rice, Neeley Polka" w:date="2021-12-08T20:12:00Z">
        <w:r w:rsidR="007339A0">
          <w:rPr>
            <w:rFonts w:ascii="Calibri" w:eastAsia="Calibri" w:hAnsi="Calibri" w:cs="Calibri"/>
          </w:rPr>
          <w:t>at</w:t>
        </w:r>
      </w:ins>
      <w:ins w:id="2242" w:author="Rice, Neeley Polka" w:date="2021-12-08T11:07:00Z">
        <w:r>
          <w:rPr>
            <w:rFonts w:ascii="Calibri" w:eastAsia="Calibri" w:hAnsi="Calibri" w:cs="Calibri"/>
          </w:rPr>
          <w:t xml:space="preserve"> a global scale. This limitation dr</w:t>
        </w:r>
      </w:ins>
      <w:ins w:id="2243" w:author="Rice, Neeley Polka" w:date="2021-12-08T20:12:00Z">
        <w:r w:rsidR="007339A0">
          <w:rPr>
            <w:rFonts w:ascii="Calibri" w:eastAsia="Calibri" w:hAnsi="Calibri" w:cs="Calibri"/>
          </w:rPr>
          <w:t>ew</w:t>
        </w:r>
      </w:ins>
      <w:ins w:id="2244" w:author="Rice, Neeley Polka" w:date="2021-12-08T11:07:00Z">
        <w:r>
          <w:rPr>
            <w:rFonts w:ascii="Calibri" w:eastAsia="Calibri" w:hAnsi="Calibri" w:cs="Calibri"/>
          </w:rPr>
          <w:t xml:space="preserve"> the scope of this study to an evaluation of the behavior of Bitcoin in the United States primarily</w:t>
        </w:r>
        <w:r w:rsidRPr="0A764D28">
          <w:rPr>
            <w:rFonts w:ascii="Calibri" w:eastAsia="Calibri" w:hAnsi="Calibri" w:cs="Calibri"/>
          </w:rPr>
          <w:t xml:space="preserve">. </w:t>
        </w:r>
        <w:r w:rsidRPr="7DE2E78D">
          <w:rPr>
            <w:rFonts w:ascii="Calibri" w:eastAsia="Calibri" w:hAnsi="Calibri" w:cs="Calibri"/>
          </w:rPr>
          <w:t xml:space="preserve"> </w:t>
        </w:r>
        <w:r>
          <w:rPr>
            <w:rFonts w:ascii="Calibri" w:eastAsia="Calibri" w:hAnsi="Calibri" w:cs="Calibri"/>
          </w:rPr>
          <w:t xml:space="preserve">This study </w:t>
        </w:r>
      </w:ins>
      <w:ins w:id="2245" w:author="Rice, Neeley Polka" w:date="2021-12-08T20:13:00Z">
        <w:r w:rsidR="008743A4">
          <w:rPr>
            <w:rFonts w:ascii="Calibri" w:eastAsia="Calibri" w:hAnsi="Calibri" w:cs="Calibri"/>
          </w:rPr>
          <w:t xml:space="preserve">was </w:t>
        </w:r>
        <w:r>
          <w:rPr>
            <w:rFonts w:ascii="Calibri" w:eastAsia="Calibri" w:hAnsi="Calibri" w:cs="Calibri"/>
          </w:rPr>
          <w:t xml:space="preserve">also </w:t>
        </w:r>
        <w:r w:rsidR="008743A4">
          <w:rPr>
            <w:rFonts w:ascii="Calibri" w:eastAsia="Calibri" w:hAnsi="Calibri" w:cs="Calibri"/>
          </w:rPr>
          <w:t>limited by</w:t>
        </w:r>
      </w:ins>
      <w:ins w:id="2246" w:author="Rice, Neeley Polka" w:date="2021-12-08T11:07:00Z">
        <w:r>
          <w:rPr>
            <w:rFonts w:ascii="Calibri" w:eastAsia="Calibri" w:hAnsi="Calibri" w:cs="Calibri"/>
          </w:rPr>
          <w:t xml:space="preserve"> the implementation of the same aspects with respect to different cryptocurrencies. For example, each coin ha</w:t>
        </w:r>
      </w:ins>
      <w:ins w:id="2247" w:author="Rice, Neeley Polka" w:date="2021-12-08T20:13:00Z">
        <w:r w:rsidR="008743A4">
          <w:rPr>
            <w:rFonts w:ascii="Calibri" w:eastAsia="Calibri" w:hAnsi="Calibri" w:cs="Calibri"/>
          </w:rPr>
          <w:t>d</w:t>
        </w:r>
      </w:ins>
      <w:ins w:id="2248" w:author="Rice, Neeley Polka" w:date="2021-12-08T11:07:00Z">
        <w:r>
          <w:rPr>
            <w:rFonts w:ascii="Calibri" w:eastAsia="Calibri" w:hAnsi="Calibri" w:cs="Calibri"/>
          </w:rPr>
          <w:t xml:space="preserve"> a particular process that influence</w:t>
        </w:r>
      </w:ins>
      <w:ins w:id="2249" w:author="Rice, Neeley Polka" w:date="2021-12-08T20:13:00Z">
        <w:r w:rsidR="008743A4">
          <w:rPr>
            <w:rFonts w:ascii="Calibri" w:eastAsia="Calibri" w:hAnsi="Calibri" w:cs="Calibri"/>
          </w:rPr>
          <w:t>d</w:t>
        </w:r>
      </w:ins>
      <w:ins w:id="2250" w:author="Rice, Neeley Polka" w:date="2021-12-08T11:07:00Z">
        <w:r>
          <w:rPr>
            <w:rFonts w:ascii="Calibri" w:eastAsia="Calibri" w:hAnsi="Calibri" w:cs="Calibri"/>
          </w:rPr>
          <w:t xml:space="preserve"> price increases and decreases </w:t>
        </w:r>
      </w:ins>
      <w:ins w:id="2251" w:author="Rice, Neeley Polka" w:date="2021-12-08T20:13:00Z">
        <w:r w:rsidR="00F77F47">
          <w:rPr>
            <w:rFonts w:ascii="Calibri" w:eastAsia="Calibri" w:hAnsi="Calibri" w:cs="Calibri"/>
          </w:rPr>
          <w:t>like</w:t>
        </w:r>
      </w:ins>
      <w:ins w:id="2252" w:author="Rice, Neeley Polka" w:date="2021-12-08T11:07:00Z">
        <w:r>
          <w:rPr>
            <w:rFonts w:ascii="Calibri" w:eastAsia="Calibri" w:hAnsi="Calibri" w:cs="Calibri"/>
          </w:rPr>
          <w:t xml:space="preserve"> particular mining processes and differing minting technologies. This m</w:t>
        </w:r>
      </w:ins>
      <w:ins w:id="2253" w:author="Rice, Neeley Polka" w:date="2021-12-08T20:14:00Z">
        <w:r w:rsidR="00F77F47">
          <w:rPr>
            <w:rFonts w:ascii="Calibri" w:eastAsia="Calibri" w:hAnsi="Calibri" w:cs="Calibri"/>
          </w:rPr>
          <w:t>ight</w:t>
        </w:r>
        <w:r>
          <w:rPr>
            <w:rFonts w:ascii="Calibri" w:eastAsia="Calibri" w:hAnsi="Calibri" w:cs="Calibri"/>
          </w:rPr>
          <w:t xml:space="preserve"> </w:t>
        </w:r>
      </w:ins>
      <w:ins w:id="2254" w:author="Rice, Neeley Polka" w:date="2021-12-08T11:07:00Z">
        <w:r>
          <w:rPr>
            <w:rFonts w:ascii="Calibri" w:eastAsia="Calibri" w:hAnsi="Calibri" w:cs="Calibri"/>
          </w:rPr>
          <w:t>sugges</w:t>
        </w:r>
      </w:ins>
      <w:ins w:id="2255" w:author="Rice, Neeley Polka" w:date="2021-12-08T20:14:00Z">
        <w:r>
          <w:rPr>
            <w:rFonts w:ascii="Calibri" w:eastAsia="Calibri" w:hAnsi="Calibri" w:cs="Calibri"/>
          </w:rPr>
          <w:t>t</w:t>
        </w:r>
      </w:ins>
      <w:ins w:id="2256" w:author="Rice, Neeley Polka" w:date="2021-12-08T11:07:00Z">
        <w:r>
          <w:rPr>
            <w:rFonts w:ascii="Calibri" w:eastAsia="Calibri" w:hAnsi="Calibri" w:cs="Calibri"/>
          </w:rPr>
          <w:t xml:space="preserve"> that the malleability of this study to different coins would more than likely be ineffective in making accurate predictions</w:t>
        </w:r>
        <w:r w:rsidRPr="78727D54">
          <w:rPr>
            <w:rFonts w:ascii="Calibri" w:eastAsia="Calibri" w:hAnsi="Calibri" w:cs="Calibri"/>
          </w:rPr>
          <w:t xml:space="preserve">. </w:t>
        </w:r>
        <w:r>
          <w:rPr>
            <w:rFonts w:ascii="Calibri" w:eastAsia="Calibri" w:hAnsi="Calibri" w:cs="Calibri"/>
          </w:rPr>
          <w:t xml:space="preserve">The final limitation </w:t>
        </w:r>
      </w:ins>
      <w:ins w:id="2257" w:author="Rice, Neeley Polka" w:date="2021-12-08T20:14:00Z">
        <w:r w:rsidR="003D378F">
          <w:rPr>
            <w:rFonts w:ascii="Calibri" w:eastAsia="Calibri" w:hAnsi="Calibri" w:cs="Calibri"/>
          </w:rPr>
          <w:t>wa</w:t>
        </w:r>
      </w:ins>
      <w:ins w:id="2258" w:author="Rice, Neeley Polka" w:date="2021-12-08T11:07:00Z">
        <w:r>
          <w:rPr>
            <w:rFonts w:ascii="Calibri" w:eastAsia="Calibri" w:hAnsi="Calibri" w:cs="Calibri"/>
          </w:rPr>
          <w:t xml:space="preserve">s </w:t>
        </w:r>
      </w:ins>
      <w:ins w:id="2259" w:author="Rice, Neeley Polka" w:date="2021-12-08T20:14:00Z">
        <w:r>
          <w:rPr>
            <w:rFonts w:ascii="Calibri" w:eastAsia="Calibri" w:hAnsi="Calibri" w:cs="Calibri"/>
          </w:rPr>
          <w:t xml:space="preserve">the </w:t>
        </w:r>
        <w:r w:rsidR="005D2687">
          <w:rPr>
            <w:rFonts w:ascii="Calibri" w:eastAsia="Calibri" w:hAnsi="Calibri" w:cs="Calibri"/>
          </w:rPr>
          <w:t>total</w:t>
        </w:r>
        <w:r>
          <w:rPr>
            <w:rFonts w:ascii="Calibri" w:eastAsia="Calibri" w:hAnsi="Calibri" w:cs="Calibri"/>
          </w:rPr>
          <w:t xml:space="preserve"> </w:t>
        </w:r>
      </w:ins>
      <w:ins w:id="2260" w:author="Rice, Neeley Polka" w:date="2021-12-08T11:07:00Z">
        <w:r>
          <w:rPr>
            <w:rFonts w:ascii="Calibri" w:eastAsia="Calibri" w:hAnsi="Calibri" w:cs="Calibri"/>
          </w:rPr>
          <w:t>number of Bitcoin</w:t>
        </w:r>
      </w:ins>
      <w:ins w:id="2261" w:author="Rice, Neeley Polka" w:date="2021-12-08T20:15:00Z">
        <w:r>
          <w:rPr>
            <w:rFonts w:ascii="Calibri" w:eastAsia="Calibri" w:hAnsi="Calibri" w:cs="Calibri"/>
          </w:rPr>
          <w:t>s</w:t>
        </w:r>
        <w:r w:rsidR="00A02A0C">
          <w:rPr>
            <w:rFonts w:ascii="Calibri" w:eastAsia="Calibri" w:hAnsi="Calibri" w:cs="Calibri"/>
          </w:rPr>
          <w:t>.</w:t>
        </w:r>
      </w:ins>
      <w:ins w:id="2262" w:author="Rice, Neeley Polka" w:date="2021-12-08T11:07:00Z">
        <w:r>
          <w:rPr>
            <w:rFonts w:ascii="Calibri" w:eastAsia="Calibri" w:hAnsi="Calibri" w:cs="Calibri"/>
          </w:rPr>
          <w:t xml:space="preserve"> </w:t>
        </w:r>
      </w:ins>
      <w:ins w:id="2263" w:author="Rice, Neeley Polka" w:date="2021-12-08T20:15:00Z">
        <w:r w:rsidR="00BC61EE">
          <w:rPr>
            <w:rFonts w:ascii="Calibri" w:eastAsia="Calibri" w:hAnsi="Calibri" w:cs="Calibri"/>
          </w:rPr>
          <w:t>Because there is a finite total,</w:t>
        </w:r>
        <w:r>
          <w:rPr>
            <w:rFonts w:ascii="Calibri" w:eastAsia="Calibri" w:hAnsi="Calibri" w:cs="Calibri"/>
          </w:rPr>
          <w:t xml:space="preserve"> this</w:t>
        </w:r>
      </w:ins>
      <w:ins w:id="2264" w:author="Rice, Neeley Polka" w:date="2021-12-08T11:07:00Z">
        <w:r>
          <w:rPr>
            <w:rFonts w:ascii="Calibri" w:eastAsia="Calibri" w:hAnsi="Calibri" w:cs="Calibri"/>
          </w:rPr>
          <w:t xml:space="preserve"> study would have to be reconducted under different circumstances once all Bitcoins have been minted into circulation and the mining process of that currency culminates.</w:t>
        </w:r>
      </w:ins>
      <w:ins w:id="2265" w:author="Tolleson, Jake Riley" w:date="2021-12-08T12:23:00Z">
        <w:r w:rsidR="008C6670">
          <w:rPr>
            <w:rFonts w:ascii="Calibri" w:eastAsia="Calibri" w:hAnsi="Calibri" w:cs="Calibri"/>
          </w:rPr>
          <w:t xml:space="preserve"> </w:t>
        </w:r>
      </w:ins>
    </w:p>
    <w:p w14:paraId="636DF1D9" w14:textId="77777777" w:rsidR="00351086" w:rsidRPr="0005583C" w:rsidRDefault="00351086" w:rsidP="00BC3259">
      <w:pPr>
        <w:spacing w:line="480" w:lineRule="auto"/>
        <w:jc w:val="both"/>
        <w:rPr>
          <w:ins w:id="2266" w:author="Rice, Neeley Polka" w:date="2021-12-08T11:07:00Z"/>
          <w:rFonts w:eastAsiaTheme="minorEastAsia"/>
        </w:rPr>
        <w:pPrChange w:id="2267" w:author="Abhishek Majumdar" w:date="2021-12-17T21:27:00Z">
          <w:pPr>
            <w:spacing w:line="480" w:lineRule="auto"/>
          </w:pPr>
        </w:pPrChange>
      </w:pPr>
    </w:p>
    <w:p w14:paraId="32102565" w14:textId="77777777" w:rsidR="00A81500" w:rsidRDefault="00A81500" w:rsidP="00BC3259">
      <w:pPr>
        <w:jc w:val="both"/>
        <w:rPr>
          <w:ins w:id="2268" w:author="Rice, Neeley Polka" w:date="2021-12-08T09:24:00Z"/>
          <w:rFonts w:asciiTheme="majorHAnsi" w:eastAsiaTheme="majorEastAsia" w:hAnsiTheme="majorHAnsi" w:cstheme="majorBidi"/>
          <w:color w:val="2F5496" w:themeColor="accent1" w:themeShade="BF"/>
          <w:sz w:val="32"/>
          <w:szCs w:val="32"/>
        </w:rPr>
        <w:pPrChange w:id="2269" w:author="Abhishek Majumdar" w:date="2021-12-17T21:27:00Z">
          <w:pPr/>
        </w:pPrChange>
      </w:pPr>
      <w:ins w:id="2270" w:author="Rice, Neeley Polka" w:date="2021-12-08T09:24:00Z">
        <w:r>
          <w:br w:type="page"/>
        </w:r>
      </w:ins>
    </w:p>
    <w:p w14:paraId="47B5AA67" w14:textId="7D617FFC" w:rsidR="00A40251" w:rsidDel="00D57846" w:rsidRDefault="00F828ED" w:rsidP="00BC3259">
      <w:pPr>
        <w:pStyle w:val="Heading1"/>
        <w:spacing w:line="480" w:lineRule="auto"/>
        <w:jc w:val="both"/>
        <w:rPr>
          <w:ins w:id="2271" w:author="Tolleson, Jake Riley" w:date="2021-12-07T18:55:00Z"/>
          <w:del w:id="2272" w:author="Rice, Neeley Polka" w:date="2021-12-08T19:50:00Z"/>
        </w:rPr>
        <w:pPrChange w:id="2273" w:author="Abhishek Majumdar" w:date="2021-12-17T21:27:00Z">
          <w:pPr/>
        </w:pPrChange>
      </w:pPr>
      <w:del w:id="2274" w:author="Rice, Neeley Polka" w:date="2021-12-08T20:22:00Z">
        <w:r w:rsidDel="00935240">
          <w:lastRenderedPageBreak/>
          <w:delText>Appendix</w:delText>
        </w:r>
      </w:del>
      <w:ins w:id="2275" w:author="Tolleson, Jake Riley" w:date="2021-12-07T21:52:00Z">
        <w:del w:id="2276" w:author="Rice, Neeley Polka" w:date="2021-12-08T06:54:00Z">
          <w:r w:rsidR="003B1D31" w:rsidDel="00962CF3">
            <w:rPr>
              <w:noProof/>
            </w:rPr>
            <w:drawing>
              <wp:inline distT="0" distB="0" distL="0" distR="0" wp14:anchorId="2EA45E7F" wp14:editId="2A112E50">
                <wp:extent cx="5715798" cy="419158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798" cy="4191585"/>
                        </a:xfrm>
                        <a:prstGeom prst="rect">
                          <a:avLst/>
                        </a:prstGeom>
                      </pic:spPr>
                    </pic:pic>
                  </a:graphicData>
                </a:graphic>
              </wp:inline>
            </w:drawing>
          </w:r>
        </w:del>
      </w:ins>
    </w:p>
    <w:p w14:paraId="5ACDC196" w14:textId="0413241E" w:rsidR="00580640" w:rsidRDefault="003B1D31" w:rsidP="00BC3259">
      <w:pPr>
        <w:pStyle w:val="Caption"/>
        <w:jc w:val="both"/>
        <w:rPr>
          <w:ins w:id="2277" w:author="Tolleson, Jake Riley" w:date="2021-12-07T21:53:00Z"/>
          <w:del w:id="2278" w:author="Rice, Neeley Polka" w:date="2021-12-08T19:45:00Z"/>
        </w:rPr>
        <w:pPrChange w:id="2279" w:author="Abhishek Majumdar" w:date="2021-12-17T21:27:00Z">
          <w:pPr/>
        </w:pPrChange>
      </w:pPr>
      <w:ins w:id="2280" w:author="Tolleson, Jake Riley" w:date="2021-12-07T21:53:00Z">
        <w:del w:id="2281" w:author="Rice, Neeley Polka" w:date="2021-12-08T11:22:00Z">
          <w:r w:rsidDel="001438E7">
            <w:rPr>
              <w:i w:val="0"/>
              <w:iCs w:val="0"/>
              <w:noProof/>
            </w:rPr>
            <w:drawing>
              <wp:inline distT="0" distB="0" distL="0" distR="0" wp14:anchorId="26E0E2C5" wp14:editId="043BCE76">
                <wp:extent cx="5715000" cy="3980329"/>
                <wp:effectExtent l="0" t="0" r="0" b="127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b="5026"/>
                        <a:stretch/>
                      </pic:blipFill>
                      <pic:spPr bwMode="auto">
                        <a:xfrm>
                          <a:off x="0" y="0"/>
                          <a:ext cx="5715798" cy="3980885"/>
                        </a:xfrm>
                        <a:prstGeom prst="rect">
                          <a:avLst/>
                        </a:prstGeom>
                        <a:ln>
                          <a:noFill/>
                        </a:ln>
                        <a:extLst>
                          <a:ext uri="{53640926-AAD7-44D8-BBD7-CCE9431645EC}">
                            <a14:shadowObscured xmlns:a14="http://schemas.microsoft.com/office/drawing/2010/main"/>
                          </a:ext>
                        </a:extLst>
                      </pic:spPr>
                    </pic:pic>
                  </a:graphicData>
                </a:graphic>
              </wp:inline>
            </w:drawing>
          </w:r>
        </w:del>
      </w:ins>
    </w:p>
    <w:p w14:paraId="032AF74F" w14:textId="28663D1F" w:rsidR="003B1D31" w:rsidDel="00EE025D" w:rsidRDefault="003B1D31" w:rsidP="00BC3259">
      <w:pPr>
        <w:pStyle w:val="Caption"/>
        <w:jc w:val="both"/>
        <w:rPr>
          <w:ins w:id="2282" w:author="Tolleson, Jake Riley" w:date="2021-12-07T21:53:00Z"/>
          <w:del w:id="2283" w:author="Rice, Neeley Polka" w:date="2021-12-08T20:20:00Z"/>
          <w:rFonts w:asciiTheme="majorHAnsi" w:eastAsiaTheme="majorEastAsia" w:hAnsiTheme="majorHAnsi" w:cstheme="majorBidi"/>
          <w:color w:val="2F5496" w:themeColor="accent1" w:themeShade="BF"/>
          <w:sz w:val="32"/>
          <w:szCs w:val="32"/>
        </w:rPr>
        <w:pPrChange w:id="2284" w:author="Abhishek Majumdar" w:date="2021-12-17T21:27:00Z">
          <w:pPr/>
        </w:pPrChange>
      </w:pPr>
      <w:ins w:id="2285" w:author="Tolleson, Jake Riley" w:date="2021-12-07T21:53:00Z">
        <w:del w:id="2286" w:author="Rice, Neeley Polka" w:date="2021-12-08T20:20:00Z">
          <w:r w:rsidDel="00EE025D">
            <w:rPr>
              <w:rFonts w:asciiTheme="majorHAnsi" w:eastAsiaTheme="majorEastAsia" w:hAnsiTheme="majorHAnsi" w:cstheme="majorBidi"/>
              <w:i w:val="0"/>
              <w:iCs w:val="0"/>
              <w:noProof/>
              <w:color w:val="2F5496" w:themeColor="accent1" w:themeShade="BF"/>
              <w:sz w:val="32"/>
              <w:szCs w:val="32"/>
            </w:rPr>
            <w:drawing>
              <wp:inline distT="0" distB="0" distL="0" distR="0" wp14:anchorId="090C9616" wp14:editId="576E66B0">
                <wp:extent cx="5715000" cy="4016188"/>
                <wp:effectExtent l="0" t="0" r="0" b="381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rotWithShape="1">
                        <a:blip r:embed="rId18">
                          <a:extLst>
                            <a:ext uri="{28A0092B-C50C-407E-A947-70E740481C1C}">
                              <a14:useLocalDpi xmlns:a14="http://schemas.microsoft.com/office/drawing/2010/main" val="0"/>
                            </a:ext>
                          </a:extLst>
                        </a:blip>
                        <a:srcRect b="4171"/>
                        <a:stretch/>
                      </pic:blipFill>
                      <pic:spPr bwMode="auto">
                        <a:xfrm>
                          <a:off x="0" y="0"/>
                          <a:ext cx="5715798" cy="4016749"/>
                        </a:xfrm>
                        <a:prstGeom prst="rect">
                          <a:avLst/>
                        </a:prstGeom>
                        <a:ln>
                          <a:noFill/>
                        </a:ln>
                        <a:extLst>
                          <a:ext uri="{53640926-AAD7-44D8-BBD7-CCE9431645EC}">
                            <a14:shadowObscured xmlns:a14="http://schemas.microsoft.com/office/drawing/2010/main"/>
                          </a:ext>
                        </a:extLst>
                      </pic:spPr>
                    </pic:pic>
                  </a:graphicData>
                </a:graphic>
              </wp:inline>
            </w:drawing>
          </w:r>
        </w:del>
      </w:ins>
    </w:p>
    <w:p w14:paraId="69BB446D" w14:textId="15DBD270" w:rsidR="003B1D31" w:rsidRPr="00EA6923" w:rsidDel="00EA6923" w:rsidRDefault="003B1D31" w:rsidP="00BC3259">
      <w:pPr>
        <w:pStyle w:val="Caption"/>
        <w:jc w:val="both"/>
        <w:rPr>
          <w:del w:id="2287" w:author="Rice, Neeley Polka" w:date="2021-12-08T20:21:00Z"/>
          <w:rFonts w:asciiTheme="majorHAnsi" w:eastAsiaTheme="majorEastAsia" w:hAnsiTheme="majorHAnsi" w:cstheme="majorBidi"/>
          <w:color w:val="2F5496" w:themeColor="accent1" w:themeShade="BF"/>
          <w:sz w:val="32"/>
          <w:szCs w:val="32"/>
        </w:rPr>
        <w:pPrChange w:id="2288" w:author="Abhishek Majumdar" w:date="2021-12-17T21:27:00Z">
          <w:pPr/>
        </w:pPrChange>
      </w:pPr>
      <w:ins w:id="2289" w:author="Tolleson, Jake Riley" w:date="2021-12-07T21:53:00Z">
        <w:del w:id="2290" w:author="Rice, Neeley Polka" w:date="2021-12-08T20:21:00Z">
          <w:r w:rsidDel="00EA6923">
            <w:rPr>
              <w:rFonts w:asciiTheme="majorHAnsi" w:eastAsiaTheme="majorEastAsia" w:hAnsiTheme="majorHAnsi" w:cstheme="majorBidi"/>
              <w:i w:val="0"/>
              <w:iCs w:val="0"/>
              <w:noProof/>
              <w:color w:val="2F5496" w:themeColor="accent1" w:themeShade="BF"/>
              <w:sz w:val="32"/>
              <w:szCs w:val="32"/>
            </w:rPr>
            <w:drawing>
              <wp:inline distT="0" distB="0" distL="0" distR="0" wp14:anchorId="1CA43545" wp14:editId="448F1D0B">
                <wp:extent cx="5715000" cy="3998259"/>
                <wp:effectExtent l="0" t="0" r="0" b="254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rotWithShape="1">
                        <a:blip r:embed="rId17">
                          <a:extLst>
                            <a:ext uri="{28A0092B-C50C-407E-A947-70E740481C1C}">
                              <a14:useLocalDpi xmlns:a14="http://schemas.microsoft.com/office/drawing/2010/main" val="0"/>
                            </a:ext>
                          </a:extLst>
                        </a:blip>
                        <a:srcRect l="-157" t="430" r="157" b="3656"/>
                        <a:stretch/>
                      </pic:blipFill>
                      <pic:spPr bwMode="auto">
                        <a:xfrm>
                          <a:off x="0" y="0"/>
                          <a:ext cx="5722295" cy="4003363"/>
                        </a:xfrm>
                        <a:prstGeom prst="rect">
                          <a:avLst/>
                        </a:prstGeom>
                        <a:ln>
                          <a:noFill/>
                        </a:ln>
                        <a:extLst>
                          <a:ext uri="{53640926-AAD7-44D8-BBD7-CCE9431645EC}">
                            <a14:shadowObscured xmlns:a14="http://schemas.microsoft.com/office/drawing/2010/main"/>
                          </a:ext>
                        </a:extLst>
                      </pic:spPr>
                    </pic:pic>
                  </a:graphicData>
                </a:graphic>
              </wp:inline>
            </w:drawing>
          </w:r>
        </w:del>
      </w:ins>
    </w:p>
    <w:sdt>
      <w:sdtPr>
        <w:id w:val="-2103721160"/>
        <w:docPartObj>
          <w:docPartGallery w:val="Bibliographies"/>
          <w:docPartUnique/>
        </w:docPartObj>
      </w:sdtPr>
      <w:sdtEndPr>
        <w:rPr>
          <w:b/>
          <w:bCs/>
        </w:rPr>
      </w:sdtEndPr>
      <w:sdtContent>
        <w:p w14:paraId="4C3DD863" w14:textId="78353418" w:rsidR="00AA11FC" w:rsidRDefault="00BC3259" w:rsidP="00BC3259">
          <w:pPr>
            <w:pStyle w:val="Heading1"/>
            <w:jc w:val="both"/>
            <w:rPr>
              <w:del w:id="2291" w:author="Rice, Neeley Polka" w:date="2021-12-05T15:25:00Z"/>
              <w:rFonts w:asciiTheme="minorHAnsi" w:eastAsiaTheme="minorHAnsi" w:hAnsiTheme="minorHAnsi" w:cstheme="minorBidi"/>
              <w:color w:val="auto"/>
              <w:sz w:val="24"/>
              <w:szCs w:val="24"/>
            </w:rPr>
            <w:pPrChange w:id="2292" w:author="Abhishek Majumdar" w:date="2021-12-17T21:27:00Z">
              <w:pPr>
                <w:pStyle w:val="Heading1"/>
              </w:pPr>
            </w:pPrChange>
          </w:pPr>
        </w:p>
      </w:sdtContent>
    </w:sdt>
    <w:bookmarkStart w:id="2293" w:name="_Toc89887422" w:displacedByCustomXml="next"/>
    <w:sdt>
      <w:sdtPr>
        <w:rPr>
          <w:rFonts w:asciiTheme="minorHAnsi" w:eastAsiaTheme="minorHAnsi" w:hAnsiTheme="minorHAnsi" w:cstheme="minorBidi"/>
          <w:color w:val="auto"/>
          <w:sz w:val="24"/>
          <w:szCs w:val="24"/>
        </w:rPr>
        <w:id w:val="-1558780368"/>
        <w:docPartObj>
          <w:docPartGallery w:val="Bibliographies"/>
          <w:docPartUnique/>
        </w:docPartObj>
      </w:sdtPr>
      <w:sdtEndPr>
        <w:rPr>
          <w:b/>
          <w:bCs/>
        </w:rPr>
      </w:sdtEndPr>
      <w:sdtContent>
        <w:p w14:paraId="4A3FEDD0" w14:textId="62EAA13A" w:rsidR="009F4CAB" w:rsidRPr="00935240" w:rsidRDefault="009F4CAB" w:rsidP="00BC3259">
          <w:pPr>
            <w:pStyle w:val="Heading1"/>
            <w:jc w:val="both"/>
            <w:rPr>
              <w:ins w:id="2294" w:author="Rice, Neeley Polka" w:date="2021-12-05T15:25:00Z"/>
              <w:rFonts w:asciiTheme="minorHAnsi" w:eastAsiaTheme="minorHAnsi" w:hAnsiTheme="minorHAnsi" w:cstheme="minorBidi"/>
              <w:color w:val="auto"/>
              <w:sz w:val="24"/>
              <w:szCs w:val="24"/>
              <w:rPrChange w:id="2295" w:author="Rice, Neeley Polka" w:date="2021-12-08T20:23:00Z">
                <w:rPr>
                  <w:ins w:id="2296" w:author="Rice, Neeley Polka" w:date="2021-12-05T15:25:00Z"/>
                </w:rPr>
              </w:rPrChange>
            </w:rPr>
            <w:pPrChange w:id="2297" w:author="Abhishek Majumdar" w:date="2021-12-17T21:27:00Z">
              <w:pPr>
                <w:pStyle w:val="Heading1"/>
              </w:pPr>
            </w:pPrChange>
          </w:pPr>
          <w:ins w:id="2298" w:author="Rice, Neeley Polka" w:date="2021-12-05T15:25:00Z">
            <w:r>
              <w:t>Works Cited</w:t>
            </w:r>
            <w:bookmarkEnd w:id="2293"/>
          </w:ins>
        </w:p>
        <w:p w14:paraId="040A2A90" w14:textId="77777777" w:rsidR="00AA11FC" w:rsidRDefault="009F4CAB" w:rsidP="00BC3259">
          <w:pPr>
            <w:pStyle w:val="Bibliography"/>
            <w:ind w:left="720" w:hanging="720"/>
            <w:jc w:val="both"/>
            <w:rPr>
              <w:noProof/>
            </w:rPr>
            <w:pPrChange w:id="2299" w:author="Abhishek Majumdar" w:date="2021-12-17T21:27:00Z">
              <w:pPr>
                <w:pStyle w:val="Bibliography"/>
                <w:ind w:left="720" w:hanging="720"/>
              </w:pPr>
            </w:pPrChange>
          </w:pPr>
          <w:ins w:id="2300" w:author="Rice, Neeley Polka" w:date="2021-12-05T15:25:00Z">
            <w:r>
              <w:fldChar w:fldCharType="begin"/>
            </w:r>
            <w:r>
              <w:instrText xml:space="preserve"> BIBLIOGRAPHY </w:instrText>
            </w:r>
            <w:r>
              <w:fldChar w:fldCharType="separate"/>
            </w:r>
          </w:ins>
          <w:r w:rsidR="00C10906">
            <w:rPr>
              <w:noProof/>
            </w:rPr>
            <w:t xml:space="preserve">Bambrough, B. (2021, October 23). </w:t>
          </w:r>
          <w:r w:rsidR="00C10906">
            <w:rPr>
              <w:i/>
              <w:iCs/>
              <w:noProof/>
            </w:rPr>
            <w:t>Crypto Price Prediction: Bitcoin Forecast To Hit $5 Million As Price Soars Through 2021.</w:t>
          </w:r>
          <w:r w:rsidR="00C10906">
            <w:rPr>
              <w:noProof/>
            </w:rPr>
            <w:t xml:space="preserve"> Retrieved from forbes.com: https://www.forbes.com/sites/billybambrough/2021/10/23/crypto-price-prediction-bitcoin-forecast-to-hit-5-million-as-price-soars-through-2021/?sh=15437eda75e6</w:t>
          </w:r>
        </w:p>
        <w:p w14:paraId="150F8898" w14:textId="77777777" w:rsidR="00AA11FC" w:rsidRDefault="00C10906" w:rsidP="00BC3259">
          <w:pPr>
            <w:pStyle w:val="Bibliography"/>
            <w:ind w:left="720" w:hanging="720"/>
            <w:jc w:val="both"/>
            <w:rPr>
              <w:noProof/>
            </w:rPr>
            <w:pPrChange w:id="2301" w:author="Abhishek Majumdar" w:date="2021-12-17T21:27:00Z">
              <w:pPr>
                <w:pStyle w:val="Bibliography"/>
                <w:ind w:left="720" w:hanging="720"/>
              </w:pPr>
            </w:pPrChange>
          </w:pPr>
          <w:r>
            <w:rPr>
              <w:i/>
              <w:iCs/>
              <w:noProof/>
            </w:rPr>
            <w:t>Bitcoin.</w:t>
          </w:r>
          <w:r>
            <w:rPr>
              <w:noProof/>
            </w:rPr>
            <w:t xml:space="preserve"> (2021, December 3). Retrieved from wikipedia.com: https://en.wikipedia.org/wiki/Bitcoin</w:t>
          </w:r>
        </w:p>
        <w:p w14:paraId="0FF7DE21" w14:textId="77777777" w:rsidR="00AA11FC" w:rsidRDefault="00C10906" w:rsidP="00BC3259">
          <w:pPr>
            <w:pStyle w:val="Bibliography"/>
            <w:ind w:left="720" w:hanging="720"/>
            <w:jc w:val="both"/>
            <w:rPr>
              <w:noProof/>
            </w:rPr>
            <w:pPrChange w:id="2302" w:author="Abhishek Majumdar" w:date="2021-12-17T21:27:00Z">
              <w:pPr>
                <w:pStyle w:val="Bibliography"/>
                <w:ind w:left="720" w:hanging="720"/>
              </w:pPr>
            </w:pPrChange>
          </w:pPr>
          <w:r>
            <w:rPr>
              <w:noProof/>
            </w:rPr>
            <w:t xml:space="preserve">Chavez-dreyfuss, G. (2021, October 25). </w:t>
          </w:r>
          <w:r>
            <w:rPr>
              <w:i/>
              <w:iCs/>
              <w:noProof/>
            </w:rPr>
            <w:t>Cryptocurrencies post record inflows in latest week -CoinShares data.</w:t>
          </w:r>
          <w:r>
            <w:rPr>
              <w:noProof/>
            </w:rPr>
            <w:t xml:space="preserve"> Retrieved from reuters.com: https://www.reuters.com/technology/cryptocurrencies-post-record-inflows-latest-week-coinshares-data-2021-10-25/</w:t>
          </w:r>
        </w:p>
        <w:p w14:paraId="3311403A" w14:textId="77777777" w:rsidR="00AA11FC" w:rsidRDefault="00C10906" w:rsidP="00BC3259">
          <w:pPr>
            <w:pStyle w:val="Bibliography"/>
            <w:ind w:left="720" w:hanging="720"/>
            <w:jc w:val="both"/>
            <w:rPr>
              <w:noProof/>
            </w:rPr>
            <w:pPrChange w:id="2303" w:author="Abhishek Majumdar" w:date="2021-12-17T21:27:00Z">
              <w:pPr>
                <w:pStyle w:val="Bibliography"/>
                <w:ind w:left="720" w:hanging="720"/>
              </w:pPr>
            </w:pPrChange>
          </w:pPr>
          <w:r>
            <w:rPr>
              <w:noProof/>
            </w:rPr>
            <w:t xml:space="preserve">Editorial Board. (2021, March 15). </w:t>
          </w:r>
          <w:r>
            <w:rPr>
              <w:i/>
              <w:iCs/>
              <w:noProof/>
            </w:rPr>
            <w:t>Crypto's Rising. So are the Stakes for Governments Everywhere.</w:t>
          </w:r>
          <w:r>
            <w:rPr>
              <w:noProof/>
            </w:rPr>
            <w:t xml:space="preserve"> Retrieved 10 2021, from Bloomberg.com: https://www.bloomberg.com/opinion/articles/2021-03-15/cryptocurrencies-are-rising-so-are-the-stakes-for-governments</w:t>
          </w:r>
        </w:p>
        <w:p w14:paraId="37D9B94D" w14:textId="77777777" w:rsidR="00AA11FC" w:rsidRDefault="00C10906" w:rsidP="00BC3259">
          <w:pPr>
            <w:pStyle w:val="Bibliography"/>
            <w:ind w:left="720" w:hanging="720"/>
            <w:jc w:val="both"/>
            <w:rPr>
              <w:noProof/>
            </w:rPr>
            <w:pPrChange w:id="2304" w:author="Abhishek Majumdar" w:date="2021-12-17T21:27:00Z">
              <w:pPr>
                <w:pStyle w:val="Bibliography"/>
                <w:ind w:left="720" w:hanging="720"/>
              </w:pPr>
            </w:pPrChange>
          </w:pPr>
          <w:r>
            <w:rPr>
              <w:noProof/>
            </w:rPr>
            <w:t xml:space="preserve">Edwards, J. (2021, November 30). </w:t>
          </w:r>
          <w:r>
            <w:rPr>
              <w:i/>
              <w:iCs/>
              <w:noProof/>
            </w:rPr>
            <w:t>Bitcoin's Price History.</w:t>
          </w:r>
          <w:r>
            <w:rPr>
              <w:noProof/>
            </w:rPr>
            <w:t xml:space="preserve"> Retrieved from investopedia.com: https://www.investopedia.com/articles/forex/121815/bitcoins-price-history.asp#:~:text=Bitcoin%20first%20started%20trading%20from,per%20coin%20in%20July%202010.)</w:t>
          </w:r>
        </w:p>
        <w:p w14:paraId="36A69CB5" w14:textId="77777777" w:rsidR="00AA11FC" w:rsidRDefault="00C10906" w:rsidP="00BC3259">
          <w:pPr>
            <w:pStyle w:val="Bibliography"/>
            <w:ind w:left="720" w:hanging="720"/>
            <w:jc w:val="both"/>
            <w:rPr>
              <w:noProof/>
            </w:rPr>
            <w:pPrChange w:id="2305" w:author="Abhishek Majumdar" w:date="2021-12-17T21:27:00Z">
              <w:pPr>
                <w:pStyle w:val="Bibliography"/>
                <w:ind w:left="720" w:hanging="720"/>
              </w:pPr>
            </w:pPrChange>
          </w:pPr>
          <w:r>
            <w:rPr>
              <w:noProof/>
            </w:rPr>
            <w:t xml:space="preserve">Federal Reserve Bank of San Francisco. (n.d.). </w:t>
          </w:r>
          <w:r>
            <w:rPr>
              <w:i/>
              <w:iCs/>
              <w:noProof/>
            </w:rPr>
            <w:t>Daily News Sentiment Index</w:t>
          </w:r>
          <w:r>
            <w:rPr>
              <w:noProof/>
            </w:rPr>
            <w:t xml:space="preserve">. Retrieved from frbsf.org: https://www.frbsf.org/economic-research/indicators-data/daily-news-sentiment-index/ </w:t>
          </w:r>
        </w:p>
        <w:p w14:paraId="30D6AE83" w14:textId="77777777" w:rsidR="00AA11FC" w:rsidRDefault="00C10906" w:rsidP="00BC3259">
          <w:pPr>
            <w:pStyle w:val="Bibliography"/>
            <w:ind w:left="720" w:hanging="720"/>
            <w:jc w:val="both"/>
            <w:rPr>
              <w:noProof/>
            </w:rPr>
            <w:pPrChange w:id="2306" w:author="Abhishek Majumdar" w:date="2021-12-17T21:27:00Z">
              <w:pPr>
                <w:pStyle w:val="Bibliography"/>
                <w:ind w:left="720" w:hanging="720"/>
              </w:pPr>
            </w:pPrChange>
          </w:pPr>
          <w:r>
            <w:rPr>
              <w:noProof/>
            </w:rPr>
            <w:t xml:space="preserve">HM Revenue &amp; Customs. (2018, December 19). </w:t>
          </w:r>
          <w:r>
            <w:rPr>
              <w:i/>
              <w:iCs/>
              <w:noProof/>
            </w:rPr>
            <w:t>Check if you need to pay tax when you sell cryptoassets</w:t>
          </w:r>
          <w:r>
            <w:rPr>
              <w:noProof/>
            </w:rPr>
            <w:t>. Retrieved from gov.uk: https://www.gov.uk/guidance/check-if-you-need-to-pay-tax-when-you-sell-cryptoassets</w:t>
          </w:r>
        </w:p>
        <w:p w14:paraId="36F19A80" w14:textId="77777777" w:rsidR="00AA11FC" w:rsidRDefault="00C10906" w:rsidP="00BC3259">
          <w:pPr>
            <w:pStyle w:val="Bibliography"/>
            <w:ind w:left="720" w:hanging="720"/>
            <w:jc w:val="both"/>
            <w:rPr>
              <w:noProof/>
            </w:rPr>
            <w:pPrChange w:id="2307" w:author="Abhishek Majumdar" w:date="2021-12-17T21:27:00Z">
              <w:pPr>
                <w:pStyle w:val="Bibliography"/>
                <w:ind w:left="720" w:hanging="720"/>
              </w:pPr>
            </w:pPrChange>
          </w:pPr>
          <w:r>
            <w:rPr>
              <w:noProof/>
            </w:rPr>
            <w:t xml:space="preserve">Hong, E. (2021, November 30). </w:t>
          </w:r>
          <w:r>
            <w:rPr>
              <w:i/>
              <w:iCs/>
              <w:noProof/>
            </w:rPr>
            <w:t>How Does Bitcoin Mining Work.</w:t>
          </w:r>
          <w:r>
            <w:rPr>
              <w:noProof/>
            </w:rPr>
            <w:t xml:space="preserve"> Retrieved from investopedia.com: https://www.investopedia.com/tech/how-does-bitcoin-mining-work/</w:t>
          </w:r>
        </w:p>
        <w:p w14:paraId="6DC10234" w14:textId="77777777" w:rsidR="00AA11FC" w:rsidRDefault="00C10906" w:rsidP="00BC3259">
          <w:pPr>
            <w:pStyle w:val="Bibliography"/>
            <w:ind w:left="720" w:hanging="720"/>
            <w:jc w:val="both"/>
            <w:rPr>
              <w:noProof/>
            </w:rPr>
            <w:pPrChange w:id="2308" w:author="Abhishek Majumdar" w:date="2021-12-17T21:27:00Z">
              <w:pPr>
                <w:pStyle w:val="Bibliography"/>
                <w:ind w:left="720" w:hanging="720"/>
              </w:pPr>
            </w:pPrChange>
          </w:pPr>
          <w:r>
            <w:rPr>
              <w:noProof/>
            </w:rPr>
            <w:t xml:space="preserve">Huang, J.-Z., Huang, W., &amp; Ni, J. (2018, November 22). </w:t>
          </w:r>
          <w:r>
            <w:rPr>
              <w:i/>
              <w:iCs/>
              <w:noProof/>
            </w:rPr>
            <w:t>Predicting Bitcoin Returns Using High-Dimensional Technical Indicators.</w:t>
          </w:r>
          <w:r>
            <w:rPr>
              <w:noProof/>
            </w:rPr>
            <w:t xml:space="preserve"> Retrieved from sciencedirect.com: https://www.sciencedirect.com/science/article/pii/S2405918818300928</w:t>
          </w:r>
        </w:p>
        <w:p w14:paraId="207E7FB3" w14:textId="77777777" w:rsidR="00AA11FC" w:rsidRDefault="00C10906" w:rsidP="00BC3259">
          <w:pPr>
            <w:pStyle w:val="Bibliography"/>
            <w:ind w:left="720" w:hanging="720"/>
            <w:jc w:val="both"/>
            <w:rPr>
              <w:noProof/>
            </w:rPr>
            <w:pPrChange w:id="2309" w:author="Abhishek Majumdar" w:date="2021-12-17T21:27:00Z">
              <w:pPr>
                <w:pStyle w:val="Bibliography"/>
                <w:ind w:left="720" w:hanging="720"/>
              </w:pPr>
            </w:pPrChange>
          </w:pPr>
          <w:r>
            <w:rPr>
              <w:noProof/>
            </w:rPr>
            <w:t xml:space="preserve">McNally, S. (2016, August 22). </w:t>
          </w:r>
          <w:r>
            <w:rPr>
              <w:i/>
              <w:iCs/>
              <w:noProof/>
            </w:rPr>
            <w:t>Predicting the price of Bitcoin using Machine Learning</w:t>
          </w:r>
          <w:r>
            <w:rPr>
              <w:noProof/>
            </w:rPr>
            <w:t>. Retrieved from http://norma.ncirl.ie: http://norma.ncirl.ie/2496/1/seanmcnally.pdf</w:t>
          </w:r>
        </w:p>
        <w:p w14:paraId="2FF5C4C7" w14:textId="77777777" w:rsidR="00AA11FC" w:rsidRDefault="00C10906" w:rsidP="00BC3259">
          <w:pPr>
            <w:pStyle w:val="Bibliography"/>
            <w:ind w:left="720" w:hanging="720"/>
            <w:jc w:val="both"/>
            <w:rPr>
              <w:noProof/>
            </w:rPr>
            <w:pPrChange w:id="2310" w:author="Abhishek Majumdar" w:date="2021-12-17T21:27:00Z">
              <w:pPr>
                <w:pStyle w:val="Bibliography"/>
                <w:ind w:left="720" w:hanging="720"/>
              </w:pPr>
            </w:pPrChange>
          </w:pPr>
          <w:r>
            <w:rPr>
              <w:noProof/>
            </w:rPr>
            <w:t xml:space="preserve">NPR. (2021, September 25). </w:t>
          </w:r>
          <w:r>
            <w:rPr>
              <w:i/>
              <w:iCs/>
              <w:noProof/>
            </w:rPr>
            <w:t>China Makes Cryptocurrency Illegal.</w:t>
          </w:r>
          <w:r>
            <w:rPr>
              <w:noProof/>
            </w:rPr>
            <w:t xml:space="preserve"> Retrieved 12 2021, from npr.com: https://www.npr.org/2021/09/25/1040669103/china-makes-cryptocurrency-illegal</w:t>
          </w:r>
        </w:p>
        <w:p w14:paraId="028ADC77" w14:textId="77777777" w:rsidR="00AA11FC" w:rsidRDefault="00C10906" w:rsidP="00BC3259">
          <w:pPr>
            <w:pStyle w:val="Bibliography"/>
            <w:ind w:left="720" w:hanging="720"/>
            <w:jc w:val="both"/>
            <w:rPr>
              <w:noProof/>
            </w:rPr>
            <w:pPrChange w:id="2311" w:author="Abhishek Majumdar" w:date="2021-12-17T21:27:00Z">
              <w:pPr>
                <w:pStyle w:val="Bibliography"/>
                <w:ind w:left="720" w:hanging="720"/>
              </w:pPr>
            </w:pPrChange>
          </w:pPr>
          <w:r>
            <w:rPr>
              <w:noProof/>
            </w:rPr>
            <w:t xml:space="preserve">PlanB. (2019, March 22). </w:t>
          </w:r>
          <w:r>
            <w:rPr>
              <w:i/>
              <w:iCs/>
              <w:noProof/>
            </w:rPr>
            <w:t>Modeling Bitcoin Value with Scarcity</w:t>
          </w:r>
          <w:r>
            <w:rPr>
              <w:noProof/>
            </w:rPr>
            <w:t>. Retrieved from medium.com: https://medium.com/@100trillionUSD/modeling-bitcoins-value-with-scarcity-91fa0fc03e25</w:t>
          </w:r>
        </w:p>
        <w:p w14:paraId="2438705D" w14:textId="77777777" w:rsidR="00AA11FC" w:rsidRDefault="00C10906" w:rsidP="00BC3259">
          <w:pPr>
            <w:pStyle w:val="Bibliography"/>
            <w:ind w:left="720" w:hanging="720"/>
            <w:jc w:val="both"/>
            <w:rPr>
              <w:noProof/>
            </w:rPr>
            <w:pPrChange w:id="2312" w:author="Abhishek Majumdar" w:date="2021-12-17T21:27:00Z">
              <w:pPr>
                <w:pStyle w:val="Bibliography"/>
                <w:ind w:left="720" w:hanging="720"/>
              </w:pPr>
            </w:pPrChange>
          </w:pPr>
          <w:r>
            <w:rPr>
              <w:noProof/>
            </w:rPr>
            <w:t xml:space="preserve">Securities and Exchange Commission. (2017, January 31). </w:t>
          </w:r>
          <w:r>
            <w:rPr>
              <w:i/>
              <w:iCs/>
              <w:noProof/>
            </w:rPr>
            <w:t>SEC Issues Investigative Report Concluding DAO Tokens, a Digital Asset, Were Securities</w:t>
          </w:r>
          <w:r>
            <w:rPr>
              <w:noProof/>
            </w:rPr>
            <w:t>. Retrieved from sec.gov: https://www.sec.gov/news/press-release/2017-131</w:t>
          </w:r>
        </w:p>
        <w:p w14:paraId="243B5CEE" w14:textId="77777777" w:rsidR="00AA11FC" w:rsidRDefault="00C10906" w:rsidP="00BC3259">
          <w:pPr>
            <w:pStyle w:val="Bibliography"/>
            <w:ind w:left="720" w:hanging="720"/>
            <w:jc w:val="both"/>
            <w:rPr>
              <w:noProof/>
            </w:rPr>
            <w:pPrChange w:id="2313" w:author="Abhishek Majumdar" w:date="2021-12-17T21:27:00Z">
              <w:pPr>
                <w:pStyle w:val="Bibliography"/>
                <w:ind w:left="720" w:hanging="720"/>
              </w:pPr>
            </w:pPrChange>
          </w:pPr>
          <w:r>
            <w:rPr>
              <w:noProof/>
            </w:rPr>
            <w:t xml:space="preserve">Shalvey, K. (2021, October 31). </w:t>
          </w:r>
          <w:r>
            <w:rPr>
              <w:i/>
              <w:iCs/>
              <w:noProof/>
            </w:rPr>
            <w:t>A Coinbase user lost $11.6 million in under 10 minutes after falling for a fake-notification scam, the US Attorneys Office said.</w:t>
          </w:r>
          <w:r>
            <w:rPr>
              <w:noProof/>
            </w:rPr>
            <w:t xml:space="preserve"> Retrieved 10 2021, from </w:t>
          </w:r>
          <w:r>
            <w:rPr>
              <w:noProof/>
            </w:rPr>
            <w:lastRenderedPageBreak/>
            <w:t>msn.com: https://www.msn.com/en-us/money/news/a-coinbase-user-lost-11-6-million-in-under-10-minutes-after-falling-for-a-fake-notification-scam-the-us-attorneys-office-said/ar-AAQ9qai</w:t>
          </w:r>
        </w:p>
        <w:p w14:paraId="1468E956" w14:textId="77777777" w:rsidR="00AA11FC" w:rsidRDefault="00C10906" w:rsidP="00BC3259">
          <w:pPr>
            <w:pStyle w:val="Bibliography"/>
            <w:ind w:left="720" w:hanging="720"/>
            <w:jc w:val="both"/>
            <w:rPr>
              <w:noProof/>
            </w:rPr>
            <w:pPrChange w:id="2314" w:author="Abhishek Majumdar" w:date="2021-12-17T21:27:00Z">
              <w:pPr>
                <w:pStyle w:val="Bibliography"/>
                <w:ind w:left="720" w:hanging="720"/>
              </w:pPr>
            </w:pPrChange>
          </w:pPr>
          <w:r>
            <w:rPr>
              <w:noProof/>
            </w:rPr>
            <w:t xml:space="preserve">Statista. (2021, November 3). </w:t>
          </w:r>
          <w:r>
            <w:rPr>
              <w:i/>
              <w:iCs/>
              <w:noProof/>
            </w:rPr>
            <w:t>Number Crypto Coins Tokens.</w:t>
          </w:r>
          <w:r>
            <w:rPr>
              <w:noProof/>
            </w:rPr>
            <w:t xml:space="preserve"> Retrieved from statista.com: https://www.statista.com/statistics/863917/number-crypto-coins-tokens/</w:t>
          </w:r>
        </w:p>
        <w:p w14:paraId="17CC37AD" w14:textId="77777777" w:rsidR="00AA11FC" w:rsidRDefault="00C10906" w:rsidP="00BC3259">
          <w:pPr>
            <w:pStyle w:val="Bibliography"/>
            <w:ind w:left="720" w:hanging="720"/>
            <w:jc w:val="both"/>
            <w:rPr>
              <w:noProof/>
            </w:rPr>
            <w:pPrChange w:id="2315" w:author="Abhishek Majumdar" w:date="2021-12-17T21:27:00Z">
              <w:pPr>
                <w:pStyle w:val="Bibliography"/>
                <w:ind w:left="720" w:hanging="720"/>
              </w:pPr>
            </w:pPrChange>
          </w:pPr>
          <w:r>
            <w:rPr>
              <w:i/>
              <w:iCs/>
              <w:noProof/>
            </w:rPr>
            <w:t>The Rise and Fall of Bitcoin.</w:t>
          </w:r>
          <w:r>
            <w:rPr>
              <w:noProof/>
            </w:rPr>
            <w:t xml:space="preserve"> (2011, November 23). Retrieved from wired.com: https://www.wired.com/2011/11/mf-bitcoin/</w:t>
          </w:r>
        </w:p>
        <w:p w14:paraId="10809A81" w14:textId="77777777" w:rsidR="00AA11FC" w:rsidRDefault="00C10906" w:rsidP="00BC3259">
          <w:pPr>
            <w:pStyle w:val="Bibliography"/>
            <w:ind w:left="720" w:hanging="720"/>
            <w:jc w:val="both"/>
            <w:rPr>
              <w:noProof/>
            </w:rPr>
            <w:pPrChange w:id="2316" w:author="Abhishek Majumdar" w:date="2021-12-17T21:27:00Z">
              <w:pPr>
                <w:pStyle w:val="Bibliography"/>
                <w:ind w:left="720" w:hanging="720"/>
              </w:pPr>
            </w:pPrChange>
          </w:pPr>
          <w:r>
            <w:rPr>
              <w:noProof/>
            </w:rPr>
            <w:t>US Commodity Futures Trading Commission. (2019, December). Retrieved from ctfc.gov: https://www.cftc.gov/sites/default/files/2019-12/oceo_bitcoinbasics0218.pdf</w:t>
          </w:r>
        </w:p>
        <w:p w14:paraId="30B3F23F" w14:textId="77777777" w:rsidR="00AA11FC" w:rsidRDefault="00C10906" w:rsidP="00BC3259">
          <w:pPr>
            <w:pStyle w:val="Bibliography"/>
            <w:ind w:left="720" w:hanging="720"/>
            <w:jc w:val="both"/>
            <w:rPr>
              <w:noProof/>
            </w:rPr>
            <w:pPrChange w:id="2317" w:author="Abhishek Majumdar" w:date="2021-12-17T21:27:00Z">
              <w:pPr>
                <w:pStyle w:val="Bibliography"/>
                <w:ind w:left="720" w:hanging="720"/>
              </w:pPr>
            </w:pPrChange>
          </w:pPr>
          <w:r>
            <w:rPr>
              <w:noProof/>
            </w:rPr>
            <w:t xml:space="preserve">US Department of the Treasury. (2021, October 15). </w:t>
          </w:r>
          <w:r>
            <w:rPr>
              <w:i/>
              <w:iCs/>
              <w:noProof/>
            </w:rPr>
            <w:t>Frequently Asked Questions</w:t>
          </w:r>
          <w:r>
            <w:rPr>
              <w:noProof/>
            </w:rPr>
            <w:t>. Retrieved from treasury.gov: https://home.treasury.gov/policy-issues/financial-sanctions/faqs/topic/1626</w:t>
          </w:r>
        </w:p>
        <w:p w14:paraId="02613B40" w14:textId="77777777" w:rsidR="00AA11FC" w:rsidRDefault="00C10906" w:rsidP="00BC3259">
          <w:pPr>
            <w:pStyle w:val="Bibliography"/>
            <w:ind w:left="720" w:hanging="720"/>
            <w:jc w:val="both"/>
            <w:rPr>
              <w:noProof/>
            </w:rPr>
            <w:pPrChange w:id="2318" w:author="Abhishek Majumdar" w:date="2021-12-17T21:27:00Z">
              <w:pPr>
                <w:pStyle w:val="Bibliography"/>
                <w:ind w:left="720" w:hanging="720"/>
              </w:pPr>
            </w:pPrChange>
          </w:pPr>
          <w:r>
            <w:rPr>
              <w:noProof/>
            </w:rPr>
            <w:t xml:space="preserve">Wright, T. (2020, December 20). </w:t>
          </w:r>
          <w:r>
            <w:rPr>
              <w:i/>
              <w:iCs/>
              <w:noProof/>
            </w:rPr>
            <w:t>Early Bitcoin dev misses out on $1.3B after selling too soon.</w:t>
          </w:r>
          <w:r>
            <w:rPr>
              <w:noProof/>
            </w:rPr>
            <w:t xml:space="preserve"> Retrieved from cointelegraph.com: https://cointelegraph.com/news/early-bitcoin-dev-misses-out-on-1-3b-after-selling-too-soon</w:t>
          </w:r>
        </w:p>
        <w:p w14:paraId="672AA9FD" w14:textId="77777777" w:rsidR="00AA11FC" w:rsidRDefault="00C10906" w:rsidP="00BC3259">
          <w:pPr>
            <w:pStyle w:val="Bibliography"/>
            <w:ind w:left="720" w:hanging="720"/>
            <w:jc w:val="both"/>
            <w:rPr>
              <w:noProof/>
            </w:rPr>
            <w:pPrChange w:id="2319" w:author="Abhishek Majumdar" w:date="2021-12-17T21:27:00Z">
              <w:pPr>
                <w:pStyle w:val="Bibliography"/>
                <w:ind w:left="720" w:hanging="720"/>
              </w:pPr>
            </w:pPrChange>
          </w:pPr>
          <w:r>
            <w:rPr>
              <w:noProof/>
            </w:rPr>
            <w:t xml:space="preserve">Yahoo Finance. (n.d.). </w:t>
          </w:r>
          <w:r>
            <w:rPr>
              <w:i/>
              <w:iCs/>
              <w:noProof/>
            </w:rPr>
            <w:t>Yahoo Finance</w:t>
          </w:r>
          <w:r>
            <w:rPr>
              <w:noProof/>
            </w:rPr>
            <w:t>. Retrieved from yahoo.com: https://finance.yahoo.com/quote/</w:t>
          </w:r>
        </w:p>
        <w:p w14:paraId="1193181C" w14:textId="2CD7B463" w:rsidR="009F4CAB" w:rsidRDefault="009F4CAB" w:rsidP="00BC3259">
          <w:pPr>
            <w:jc w:val="both"/>
            <w:rPr>
              <w:ins w:id="2320" w:author="Rice, Neeley Polka" w:date="2021-12-05T15:25:00Z"/>
            </w:rPr>
            <w:pPrChange w:id="2321" w:author="Abhishek Majumdar" w:date="2021-12-17T21:27:00Z">
              <w:pPr/>
            </w:pPrChange>
          </w:pPr>
          <w:ins w:id="2322" w:author="Rice, Neeley Polka" w:date="2021-12-05T15:25:00Z">
            <w:r>
              <w:rPr>
                <w:b/>
                <w:bCs/>
              </w:rPr>
              <w:fldChar w:fldCharType="end"/>
            </w:r>
          </w:ins>
        </w:p>
      </w:sdtContent>
    </w:sdt>
    <w:p w14:paraId="6A15FD5C" w14:textId="61DDA17C" w:rsidR="00CA7537" w:rsidRDefault="00CA7537" w:rsidP="00BC3259">
      <w:pPr>
        <w:pStyle w:val="HTMLPreformatted"/>
        <w:spacing w:before="60" w:after="60" w:line="480" w:lineRule="auto"/>
        <w:jc w:val="both"/>
        <w:rPr>
          <w:ins w:id="2323" w:author="Rice, Neeley Polka" w:date="2021-12-05T14:18:00Z"/>
          <w:highlight w:val="yellow"/>
        </w:rPr>
        <w:pPrChange w:id="2324" w:author="Abhishek Majumdar" w:date="2021-12-17T21:27:00Z">
          <w:pPr/>
        </w:pPrChange>
      </w:pPr>
      <w:del w:id="2325" w:author="Rice, Neeley Polka" w:date="2021-12-05T15:25:00Z">
        <w:r w:rsidDel="009F4CAB">
          <w:rPr>
            <w:highlight w:val="yellow"/>
          </w:rPr>
          <w:br w:type="page"/>
        </w:r>
      </w:del>
    </w:p>
    <w:p w14:paraId="3F5E1357" w14:textId="13965A08" w:rsidR="00F872FF" w:rsidRPr="00BC61EE" w:rsidDel="00C94003" w:rsidRDefault="00F872FF" w:rsidP="00BC3259">
      <w:pPr>
        <w:jc w:val="both"/>
        <w:rPr>
          <w:del w:id="2326" w:author="Rice, Neeley Polka" w:date="2021-12-08T19:59:00Z"/>
          <w:i/>
          <w:highlight w:val="yellow"/>
        </w:rPr>
        <w:pPrChange w:id="2327" w:author="Abhishek Majumdar" w:date="2021-12-17T21:27:00Z">
          <w:pPr>
            <w:pStyle w:val="HTMLPreformatted"/>
            <w:spacing w:before="60" w:after="60"/>
          </w:pPr>
        </w:pPrChange>
      </w:pPr>
      <w:del w:id="2328" w:author="Rice, Neeley Polka" w:date="2021-12-08T19:59:00Z">
        <w:r w:rsidRPr="32EFF3BB" w:rsidDel="00C94003">
          <w:rPr>
            <w:i/>
            <w:highlight w:val="yellow"/>
          </w:rPr>
          <w:delText>OTHER FEEDBACK WE NEED TO COVER AS WE WRITE THE REPORT:</w:delText>
        </w:r>
      </w:del>
    </w:p>
    <w:p w14:paraId="176F1303" w14:textId="7A45BFDD" w:rsidR="0076078C" w:rsidRPr="00C24940" w:rsidDel="00C94003" w:rsidRDefault="0076078C" w:rsidP="00BC3259">
      <w:pPr>
        <w:jc w:val="both"/>
        <w:rPr>
          <w:del w:id="2329" w:author="Rice, Neeley Polka" w:date="2021-12-08T19:59:00Z"/>
          <w:rFonts w:ascii="Monaco" w:hAnsi="Monaco"/>
          <w:color w:val="1D1C1D"/>
          <w:highlight w:val="yellow"/>
        </w:rPr>
        <w:pPrChange w:id="2330" w:author="Abhishek Majumdar" w:date="2021-12-17T21:27:00Z">
          <w:pPr>
            <w:pStyle w:val="HTMLPreformatted"/>
            <w:spacing w:before="60" w:after="60"/>
          </w:pPr>
        </w:pPrChange>
      </w:pPr>
      <w:del w:id="2331" w:author="Rice, Neeley Polka" w:date="2021-12-08T19:59:00Z">
        <w:r w:rsidRPr="32EFF3BB" w:rsidDel="00C94003">
          <w:rPr>
            <w:i/>
            <w:highlight w:val="yellow"/>
          </w:rPr>
          <w:delText>“</w:delText>
        </w:r>
        <w:r w:rsidRPr="32EFF3BB" w:rsidDel="00C94003">
          <w:rPr>
            <w:rFonts w:ascii="Monaco" w:hAnsi="Monaco"/>
            <w:color w:val="1D1C1D"/>
            <w:highlight w:val="yellow"/>
          </w:rPr>
          <w:delText>In your report, please include enouge data and modeling details, such as input, parameters, output, and evaluation metrics.”</w:delText>
        </w:r>
      </w:del>
    </w:p>
    <w:p w14:paraId="4057CAE7" w14:textId="77777777" w:rsidR="00E00F29" w:rsidRPr="00C24940" w:rsidDel="00BC61EE" w:rsidRDefault="00E00F29" w:rsidP="00BC3259">
      <w:pPr>
        <w:jc w:val="both"/>
        <w:rPr>
          <w:del w:id="2332" w:author="Rice, Neeley Polka" w:date="2021-12-08T20:15:00Z"/>
          <w:rFonts w:ascii="Monaco" w:hAnsi="Monaco"/>
          <w:color w:val="1D1C1D"/>
          <w:highlight w:val="yellow"/>
        </w:rPr>
        <w:pPrChange w:id="2333" w:author="Abhishek Majumdar" w:date="2021-12-17T21:27:00Z">
          <w:pPr>
            <w:pStyle w:val="HTMLPreformatted"/>
            <w:spacing w:before="60" w:after="60"/>
          </w:pPr>
        </w:pPrChange>
      </w:pPr>
    </w:p>
    <w:p w14:paraId="3D9C4EB8" w14:textId="1BDD1257" w:rsidR="00BF46FE" w:rsidRPr="00C24940" w:rsidDel="00BC61EE" w:rsidRDefault="00BF46FE" w:rsidP="00BC3259">
      <w:pPr>
        <w:jc w:val="both"/>
        <w:rPr>
          <w:del w:id="2334" w:author="Rice, Neeley Polka" w:date="2021-12-08T20:16:00Z"/>
          <w:rFonts w:ascii="Monaco" w:hAnsi="Monaco"/>
          <w:color w:val="1D1C1D"/>
          <w:highlight w:val="yellow"/>
        </w:rPr>
        <w:pPrChange w:id="2335" w:author="Abhishek Majumdar" w:date="2021-12-17T21:27:00Z">
          <w:pPr>
            <w:pStyle w:val="HTMLPreformatted"/>
            <w:spacing w:before="60" w:after="60"/>
          </w:pPr>
        </w:pPrChange>
      </w:pPr>
      <w:commentRangeStart w:id="2336"/>
      <w:del w:id="2337" w:author="Rice, Neeley Polka" w:date="2021-12-08T20:15:00Z">
        <w:r w:rsidRPr="32EFF3BB" w:rsidDel="00BC61EE">
          <w:rPr>
            <w:rFonts w:ascii="Monaco" w:hAnsi="Monaco"/>
            <w:color w:val="1D1C1D"/>
            <w:highlight w:val="yellow"/>
          </w:rPr>
          <w:delText>“organize your code as an extensible framework, so others can easily replace some components (e.g., the modeling features or regression models) and still directly run the dynamic evaluation for model evaluation.”</w:delText>
        </w:r>
        <w:commentRangeEnd w:id="2336"/>
        <w:r w:rsidR="00A2557D" w:rsidDel="00BC61EE">
          <w:rPr>
            <w:rStyle w:val="CommentReference"/>
          </w:rPr>
          <w:commentReference w:id="2336"/>
        </w:r>
      </w:del>
    </w:p>
    <w:p w14:paraId="2BAA0A5A" w14:textId="7563BD62" w:rsidR="00C24940" w:rsidRPr="00C24940" w:rsidDel="00ED2C9E" w:rsidRDefault="00C24940" w:rsidP="00BC3259">
      <w:pPr>
        <w:jc w:val="both"/>
        <w:rPr>
          <w:del w:id="2338" w:author="Rice, Neeley Polka" w:date="2021-12-08T19:51:00Z"/>
          <w:rFonts w:ascii="Monaco" w:hAnsi="Monaco"/>
          <w:color w:val="1D1C1D"/>
          <w:highlight w:val="yellow"/>
        </w:rPr>
        <w:pPrChange w:id="2339" w:author="Abhishek Majumdar" w:date="2021-12-17T21:27:00Z">
          <w:pPr>
            <w:pStyle w:val="HTMLPreformatted"/>
            <w:spacing w:before="60" w:after="60"/>
          </w:pPr>
        </w:pPrChange>
      </w:pPr>
    </w:p>
    <w:p w14:paraId="27ED67BA" w14:textId="5FE495D4" w:rsidR="00F872FF" w:rsidRPr="00F872FF" w:rsidDel="00ED2C9E" w:rsidRDefault="00F872FF" w:rsidP="00BC3259">
      <w:pPr>
        <w:jc w:val="both"/>
        <w:rPr>
          <w:del w:id="2340" w:author="Rice, Neeley Polka" w:date="2021-12-08T19:51:00Z"/>
          <w:rFonts w:ascii="Times New Roman" w:eastAsia="Times New Roman" w:hAnsi="Times New Roman" w:cs="Times New Roman"/>
        </w:rPr>
        <w:pPrChange w:id="2341" w:author="Abhishek Majumdar" w:date="2021-12-17T21:27:00Z">
          <w:pPr/>
        </w:pPrChange>
      </w:pPr>
      <w:del w:id="2342" w:author="Rice, Neeley Polka" w:date="2021-12-08T19:51:00Z">
        <w:r w:rsidRPr="32EFF3BB" w:rsidDel="00ED2C9E">
          <w:rPr>
            <w:rFonts w:ascii="Arial" w:eastAsia="Times New Roman" w:hAnsi="Arial" w:cs="Arial"/>
            <w:color w:val="1D1C1D"/>
            <w:highlight w:val="yellow"/>
            <w:shd w:val="clear" w:color="auto" w:fill="F8F8F8"/>
          </w:rPr>
          <w:delText>Which predictors were the most significant in predicting price?</w:delText>
        </w:r>
      </w:del>
    </w:p>
    <w:p w14:paraId="649EE504" w14:textId="77777777" w:rsidR="00F872FF" w:rsidRPr="0076078C" w:rsidDel="00BC61EE" w:rsidRDefault="00F872FF" w:rsidP="00BC3259">
      <w:pPr>
        <w:jc w:val="both"/>
        <w:rPr>
          <w:del w:id="2343" w:author="Rice, Neeley Polka" w:date="2021-12-08T20:16:00Z"/>
          <w:rFonts w:ascii="Monaco" w:hAnsi="Monaco"/>
          <w:color w:val="1D1C1D"/>
        </w:rPr>
        <w:pPrChange w:id="2344" w:author="Abhishek Majumdar" w:date="2021-12-17T21:27:00Z">
          <w:pPr>
            <w:pStyle w:val="HTMLPreformatted"/>
            <w:spacing w:before="60" w:after="60"/>
          </w:pPr>
        </w:pPrChange>
      </w:pPr>
    </w:p>
    <w:p w14:paraId="34D239C4" w14:textId="1B391FB3" w:rsidR="0076078C" w:rsidRPr="007E7D9D" w:rsidRDefault="0076078C" w:rsidP="00BC3259">
      <w:pPr>
        <w:jc w:val="both"/>
        <w:pPrChange w:id="2345" w:author="Abhishek Majumdar" w:date="2021-12-17T21:27:00Z">
          <w:pPr/>
        </w:pPrChange>
      </w:pPr>
    </w:p>
    <w:sectPr w:rsidR="0076078C" w:rsidRPr="007E7D9D" w:rsidSect="00A838FE">
      <w:footerReference w:type="defaul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Rice, Neeley Polka" w:date="2021-11-23T10:56:00Z" w:initials="RNP">
    <w:p w14:paraId="127410AA" w14:textId="787C549B" w:rsidR="009069C8" w:rsidRDefault="009069C8">
      <w:pPr>
        <w:pStyle w:val="CommentText"/>
      </w:pPr>
      <w:r>
        <w:rPr>
          <w:rStyle w:val="CommentReference"/>
        </w:rPr>
        <w:annotationRef/>
      </w:r>
      <w:r>
        <w:t>Anyone have any great ideas?</w:t>
      </w:r>
      <w:r>
        <w:rPr>
          <w:rStyle w:val="CommentReference"/>
        </w:rPr>
        <w:annotationRef/>
      </w:r>
    </w:p>
  </w:comment>
  <w:comment w:id="38" w:author="Dittmer, Aaron Richard" w:date="2021-12-05T11:46:00Z" w:initials="DR">
    <w:p w14:paraId="55DC27F0" w14:textId="2A6FB1DF" w:rsidR="73544833" w:rsidRDefault="73544833">
      <w:pPr>
        <w:pStyle w:val="CommentText"/>
      </w:pPr>
      <w:r>
        <w:t>What do we think?</w:t>
      </w:r>
      <w:r>
        <w:rPr>
          <w:rStyle w:val="CommentReference"/>
        </w:rPr>
        <w:annotationRef/>
      </w:r>
      <w:r>
        <w:rPr>
          <w:rStyle w:val="CommentReference"/>
        </w:rPr>
        <w:annotationRef/>
      </w:r>
    </w:p>
  </w:comment>
  <w:comment w:id="39" w:author="Rice, Neeley Polka" w:date="2021-12-05T11:50:00Z" w:initials="RNP">
    <w:p w14:paraId="041EC8C7" w14:textId="77777777" w:rsidR="00810AE6" w:rsidRDefault="00810AE6">
      <w:pPr>
        <w:pStyle w:val="CommentText"/>
      </w:pPr>
      <w:r>
        <w:rPr>
          <w:rStyle w:val="CommentReference"/>
        </w:rPr>
        <w:annotationRef/>
      </w:r>
      <w:r>
        <w:t>I like it</w:t>
      </w:r>
      <w:r>
        <w:rPr>
          <w:rStyle w:val="CommentReference"/>
        </w:rPr>
        <w:annotationRef/>
      </w:r>
    </w:p>
    <w:p w14:paraId="337A7D96" w14:textId="609D0D94" w:rsidR="00810AE6" w:rsidRDefault="00810AE6">
      <w:pPr>
        <w:pStyle w:val="CommentText"/>
      </w:pPr>
    </w:p>
  </w:comment>
  <w:comment w:id="231" w:author="Bedwell, Livia Jewel" w:date="2021-12-08T10:10:00Z" w:initials="BLJ">
    <w:p w14:paraId="2FA3939E" w14:textId="5B3B613F" w:rsidR="00134538" w:rsidRDefault="00134538">
      <w:pPr>
        <w:pStyle w:val="CommentText"/>
      </w:pPr>
      <w:r>
        <w:rPr>
          <w:rStyle w:val="CommentReference"/>
        </w:rPr>
        <w:annotationRef/>
      </w:r>
      <w:r>
        <w:t>I would rethink this</w:t>
      </w:r>
    </w:p>
  </w:comment>
  <w:comment w:id="232" w:author="Rice, Neeley Polka" w:date="2021-12-08T17:16:00Z" w:initials="RNP">
    <w:p w14:paraId="361A2D8A" w14:textId="59C391D2" w:rsidR="008B7FDA" w:rsidRDefault="008B7FDA" w:rsidP="00E4475B">
      <w:pPr>
        <w:pStyle w:val="CommentText"/>
      </w:pPr>
      <w:r>
        <w:rPr>
          <w:rStyle w:val="CommentReference"/>
        </w:rPr>
        <w:annotationRef/>
      </w:r>
      <w:r>
        <w:fldChar w:fldCharType="begin"/>
      </w:r>
      <w:r>
        <w:instrText xml:space="preserve"> HYPERLINK "mailto:lbedwell@vols.utk.edu" </w:instrText>
      </w:r>
      <w:bookmarkStart w:id="233" w:name="_@_68B5D6A9DE6E461E8123D0053B54FD87Z"/>
      <w:r>
        <w:fldChar w:fldCharType="separate"/>
      </w:r>
      <w:bookmarkEnd w:id="233"/>
      <w:r w:rsidRPr="008B7FDA">
        <w:rPr>
          <w:rStyle w:val="Mention"/>
          <w:noProof/>
        </w:rPr>
        <w:t>@Bedwell, Livia Jewel</w:t>
      </w:r>
      <w:r>
        <w:fldChar w:fldCharType="end"/>
      </w:r>
      <w:r>
        <w:t xml:space="preserve"> I'm not </w:t>
      </w:r>
      <w:proofErr w:type="gramStart"/>
      <w:r>
        <w:t>quite not</w:t>
      </w:r>
      <w:proofErr w:type="gramEnd"/>
      <w:r>
        <w:t xml:space="preserve"> following this comment. Please do feel free though to edit as you see fit. </w:t>
      </w:r>
    </w:p>
  </w:comment>
  <w:comment w:id="292" w:author="Bedwell, Livia Jewel" w:date="2021-12-07T19:24:00Z" w:initials="BLJ">
    <w:p w14:paraId="62925206" w14:textId="2551E505" w:rsidR="003E055D" w:rsidRDefault="003E055D" w:rsidP="008B7FDA">
      <w:pPr>
        <w:pStyle w:val="CommentText"/>
      </w:pPr>
      <w:r>
        <w:rPr>
          <w:rStyle w:val="CommentReference"/>
        </w:rPr>
        <w:annotationRef/>
      </w:r>
      <w:r>
        <w:t>All the models use stock-to-flow, so I am unsure which model this references</w:t>
      </w:r>
    </w:p>
  </w:comment>
  <w:comment w:id="293" w:author="Rice, Neeley Polka" w:date="2021-12-07T20:10:00Z" w:initials="RNP">
    <w:p w14:paraId="566F9A1B" w14:textId="3B06B69E" w:rsidR="00BB122A" w:rsidRDefault="00BB122A" w:rsidP="00B1087B">
      <w:pPr>
        <w:pStyle w:val="CommentText"/>
      </w:pPr>
      <w:r>
        <w:rPr>
          <w:rStyle w:val="CommentReference"/>
        </w:rPr>
        <w:annotationRef/>
      </w:r>
      <w:r>
        <w:fldChar w:fldCharType="begin"/>
      </w:r>
      <w:r>
        <w:instrText xml:space="preserve"> HYPERLINK "mailto:lbedwell@vols.utk.edu" </w:instrText>
      </w:r>
      <w:bookmarkStart w:id="297" w:name="_@_758955E5DB454D719B9639337E7FC2AFZ"/>
      <w:r>
        <w:fldChar w:fldCharType="separate"/>
      </w:r>
      <w:bookmarkEnd w:id="297"/>
      <w:r w:rsidRPr="00BB122A">
        <w:rPr>
          <w:rStyle w:val="Mention"/>
          <w:noProof/>
        </w:rPr>
        <w:t>@Bedwell, Livia Jewel</w:t>
      </w:r>
      <w:r>
        <w:fldChar w:fldCharType="end"/>
      </w:r>
      <w:r>
        <w:t xml:space="preserve"> can you reword it so that it's accurate? Basically this sentence just need to point out that we tried multiple models and which one was the best</w:t>
      </w:r>
    </w:p>
  </w:comment>
  <w:comment w:id="294" w:author="Bedwell, Livia Jewel" w:date="2021-12-07T20:25:00Z" w:initials="BLJ">
    <w:p w14:paraId="2A95445D" w14:textId="34DA58EF" w:rsidR="006F101F" w:rsidRDefault="006F101F">
      <w:pPr>
        <w:pStyle w:val="CommentText"/>
      </w:pPr>
      <w:r>
        <w:rPr>
          <w:rStyle w:val="CommentReference"/>
        </w:rPr>
        <w:annotationRef/>
      </w:r>
      <w:r>
        <w:t>Yes, I can do that when the weekly models are done</w:t>
      </w:r>
    </w:p>
  </w:comment>
  <w:comment w:id="224" w:author="Rice, Neeley Polka" w:date="2021-12-07T20:21:00Z" w:initials="RNP">
    <w:p w14:paraId="364CC577" w14:textId="7A692C9C" w:rsidR="00E57966" w:rsidRDefault="00E57966" w:rsidP="00B1087B">
      <w:pPr>
        <w:pStyle w:val="CommentText"/>
      </w:pPr>
      <w:r>
        <w:rPr>
          <w:rStyle w:val="CommentReference"/>
        </w:rPr>
        <w:annotationRef/>
      </w:r>
      <w:r>
        <w:fldChar w:fldCharType="begin"/>
      </w:r>
      <w:r>
        <w:instrText xml:space="preserve"> HYPERLINK "mailto:jtolleso@vols.utk.edu" </w:instrText>
      </w:r>
      <w:bookmarkStart w:id="310" w:name="_@_BD30D269BCC644D39C5FE8B63FD637CCZ"/>
      <w:r>
        <w:fldChar w:fldCharType="separate"/>
      </w:r>
      <w:bookmarkEnd w:id="310"/>
      <w:r w:rsidRPr="00E57966">
        <w:rPr>
          <w:rStyle w:val="Mention"/>
          <w:noProof/>
        </w:rPr>
        <w:t>@Tolleson, Jake Riley</w:t>
      </w:r>
      <w:r>
        <w:fldChar w:fldCharType="end"/>
      </w:r>
      <w:r>
        <w:t xml:space="preserve"> can you add the comments about the model performance that you had suggested in slack? </w:t>
      </w:r>
    </w:p>
  </w:comment>
  <w:comment w:id="328" w:author="Rice, Neeley Polka" w:date="2021-12-05T12:47:00Z" w:initials="RNP">
    <w:p w14:paraId="718D3965" w14:textId="3A402432" w:rsidR="00D368F5" w:rsidRDefault="00D368F5" w:rsidP="00E57966">
      <w:pPr>
        <w:pStyle w:val="CommentText"/>
      </w:pPr>
      <w:r>
        <w:rPr>
          <w:rStyle w:val="CommentReference"/>
        </w:rPr>
        <w:annotationRef/>
      </w:r>
      <w:r>
        <w:t xml:space="preserve">Moved Abhishek’s paragraph to </w:t>
      </w:r>
      <w:r w:rsidR="00D81326">
        <w:t xml:space="preserve">scope section since it was describing the </w:t>
      </w:r>
      <w:r w:rsidR="006D077A">
        <w:t>scope of the project</w:t>
      </w:r>
    </w:p>
  </w:comment>
  <w:comment w:id="421" w:author="Bedwell, Livia Jewel" w:date="2021-12-07T14:43:00Z" w:initials="BLJ">
    <w:p w14:paraId="546E6C8D" w14:textId="685E46D6" w:rsidR="00810DBC" w:rsidRDefault="00810DBC">
      <w:pPr>
        <w:pStyle w:val="CommentText"/>
      </w:pPr>
      <w:r>
        <w:rPr>
          <w:rStyle w:val="CommentReference"/>
        </w:rPr>
        <w:annotationRef/>
      </w:r>
      <w:r>
        <w:t>Flagged</w:t>
      </w:r>
    </w:p>
  </w:comment>
  <w:comment w:id="475" w:author="Rice, Neeley Polka" w:date="2021-12-08T06:16:00Z" w:initials="RNP">
    <w:p w14:paraId="22C7A704" w14:textId="77777777" w:rsidR="00B70166" w:rsidRDefault="00B70166" w:rsidP="00A919AE">
      <w:pPr>
        <w:pStyle w:val="CommentText"/>
      </w:pPr>
      <w:r>
        <w:rPr>
          <w:rStyle w:val="CommentReference"/>
        </w:rPr>
        <w:annotationRef/>
      </w:r>
      <w:r>
        <w:t>USD</w:t>
      </w:r>
    </w:p>
  </w:comment>
  <w:comment w:id="474" w:author="Rice, Neeley Polka" w:date="2021-12-08T10:23:00Z" w:initials="RNP">
    <w:p w14:paraId="485B2F36" w14:textId="6193FD24" w:rsidR="00904A32" w:rsidRDefault="00904A32" w:rsidP="0004770D">
      <w:pPr>
        <w:pStyle w:val="CommentText"/>
      </w:pPr>
      <w:r>
        <w:rPr>
          <w:rStyle w:val="CommentReference"/>
        </w:rPr>
        <w:annotationRef/>
      </w:r>
      <w:r>
        <w:fldChar w:fldCharType="begin"/>
      </w:r>
      <w:r>
        <w:instrText xml:space="preserve"> HYPERLINK "mailto:adittmer@vols.utk.edu" </w:instrText>
      </w:r>
      <w:bookmarkStart w:id="491" w:name="_@_6E0310DE757947338E5911436E62BA0EZ"/>
      <w:r>
        <w:fldChar w:fldCharType="separate"/>
      </w:r>
      <w:bookmarkEnd w:id="491"/>
      <w:r w:rsidRPr="00904A32">
        <w:rPr>
          <w:rStyle w:val="Mention"/>
          <w:noProof/>
        </w:rPr>
        <w:t>@Dittmer, Aaron Richard</w:t>
      </w:r>
      <w:r>
        <w:fldChar w:fldCharType="end"/>
      </w:r>
      <w:r>
        <w:t xml:space="preserve"> </w:t>
      </w:r>
      <w:r>
        <w:fldChar w:fldCharType="begin"/>
      </w:r>
      <w:r>
        <w:instrText xml:space="preserve"> HYPERLINK "mailto:jtolleso@vols.utk.edu" </w:instrText>
      </w:r>
      <w:bookmarkStart w:id="492" w:name="_@_1CE453DCC1AE4F93BCA6C789827D765AZ"/>
      <w:r>
        <w:fldChar w:fldCharType="separate"/>
      </w:r>
      <w:bookmarkEnd w:id="492"/>
      <w:r w:rsidRPr="00904A32">
        <w:rPr>
          <w:rStyle w:val="Mention"/>
          <w:noProof/>
        </w:rPr>
        <w:t>@Tolleson, Jake Riley</w:t>
      </w:r>
      <w:r>
        <w:fldChar w:fldCharType="end"/>
      </w:r>
      <w:r>
        <w:t xml:space="preserve"> add citation</w:t>
      </w:r>
    </w:p>
  </w:comment>
  <w:comment w:id="498" w:author="Bedwell, Livia Jewel" w:date="2021-12-07T14:44:00Z" w:initials="BLJ">
    <w:p w14:paraId="1DE654B0" w14:textId="6D2F0641" w:rsidR="00810DBC" w:rsidRDefault="00810DBC" w:rsidP="00904A32">
      <w:pPr>
        <w:pStyle w:val="CommentText"/>
      </w:pPr>
      <w:r>
        <w:rPr>
          <w:rStyle w:val="CommentReference"/>
        </w:rPr>
        <w:annotationRef/>
      </w:r>
      <w:r>
        <w:t>Flagged</w:t>
      </w:r>
    </w:p>
    <w:p w14:paraId="50D50FD1" w14:textId="2737ACA1" w:rsidR="00810DBC" w:rsidRDefault="00810DBC">
      <w:pPr>
        <w:pStyle w:val="CommentText"/>
      </w:pPr>
    </w:p>
  </w:comment>
  <w:comment w:id="580" w:author="Bedwell, Livia Jewel" w:date="2021-12-07T14:48:00Z" w:initials="BLJ">
    <w:p w14:paraId="5AB81C65" w14:textId="77777777" w:rsidR="00865CCC" w:rsidRDefault="00865CCC">
      <w:pPr>
        <w:pStyle w:val="CommentText"/>
      </w:pPr>
      <w:r>
        <w:rPr>
          <w:rStyle w:val="CommentReference"/>
        </w:rPr>
        <w:annotationRef/>
      </w:r>
      <w:r>
        <w:t>Flagged</w:t>
      </w:r>
    </w:p>
    <w:p w14:paraId="46AB6906" w14:textId="4E70DC16" w:rsidR="00865CCC" w:rsidRDefault="00865CCC">
      <w:pPr>
        <w:pStyle w:val="CommentText"/>
      </w:pPr>
    </w:p>
  </w:comment>
  <w:comment w:id="718" w:author="Rice, Neeley Polka" w:date="2021-12-08T06:50:00Z" w:initials="RNP">
    <w:p w14:paraId="1DE23A43" w14:textId="77F48802" w:rsidR="00FA33A9" w:rsidRDefault="00FA33A9" w:rsidP="00A919AE">
      <w:pPr>
        <w:pStyle w:val="CommentText"/>
      </w:pPr>
      <w:r>
        <w:rPr>
          <w:rStyle w:val="CommentReference"/>
        </w:rPr>
        <w:annotationRef/>
      </w:r>
      <w:r>
        <w:t xml:space="preserve">Is there a citation for this </w:t>
      </w:r>
      <w:r>
        <w:fldChar w:fldCharType="begin"/>
      </w:r>
      <w:r>
        <w:instrText xml:space="preserve"> HYPERLINK "mailto:adittmer@vols.utk.edu" </w:instrText>
      </w:r>
      <w:bookmarkStart w:id="775" w:name="_@_098EE006EA54460489BD75312E4F611FZ"/>
      <w:r>
        <w:fldChar w:fldCharType="separate"/>
      </w:r>
      <w:bookmarkEnd w:id="775"/>
      <w:r w:rsidRPr="00FA33A9">
        <w:rPr>
          <w:rStyle w:val="Mention"/>
          <w:noProof/>
        </w:rPr>
        <w:t>@Dittmer, Aaron Richard</w:t>
      </w:r>
      <w:r>
        <w:fldChar w:fldCharType="end"/>
      </w:r>
    </w:p>
  </w:comment>
  <w:comment w:id="777" w:author="Rice, Neeley Polka" w:date="2021-12-08T10:35:00Z" w:initials="RNP">
    <w:p w14:paraId="5D85D0E6" w14:textId="2238C1B9" w:rsidR="00523A38" w:rsidRDefault="00523A38" w:rsidP="00BE7A8A">
      <w:pPr>
        <w:pStyle w:val="CommentText"/>
      </w:pPr>
      <w:r>
        <w:rPr>
          <w:rStyle w:val="CommentReference"/>
        </w:rPr>
        <w:annotationRef/>
      </w:r>
      <w:r>
        <w:fldChar w:fldCharType="begin"/>
      </w:r>
      <w:r>
        <w:instrText xml:space="preserve"> HYPERLINK "mailto:adittmer@vols.utk.edu" </w:instrText>
      </w:r>
      <w:bookmarkStart w:id="787" w:name="_@_E9F27935DAA84EF8A22639D2350523DBZ"/>
      <w:r>
        <w:fldChar w:fldCharType="separate"/>
      </w:r>
      <w:bookmarkEnd w:id="787"/>
      <w:r w:rsidRPr="00523A38">
        <w:rPr>
          <w:rStyle w:val="Mention"/>
          <w:noProof/>
        </w:rPr>
        <w:t>@Dittmer, Aaron Richard</w:t>
      </w:r>
      <w:r>
        <w:fldChar w:fldCharType="end"/>
      </w:r>
      <w:r>
        <w:t xml:space="preserve"> source?</w:t>
      </w:r>
    </w:p>
  </w:comment>
  <w:comment w:id="843" w:author="Bedwell, Livia Jewel" w:date="2021-12-07T14:49:00Z" w:initials="BLJ">
    <w:p w14:paraId="04BC5908" w14:textId="71AC01FC" w:rsidR="00865CCC" w:rsidRDefault="00865CCC" w:rsidP="00523A38">
      <w:pPr>
        <w:pStyle w:val="CommentText"/>
      </w:pPr>
      <w:r>
        <w:rPr>
          <w:rStyle w:val="CommentReference"/>
        </w:rPr>
        <w:annotationRef/>
      </w:r>
      <w:r>
        <w:t>Flagged</w:t>
      </w:r>
    </w:p>
  </w:comment>
  <w:comment w:id="1219" w:author="Rice, Neeley Polka" w:date="2021-12-05T12:40:00Z" w:initials="RNP">
    <w:p w14:paraId="26ACD18F" w14:textId="6D40412D" w:rsidR="000E7C73" w:rsidRDefault="000E7C73">
      <w:pPr>
        <w:pStyle w:val="CommentText"/>
      </w:pPr>
      <w:r>
        <w:rPr>
          <w:rStyle w:val="CommentReference"/>
        </w:rPr>
        <w:annotationRef/>
      </w:r>
      <w:r>
        <w:t xml:space="preserve">Per the </w:t>
      </w:r>
      <w:proofErr w:type="spellStart"/>
      <w:r>
        <w:t>Whitesides</w:t>
      </w:r>
      <w:proofErr w:type="spellEnd"/>
      <w:r>
        <w:t xml:space="preserve"> writing paper, </w:t>
      </w:r>
      <w:r w:rsidR="00FC5E0C">
        <w:t>we need to organize in order of importance &amp; not chronological order. Thus, I moved S2F up to the top</w:t>
      </w:r>
    </w:p>
  </w:comment>
  <w:comment w:id="1265" w:author="Rice, Neeley Polka" w:date="2021-12-07T17:09:00Z" w:initials="RNP">
    <w:p w14:paraId="131992CE" w14:textId="4B3CF5AA" w:rsidR="006D0DA8" w:rsidRDefault="006D0DA8" w:rsidP="00914D48">
      <w:pPr>
        <w:pStyle w:val="CommentText"/>
      </w:pPr>
      <w:r>
        <w:rPr>
          <w:rStyle w:val="CommentReference"/>
        </w:rPr>
        <w:annotationRef/>
      </w:r>
      <w:r>
        <w:fldChar w:fldCharType="begin"/>
      </w:r>
      <w:r>
        <w:instrText xml:space="preserve"> HYPERLINK "mailto:jtolleso@vols.utk.edu" </w:instrText>
      </w:r>
      <w:bookmarkStart w:id="1297" w:name="_@_28F81387EFE54C3FBEC1AFD3F5B96236Z"/>
      <w:r>
        <w:fldChar w:fldCharType="separate"/>
      </w:r>
      <w:bookmarkEnd w:id="1297"/>
      <w:r w:rsidRPr="006D0DA8">
        <w:rPr>
          <w:rStyle w:val="Mention"/>
          <w:noProof/>
        </w:rPr>
        <w:t>@Tolleson, Jake Riley</w:t>
      </w:r>
      <w:r>
        <w:fldChar w:fldCharType="end"/>
      </w:r>
      <w:r>
        <w:t xml:space="preserve"> can we get a visual to pair with this?</w:t>
      </w:r>
    </w:p>
  </w:comment>
  <w:comment w:id="1334" w:author="Rice, Neeley Polka" w:date="2021-12-07T17:52:00Z" w:initials="RNP">
    <w:p w14:paraId="5CDCF38C" w14:textId="13FB386B" w:rsidR="006307C3" w:rsidRDefault="006307C3" w:rsidP="001735F6">
      <w:pPr>
        <w:pStyle w:val="CommentText"/>
      </w:pPr>
      <w:r>
        <w:rPr>
          <w:rStyle w:val="CommentReference"/>
        </w:rPr>
        <w:annotationRef/>
      </w:r>
      <w:r>
        <w:fldChar w:fldCharType="begin"/>
      </w:r>
      <w:r>
        <w:instrText xml:space="preserve"> HYPERLINK "mailto:jtolleso@vols.utk.edu" </w:instrText>
      </w:r>
      <w:bookmarkStart w:id="1339" w:name="_@_70B548E4091F447CB7C0232F51F91368Z"/>
      <w:r>
        <w:fldChar w:fldCharType="separate"/>
      </w:r>
      <w:bookmarkEnd w:id="1339"/>
      <w:r w:rsidRPr="006307C3">
        <w:rPr>
          <w:rStyle w:val="Mention"/>
          <w:noProof/>
        </w:rPr>
        <w:t>@Tolleson, Jake Riley</w:t>
      </w:r>
      <w:r>
        <w:fldChar w:fldCharType="end"/>
      </w:r>
      <w:r>
        <w:t xml:space="preserve"> is there more you are planning to write for this section? It feels like it kind of just drops off. I think we're missing the key insight about how that chart shows when the price is predicted to jump each time, right?</w:t>
      </w:r>
    </w:p>
  </w:comment>
  <w:comment w:id="1352" w:author="Bedwell, Livia Jewel" w:date="2021-12-07T14:50:00Z" w:initials="BLJ">
    <w:p w14:paraId="6BF74D51" w14:textId="77777777" w:rsidR="00D81D18" w:rsidRDefault="00C10906" w:rsidP="006307C3">
      <w:pPr>
        <w:pStyle w:val="CommentText"/>
      </w:pPr>
      <w:r>
        <w:rPr>
          <w:rStyle w:val="CommentReference"/>
        </w:rPr>
        <w:annotationRef/>
      </w:r>
      <w:r>
        <w:t>Flagged</w:t>
      </w:r>
    </w:p>
  </w:comment>
  <w:comment w:id="1402" w:author="Bedwell, Livia Jewel" w:date="2021-12-07T19:48:00Z" w:initials="BLJ">
    <w:p w14:paraId="681EF4E4" w14:textId="264F0DB8" w:rsidR="00FA5BEF" w:rsidRDefault="00FA5BEF">
      <w:pPr>
        <w:pStyle w:val="CommentText"/>
      </w:pPr>
      <w:r>
        <w:rPr>
          <w:rStyle w:val="CommentReference"/>
        </w:rPr>
        <w:annotationRef/>
      </w:r>
      <w:r>
        <w:t>Need to add QQQ and news sentiment info</w:t>
      </w:r>
      <w:r w:rsidR="00D64299">
        <w:t xml:space="preserve"> – I can work on it</w:t>
      </w:r>
    </w:p>
  </w:comment>
  <w:comment w:id="1481" w:author="Rice, Neeley Polka" w:date="2021-12-08T07:04:00Z" w:initials="RNP">
    <w:p w14:paraId="70C8455E" w14:textId="77777777" w:rsidR="00FC3B1C" w:rsidRDefault="00FC3B1C" w:rsidP="00B1087B">
      <w:pPr>
        <w:pStyle w:val="CommentText"/>
      </w:pPr>
      <w:r>
        <w:rPr>
          <w:rStyle w:val="CommentReference"/>
        </w:rPr>
        <w:annotationRef/>
      </w:r>
      <w:r>
        <w:t>Is this sentence relevant?</w:t>
      </w:r>
    </w:p>
  </w:comment>
  <w:comment w:id="1942" w:author="Bedwell, Livia Jewel" w:date="2021-12-07T19:48:00Z" w:initials="BLJ">
    <w:p w14:paraId="570D09EE" w14:textId="77777777" w:rsidR="006B43C4" w:rsidRDefault="006B43C4" w:rsidP="006B43C4">
      <w:pPr>
        <w:pStyle w:val="CommentText"/>
      </w:pPr>
      <w:r>
        <w:rPr>
          <w:rStyle w:val="CommentReference"/>
        </w:rPr>
        <w:annotationRef/>
      </w:r>
      <w:r>
        <w:t>Need to add QQQ and news sentiment info – I can work on it</w:t>
      </w:r>
    </w:p>
  </w:comment>
  <w:comment w:id="1950" w:author="Rice, Neeley Polka" w:date="2021-12-08T07:04:00Z" w:initials="RNP">
    <w:p w14:paraId="2A42DB0F" w14:textId="77777777" w:rsidR="006B43C4" w:rsidRDefault="006B43C4" w:rsidP="006B43C4">
      <w:pPr>
        <w:pStyle w:val="CommentText"/>
      </w:pPr>
      <w:r>
        <w:rPr>
          <w:rStyle w:val="CommentReference"/>
        </w:rPr>
        <w:annotationRef/>
      </w:r>
      <w:r>
        <w:t>Is this sentence relevant?</w:t>
      </w:r>
    </w:p>
  </w:comment>
  <w:comment w:id="2336" w:author="Rice, Neeley Polka" w:date="2021-12-05T12:01:00Z" w:initials="RNP">
    <w:p w14:paraId="5E1A3AE6" w14:textId="7C67BD46" w:rsidR="00A2557D" w:rsidRDefault="00A2557D">
      <w:pPr>
        <w:pStyle w:val="CommentText"/>
      </w:pPr>
      <w:r>
        <w:rPr>
          <w:rStyle w:val="CommentReference"/>
        </w:rPr>
        <w:annotationRef/>
      </w:r>
      <w:r>
        <w:t xml:space="preserve">Can anyone explain to me what this actually means? Like is this a framework that applies to how the project is set up in Github or is </w:t>
      </w:r>
      <w:r w:rsidR="0020430F">
        <w:t xml:space="preserve">this code that needs to be put inside the actual report </w:t>
      </w:r>
      <w:r w:rsidR="0070397C">
        <w:t>– like in an appendix or something</w:t>
      </w:r>
      <w:r w:rsidR="0020430F">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7410AA" w15:done="1"/>
  <w15:commentEx w15:paraId="55DC27F0" w15:paraIdParent="127410AA" w15:done="1"/>
  <w15:commentEx w15:paraId="337A7D96" w15:paraIdParent="127410AA" w15:done="1"/>
  <w15:commentEx w15:paraId="2FA3939E" w15:done="1"/>
  <w15:commentEx w15:paraId="361A2D8A" w15:paraIdParent="2FA3939E" w15:done="1"/>
  <w15:commentEx w15:paraId="62925206" w15:done="1"/>
  <w15:commentEx w15:paraId="566F9A1B" w15:paraIdParent="62925206" w15:done="1"/>
  <w15:commentEx w15:paraId="2A95445D" w15:paraIdParent="62925206" w15:done="1"/>
  <w15:commentEx w15:paraId="364CC577" w15:done="1"/>
  <w15:commentEx w15:paraId="718D3965" w15:done="1"/>
  <w15:commentEx w15:paraId="546E6C8D" w15:done="0"/>
  <w15:commentEx w15:paraId="22C7A704" w15:done="1"/>
  <w15:commentEx w15:paraId="485B2F36" w15:done="1"/>
  <w15:commentEx w15:paraId="50D50FD1" w15:done="0"/>
  <w15:commentEx w15:paraId="46AB6906" w15:done="1"/>
  <w15:commentEx w15:paraId="1DE23A43" w15:done="1"/>
  <w15:commentEx w15:paraId="5D85D0E6" w15:done="1"/>
  <w15:commentEx w15:paraId="04BC5908" w15:done="0"/>
  <w15:commentEx w15:paraId="26ACD18F" w15:done="1"/>
  <w15:commentEx w15:paraId="131992CE" w15:done="1"/>
  <w15:commentEx w15:paraId="5CDCF38C" w15:done="1"/>
  <w15:commentEx w15:paraId="6BF74D51" w15:done="1"/>
  <w15:commentEx w15:paraId="681EF4E4" w15:done="1"/>
  <w15:commentEx w15:paraId="70C8455E" w15:done="0"/>
  <w15:commentEx w15:paraId="570D09EE" w15:done="1"/>
  <w15:commentEx w15:paraId="2A42DB0F" w15:done="1"/>
  <w15:commentEx w15:paraId="5E1A3A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74750" w16cex:dateUtc="2021-11-23T15:56:00Z"/>
  <w16cex:commentExtensible w16cex:durableId="10E184A5" w16cex:dateUtc="2021-12-05T16:46:00Z"/>
  <w16cex:commentExtensible w16cex:durableId="25572605" w16cex:dateUtc="2021-12-05T16:50:00Z"/>
  <w16cex:commentExtensible w16cex:durableId="255B032D" w16cex:dateUtc="2021-12-08T15:10:00Z"/>
  <w16cex:commentExtensible w16cex:durableId="255B66FF" w16cex:dateUtc="2021-12-08T22:16:00Z"/>
  <w16cex:commentExtensible w16cex:durableId="255A337A" w16cex:dateUtc="2021-12-08T00:24:00Z"/>
  <w16cex:commentExtensible w16cex:durableId="255A3E41" w16cex:dateUtc="2021-12-08T01:10:00Z"/>
  <w16cex:commentExtensible w16cex:durableId="255A41C8" w16cex:dateUtc="2021-12-08T01:25:00Z"/>
  <w16cex:commentExtensible w16cex:durableId="255A40CB" w16cex:dateUtc="2021-12-08T01:21:00Z"/>
  <w16cex:commentExtensible w16cex:durableId="2557337A" w16cex:dateUtc="2021-12-05T17:47:00Z"/>
  <w16cex:commentExtensible w16cex:durableId="2559F1A5" w16cex:dateUtc="2021-12-07T19:43:00Z"/>
  <w16cex:commentExtensible w16cex:durableId="255ACC20" w16cex:dateUtc="2021-12-08T11:16:00Z"/>
  <w16cex:commentExtensible w16cex:durableId="255B0623" w16cex:dateUtc="2021-12-08T15:23:00Z"/>
  <w16cex:commentExtensible w16cex:durableId="2559F1C6" w16cex:dateUtc="2021-12-07T19:44:00Z"/>
  <w16cex:commentExtensible w16cex:durableId="2559F2B1" w16cex:dateUtc="2021-12-07T19:48:00Z"/>
  <w16cex:commentExtensible w16cex:durableId="255AD44E" w16cex:dateUtc="2021-12-08T11:50:00Z"/>
  <w16cex:commentExtensible w16cex:durableId="255B08FD" w16cex:dateUtc="2021-12-08T15:35:00Z"/>
  <w16cex:commentExtensible w16cex:durableId="2559F2E2" w16cex:dateUtc="2021-12-07T19:49:00Z"/>
  <w16cex:commentExtensible w16cex:durableId="255731B5" w16cex:dateUtc="2021-12-05T17:40:00Z"/>
  <w16cex:commentExtensible w16cex:durableId="255A13E5" w16cex:dateUtc="2021-12-07T22:09:00Z"/>
  <w16cex:commentExtensible w16cex:durableId="255A1DF5" w16cex:dateUtc="2021-12-07T22:52:00Z"/>
  <w16cex:commentExtensible w16cex:durableId="255B983D" w16cex:dateUtc="2021-12-07T19:50:00Z"/>
  <w16cex:commentExtensible w16cex:durableId="255A3904" w16cex:dateUtc="2021-12-08T00:48:00Z"/>
  <w16cex:commentExtensible w16cex:durableId="255AD78D" w16cex:dateUtc="2021-12-08T12:04:00Z"/>
  <w16cex:commentExtensible w16cex:durableId="255B6643" w16cex:dateUtc="2021-12-08T00:48:00Z"/>
  <w16cex:commentExtensible w16cex:durableId="255B6642" w16cex:dateUtc="2021-12-08T12:04:00Z"/>
  <w16cex:commentExtensible w16cex:durableId="255728B6" w16cex:dateUtc="2021-12-05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7410AA" w16cid:durableId="25474750"/>
  <w16cid:commentId w16cid:paraId="55DC27F0" w16cid:durableId="10E184A5"/>
  <w16cid:commentId w16cid:paraId="337A7D96" w16cid:durableId="25572605"/>
  <w16cid:commentId w16cid:paraId="2FA3939E" w16cid:durableId="255B032D"/>
  <w16cid:commentId w16cid:paraId="361A2D8A" w16cid:durableId="255B66FF"/>
  <w16cid:commentId w16cid:paraId="62925206" w16cid:durableId="255A337A"/>
  <w16cid:commentId w16cid:paraId="566F9A1B" w16cid:durableId="255A3E41"/>
  <w16cid:commentId w16cid:paraId="2A95445D" w16cid:durableId="255A41C8"/>
  <w16cid:commentId w16cid:paraId="364CC577" w16cid:durableId="255A40CB"/>
  <w16cid:commentId w16cid:paraId="718D3965" w16cid:durableId="2557337A"/>
  <w16cid:commentId w16cid:paraId="546E6C8D" w16cid:durableId="2559F1A5"/>
  <w16cid:commentId w16cid:paraId="22C7A704" w16cid:durableId="255ACC20"/>
  <w16cid:commentId w16cid:paraId="485B2F36" w16cid:durableId="255B0623"/>
  <w16cid:commentId w16cid:paraId="50D50FD1" w16cid:durableId="2559F1C6"/>
  <w16cid:commentId w16cid:paraId="46AB6906" w16cid:durableId="2559F2B1"/>
  <w16cid:commentId w16cid:paraId="1DE23A43" w16cid:durableId="255AD44E"/>
  <w16cid:commentId w16cid:paraId="5D85D0E6" w16cid:durableId="255B08FD"/>
  <w16cid:commentId w16cid:paraId="04BC5908" w16cid:durableId="2559F2E2"/>
  <w16cid:commentId w16cid:paraId="26ACD18F" w16cid:durableId="255731B5"/>
  <w16cid:commentId w16cid:paraId="131992CE" w16cid:durableId="255A13E5"/>
  <w16cid:commentId w16cid:paraId="5CDCF38C" w16cid:durableId="255A1DF5"/>
  <w16cid:commentId w16cid:paraId="6BF74D51" w16cid:durableId="255B983D"/>
  <w16cid:commentId w16cid:paraId="681EF4E4" w16cid:durableId="255A3904"/>
  <w16cid:commentId w16cid:paraId="70C8455E" w16cid:durableId="255AD78D"/>
  <w16cid:commentId w16cid:paraId="570D09EE" w16cid:durableId="255B6643"/>
  <w16cid:commentId w16cid:paraId="2A42DB0F" w16cid:durableId="255B6642"/>
  <w16cid:commentId w16cid:paraId="5E1A3AE6" w16cid:durableId="255728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397AD" w14:textId="77777777" w:rsidR="00730D1F" w:rsidRDefault="00730D1F" w:rsidP="006B4F8B">
      <w:r>
        <w:separator/>
      </w:r>
    </w:p>
  </w:endnote>
  <w:endnote w:type="continuationSeparator" w:id="0">
    <w:p w14:paraId="3EAB4F5F" w14:textId="77777777" w:rsidR="00730D1F" w:rsidRDefault="00730D1F" w:rsidP="006B4F8B">
      <w:r>
        <w:continuationSeparator/>
      </w:r>
    </w:p>
  </w:endnote>
  <w:endnote w:type="continuationNotice" w:id="1">
    <w:p w14:paraId="14ED1732" w14:textId="77777777" w:rsidR="00730D1F" w:rsidRDefault="00730D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CB46" w14:textId="1B3CF88A" w:rsidR="006B4F8B" w:rsidRDefault="006B4F8B" w:rsidP="00DD0853">
    <w:pPr>
      <w:pStyle w:val="Footer"/>
      <w:jc w:val="center"/>
    </w:pPr>
    <w:ins w:id="2346" w:author="Rice, Neeley Polka" w:date="2021-12-05T15:02:00Z">
      <w:r w:rsidRPr="006B4F8B">
        <w:rPr>
          <w:rFonts w:ascii="Times New Roman" w:hAnsi="Times New Roman"/>
        </w:rPr>
        <w:t xml:space="preserve">- </w:t>
      </w:r>
      <w:r w:rsidRPr="006B4F8B">
        <w:rPr>
          <w:rFonts w:ascii="Times New Roman" w:hAnsi="Times New Roman"/>
        </w:rPr>
        <w:fldChar w:fldCharType="begin"/>
      </w:r>
      <w:r w:rsidRPr="006B4F8B">
        <w:rPr>
          <w:rFonts w:ascii="Times New Roman" w:hAnsi="Times New Roman"/>
        </w:rPr>
        <w:instrText xml:space="preserve"> PAGE </w:instrText>
      </w:r>
    </w:ins>
    <w:r w:rsidRPr="006B4F8B">
      <w:rPr>
        <w:rFonts w:ascii="Times New Roman" w:hAnsi="Times New Roman"/>
      </w:rPr>
      <w:fldChar w:fldCharType="separate"/>
    </w:r>
    <w:r>
      <w:rPr>
        <w:rFonts w:ascii="Times New Roman" w:hAnsi="Times New Roman"/>
        <w:noProof/>
      </w:rPr>
      <w:t>1</w:t>
    </w:r>
    <w:ins w:id="2347" w:author="Rice, Neeley Polka" w:date="2021-12-05T15:02:00Z">
      <w:r w:rsidRPr="006B4F8B">
        <w:rPr>
          <w:rFonts w:ascii="Times New Roman" w:hAnsi="Times New Roman"/>
        </w:rPr>
        <w:fldChar w:fldCharType="end"/>
      </w:r>
      <w:r w:rsidRPr="006B4F8B">
        <w:rPr>
          <w:rFonts w:ascii="Times New Roman" w:hAnsi="Times New Roman"/>
        </w:rPr>
        <w:t xml:space="preserve"> -</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19EC" w14:textId="77777777" w:rsidR="00730D1F" w:rsidRDefault="00730D1F" w:rsidP="006B4F8B">
      <w:r>
        <w:separator/>
      </w:r>
    </w:p>
  </w:footnote>
  <w:footnote w:type="continuationSeparator" w:id="0">
    <w:p w14:paraId="05276FBC" w14:textId="77777777" w:rsidR="00730D1F" w:rsidRDefault="00730D1F" w:rsidP="006B4F8B">
      <w:r>
        <w:continuationSeparator/>
      </w:r>
    </w:p>
  </w:footnote>
  <w:footnote w:type="continuationNotice" w:id="1">
    <w:p w14:paraId="05B2F456" w14:textId="77777777" w:rsidR="00730D1F" w:rsidRDefault="00730D1F"/>
  </w:footnote>
</w:footnotes>
</file>

<file path=word/intelligence2.xml><?xml version="1.0" encoding="utf-8"?>
<int2:intelligence xmlns:int2="http://schemas.microsoft.com/office/intelligence/2020/intelligence" xmlns:oel="http://schemas.microsoft.com/office/2019/extlst">
  <int2:observations>
    <int2:textHash int2:hashCode="5YYFwUp2/5hnky" int2:id="tH8ziHo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2BD"/>
    <w:multiLevelType w:val="hybridMultilevel"/>
    <w:tmpl w:val="DF66C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9A2401"/>
    <w:multiLevelType w:val="hybridMultilevel"/>
    <w:tmpl w:val="DF2EA548"/>
    <w:lvl w:ilvl="0" w:tplc="417C924E">
      <w:start w:val="1"/>
      <w:numFmt w:val="bullet"/>
      <w:lvlText w:val="·"/>
      <w:lvlJc w:val="left"/>
      <w:pPr>
        <w:ind w:left="720" w:hanging="360"/>
      </w:pPr>
      <w:rPr>
        <w:rFonts w:ascii="Symbol" w:hAnsi="Symbol" w:hint="default"/>
      </w:rPr>
    </w:lvl>
    <w:lvl w:ilvl="1" w:tplc="5D424846">
      <w:start w:val="1"/>
      <w:numFmt w:val="bullet"/>
      <w:lvlText w:val="o"/>
      <w:lvlJc w:val="left"/>
      <w:pPr>
        <w:ind w:left="1440" w:hanging="360"/>
      </w:pPr>
      <w:rPr>
        <w:rFonts w:ascii="Courier New" w:hAnsi="Courier New" w:hint="default"/>
      </w:rPr>
    </w:lvl>
    <w:lvl w:ilvl="2" w:tplc="110C799C">
      <w:start w:val="1"/>
      <w:numFmt w:val="bullet"/>
      <w:lvlText w:val=""/>
      <w:lvlJc w:val="left"/>
      <w:pPr>
        <w:ind w:left="2160" w:hanging="360"/>
      </w:pPr>
      <w:rPr>
        <w:rFonts w:ascii="Wingdings" w:hAnsi="Wingdings" w:hint="default"/>
      </w:rPr>
    </w:lvl>
    <w:lvl w:ilvl="3" w:tplc="F564C848">
      <w:start w:val="1"/>
      <w:numFmt w:val="bullet"/>
      <w:lvlText w:val=""/>
      <w:lvlJc w:val="left"/>
      <w:pPr>
        <w:ind w:left="2880" w:hanging="360"/>
      </w:pPr>
      <w:rPr>
        <w:rFonts w:ascii="Symbol" w:hAnsi="Symbol" w:hint="default"/>
      </w:rPr>
    </w:lvl>
    <w:lvl w:ilvl="4" w:tplc="E45EA642">
      <w:start w:val="1"/>
      <w:numFmt w:val="bullet"/>
      <w:lvlText w:val="o"/>
      <w:lvlJc w:val="left"/>
      <w:pPr>
        <w:ind w:left="3600" w:hanging="360"/>
      </w:pPr>
      <w:rPr>
        <w:rFonts w:ascii="Courier New" w:hAnsi="Courier New" w:hint="default"/>
      </w:rPr>
    </w:lvl>
    <w:lvl w:ilvl="5" w:tplc="A4B406C4">
      <w:start w:val="1"/>
      <w:numFmt w:val="bullet"/>
      <w:lvlText w:val=""/>
      <w:lvlJc w:val="left"/>
      <w:pPr>
        <w:ind w:left="4320" w:hanging="360"/>
      </w:pPr>
      <w:rPr>
        <w:rFonts w:ascii="Wingdings" w:hAnsi="Wingdings" w:hint="default"/>
      </w:rPr>
    </w:lvl>
    <w:lvl w:ilvl="6" w:tplc="067E7A18">
      <w:start w:val="1"/>
      <w:numFmt w:val="bullet"/>
      <w:lvlText w:val=""/>
      <w:lvlJc w:val="left"/>
      <w:pPr>
        <w:ind w:left="5040" w:hanging="360"/>
      </w:pPr>
      <w:rPr>
        <w:rFonts w:ascii="Symbol" w:hAnsi="Symbol" w:hint="default"/>
      </w:rPr>
    </w:lvl>
    <w:lvl w:ilvl="7" w:tplc="77626C7C">
      <w:start w:val="1"/>
      <w:numFmt w:val="bullet"/>
      <w:lvlText w:val="o"/>
      <w:lvlJc w:val="left"/>
      <w:pPr>
        <w:ind w:left="5760" w:hanging="360"/>
      </w:pPr>
      <w:rPr>
        <w:rFonts w:ascii="Courier New" w:hAnsi="Courier New" w:hint="default"/>
      </w:rPr>
    </w:lvl>
    <w:lvl w:ilvl="8" w:tplc="518CED54">
      <w:start w:val="1"/>
      <w:numFmt w:val="bullet"/>
      <w:lvlText w:val=""/>
      <w:lvlJc w:val="left"/>
      <w:pPr>
        <w:ind w:left="6480" w:hanging="360"/>
      </w:pPr>
      <w:rPr>
        <w:rFonts w:ascii="Wingdings" w:hAnsi="Wingdings" w:hint="default"/>
      </w:rPr>
    </w:lvl>
  </w:abstractNum>
  <w:abstractNum w:abstractNumId="2" w15:restartNumberingAfterBreak="0">
    <w:nsid w:val="3266242F"/>
    <w:multiLevelType w:val="hybridMultilevel"/>
    <w:tmpl w:val="FFFFFFFF"/>
    <w:lvl w:ilvl="0" w:tplc="BA6EA0C6">
      <w:start w:val="1"/>
      <w:numFmt w:val="bullet"/>
      <w:lvlText w:val=""/>
      <w:lvlJc w:val="left"/>
      <w:pPr>
        <w:ind w:left="720" w:hanging="360"/>
      </w:pPr>
      <w:rPr>
        <w:rFonts w:ascii="Symbol" w:hAnsi="Symbol" w:hint="default"/>
      </w:rPr>
    </w:lvl>
    <w:lvl w:ilvl="1" w:tplc="5188394A">
      <w:start w:val="1"/>
      <w:numFmt w:val="bullet"/>
      <w:lvlText w:val="o"/>
      <w:lvlJc w:val="left"/>
      <w:pPr>
        <w:ind w:left="1440" w:hanging="360"/>
      </w:pPr>
      <w:rPr>
        <w:rFonts w:ascii="Courier New" w:hAnsi="Courier New" w:hint="default"/>
      </w:rPr>
    </w:lvl>
    <w:lvl w:ilvl="2" w:tplc="2DE05DEE">
      <w:start w:val="1"/>
      <w:numFmt w:val="bullet"/>
      <w:lvlText w:val=""/>
      <w:lvlJc w:val="left"/>
      <w:pPr>
        <w:ind w:left="2160" w:hanging="360"/>
      </w:pPr>
      <w:rPr>
        <w:rFonts w:ascii="Wingdings" w:hAnsi="Wingdings" w:hint="default"/>
      </w:rPr>
    </w:lvl>
    <w:lvl w:ilvl="3" w:tplc="06AC57C8">
      <w:start w:val="1"/>
      <w:numFmt w:val="bullet"/>
      <w:lvlText w:val=""/>
      <w:lvlJc w:val="left"/>
      <w:pPr>
        <w:ind w:left="2880" w:hanging="360"/>
      </w:pPr>
      <w:rPr>
        <w:rFonts w:ascii="Symbol" w:hAnsi="Symbol" w:hint="default"/>
      </w:rPr>
    </w:lvl>
    <w:lvl w:ilvl="4" w:tplc="F4A28206">
      <w:start w:val="1"/>
      <w:numFmt w:val="bullet"/>
      <w:lvlText w:val="o"/>
      <w:lvlJc w:val="left"/>
      <w:pPr>
        <w:ind w:left="3600" w:hanging="360"/>
      </w:pPr>
      <w:rPr>
        <w:rFonts w:ascii="Courier New" w:hAnsi="Courier New" w:hint="default"/>
      </w:rPr>
    </w:lvl>
    <w:lvl w:ilvl="5" w:tplc="B962724E">
      <w:start w:val="1"/>
      <w:numFmt w:val="bullet"/>
      <w:lvlText w:val=""/>
      <w:lvlJc w:val="left"/>
      <w:pPr>
        <w:ind w:left="4320" w:hanging="360"/>
      </w:pPr>
      <w:rPr>
        <w:rFonts w:ascii="Wingdings" w:hAnsi="Wingdings" w:hint="default"/>
      </w:rPr>
    </w:lvl>
    <w:lvl w:ilvl="6" w:tplc="A802F8B4">
      <w:start w:val="1"/>
      <w:numFmt w:val="bullet"/>
      <w:lvlText w:val=""/>
      <w:lvlJc w:val="left"/>
      <w:pPr>
        <w:ind w:left="5040" w:hanging="360"/>
      </w:pPr>
      <w:rPr>
        <w:rFonts w:ascii="Symbol" w:hAnsi="Symbol" w:hint="default"/>
      </w:rPr>
    </w:lvl>
    <w:lvl w:ilvl="7" w:tplc="DDD240E2">
      <w:start w:val="1"/>
      <w:numFmt w:val="bullet"/>
      <w:lvlText w:val="o"/>
      <w:lvlJc w:val="left"/>
      <w:pPr>
        <w:ind w:left="5760" w:hanging="360"/>
      </w:pPr>
      <w:rPr>
        <w:rFonts w:ascii="Courier New" w:hAnsi="Courier New" w:hint="default"/>
      </w:rPr>
    </w:lvl>
    <w:lvl w:ilvl="8" w:tplc="82D811C6">
      <w:start w:val="1"/>
      <w:numFmt w:val="bullet"/>
      <w:lvlText w:val=""/>
      <w:lvlJc w:val="left"/>
      <w:pPr>
        <w:ind w:left="6480" w:hanging="360"/>
      </w:pPr>
      <w:rPr>
        <w:rFonts w:ascii="Wingdings" w:hAnsi="Wingdings" w:hint="default"/>
      </w:rPr>
    </w:lvl>
  </w:abstractNum>
  <w:abstractNum w:abstractNumId="3" w15:restartNumberingAfterBreak="0">
    <w:nsid w:val="3C320426"/>
    <w:multiLevelType w:val="hybridMultilevel"/>
    <w:tmpl w:val="FFFFFFFF"/>
    <w:lvl w:ilvl="0" w:tplc="9552E524">
      <w:start w:val="1"/>
      <w:numFmt w:val="bullet"/>
      <w:lvlText w:val=""/>
      <w:lvlJc w:val="left"/>
      <w:pPr>
        <w:ind w:left="720" w:hanging="360"/>
      </w:pPr>
      <w:rPr>
        <w:rFonts w:ascii="Symbol" w:hAnsi="Symbol" w:hint="default"/>
      </w:rPr>
    </w:lvl>
    <w:lvl w:ilvl="1" w:tplc="5882E59E">
      <w:start w:val="1"/>
      <w:numFmt w:val="bullet"/>
      <w:lvlText w:val="o"/>
      <w:lvlJc w:val="left"/>
      <w:pPr>
        <w:ind w:left="1440" w:hanging="360"/>
      </w:pPr>
      <w:rPr>
        <w:rFonts w:ascii="Courier New" w:hAnsi="Courier New" w:hint="default"/>
      </w:rPr>
    </w:lvl>
    <w:lvl w:ilvl="2" w:tplc="954C2AB0">
      <w:start w:val="1"/>
      <w:numFmt w:val="bullet"/>
      <w:lvlText w:val=""/>
      <w:lvlJc w:val="left"/>
      <w:pPr>
        <w:ind w:left="2160" w:hanging="360"/>
      </w:pPr>
      <w:rPr>
        <w:rFonts w:ascii="Wingdings" w:hAnsi="Wingdings" w:hint="default"/>
      </w:rPr>
    </w:lvl>
    <w:lvl w:ilvl="3" w:tplc="E826A78A">
      <w:start w:val="1"/>
      <w:numFmt w:val="bullet"/>
      <w:lvlText w:val=""/>
      <w:lvlJc w:val="left"/>
      <w:pPr>
        <w:ind w:left="2880" w:hanging="360"/>
      </w:pPr>
      <w:rPr>
        <w:rFonts w:ascii="Symbol" w:hAnsi="Symbol" w:hint="default"/>
      </w:rPr>
    </w:lvl>
    <w:lvl w:ilvl="4" w:tplc="05B4294A">
      <w:start w:val="1"/>
      <w:numFmt w:val="bullet"/>
      <w:lvlText w:val="o"/>
      <w:lvlJc w:val="left"/>
      <w:pPr>
        <w:ind w:left="3600" w:hanging="360"/>
      </w:pPr>
      <w:rPr>
        <w:rFonts w:ascii="Courier New" w:hAnsi="Courier New" w:hint="default"/>
      </w:rPr>
    </w:lvl>
    <w:lvl w:ilvl="5" w:tplc="7B0600C6">
      <w:start w:val="1"/>
      <w:numFmt w:val="bullet"/>
      <w:lvlText w:val=""/>
      <w:lvlJc w:val="left"/>
      <w:pPr>
        <w:ind w:left="4320" w:hanging="360"/>
      </w:pPr>
      <w:rPr>
        <w:rFonts w:ascii="Wingdings" w:hAnsi="Wingdings" w:hint="default"/>
      </w:rPr>
    </w:lvl>
    <w:lvl w:ilvl="6" w:tplc="EF008A10">
      <w:start w:val="1"/>
      <w:numFmt w:val="bullet"/>
      <w:lvlText w:val=""/>
      <w:lvlJc w:val="left"/>
      <w:pPr>
        <w:ind w:left="5040" w:hanging="360"/>
      </w:pPr>
      <w:rPr>
        <w:rFonts w:ascii="Symbol" w:hAnsi="Symbol" w:hint="default"/>
      </w:rPr>
    </w:lvl>
    <w:lvl w:ilvl="7" w:tplc="2BF80DB0">
      <w:start w:val="1"/>
      <w:numFmt w:val="bullet"/>
      <w:lvlText w:val="o"/>
      <w:lvlJc w:val="left"/>
      <w:pPr>
        <w:ind w:left="5760" w:hanging="360"/>
      </w:pPr>
      <w:rPr>
        <w:rFonts w:ascii="Courier New" w:hAnsi="Courier New" w:hint="default"/>
      </w:rPr>
    </w:lvl>
    <w:lvl w:ilvl="8" w:tplc="84089C40">
      <w:start w:val="1"/>
      <w:numFmt w:val="bullet"/>
      <w:lvlText w:val=""/>
      <w:lvlJc w:val="left"/>
      <w:pPr>
        <w:ind w:left="6480" w:hanging="360"/>
      </w:pPr>
      <w:rPr>
        <w:rFonts w:ascii="Wingdings" w:hAnsi="Wingdings" w:hint="default"/>
      </w:rPr>
    </w:lvl>
  </w:abstractNum>
  <w:abstractNum w:abstractNumId="4" w15:restartNumberingAfterBreak="0">
    <w:nsid w:val="417F7520"/>
    <w:multiLevelType w:val="hybridMultilevel"/>
    <w:tmpl w:val="FFFFFFFF"/>
    <w:lvl w:ilvl="0" w:tplc="4F74AE66">
      <w:start w:val="1"/>
      <w:numFmt w:val="bullet"/>
      <w:lvlText w:val="·"/>
      <w:lvlJc w:val="left"/>
      <w:pPr>
        <w:ind w:left="720" w:hanging="360"/>
      </w:pPr>
      <w:rPr>
        <w:rFonts w:ascii="Symbol" w:hAnsi="Symbol" w:hint="default"/>
      </w:rPr>
    </w:lvl>
    <w:lvl w:ilvl="1" w:tplc="0A78EF64">
      <w:start w:val="1"/>
      <w:numFmt w:val="bullet"/>
      <w:lvlText w:val="o"/>
      <w:lvlJc w:val="left"/>
      <w:pPr>
        <w:ind w:left="1440" w:hanging="360"/>
      </w:pPr>
      <w:rPr>
        <w:rFonts w:ascii="Courier New" w:hAnsi="Courier New" w:hint="default"/>
      </w:rPr>
    </w:lvl>
    <w:lvl w:ilvl="2" w:tplc="8B5E00AE">
      <w:start w:val="1"/>
      <w:numFmt w:val="bullet"/>
      <w:lvlText w:val=""/>
      <w:lvlJc w:val="left"/>
      <w:pPr>
        <w:ind w:left="2160" w:hanging="360"/>
      </w:pPr>
      <w:rPr>
        <w:rFonts w:ascii="Wingdings" w:hAnsi="Wingdings" w:hint="default"/>
      </w:rPr>
    </w:lvl>
    <w:lvl w:ilvl="3" w:tplc="6208276E">
      <w:start w:val="1"/>
      <w:numFmt w:val="bullet"/>
      <w:lvlText w:val=""/>
      <w:lvlJc w:val="left"/>
      <w:pPr>
        <w:ind w:left="2880" w:hanging="360"/>
      </w:pPr>
      <w:rPr>
        <w:rFonts w:ascii="Symbol" w:hAnsi="Symbol" w:hint="default"/>
      </w:rPr>
    </w:lvl>
    <w:lvl w:ilvl="4" w:tplc="1FC07E6C">
      <w:start w:val="1"/>
      <w:numFmt w:val="bullet"/>
      <w:lvlText w:val="o"/>
      <w:lvlJc w:val="left"/>
      <w:pPr>
        <w:ind w:left="3600" w:hanging="360"/>
      </w:pPr>
      <w:rPr>
        <w:rFonts w:ascii="Courier New" w:hAnsi="Courier New" w:hint="default"/>
      </w:rPr>
    </w:lvl>
    <w:lvl w:ilvl="5" w:tplc="751E5E98">
      <w:start w:val="1"/>
      <w:numFmt w:val="bullet"/>
      <w:lvlText w:val=""/>
      <w:lvlJc w:val="left"/>
      <w:pPr>
        <w:ind w:left="4320" w:hanging="360"/>
      </w:pPr>
      <w:rPr>
        <w:rFonts w:ascii="Wingdings" w:hAnsi="Wingdings" w:hint="default"/>
      </w:rPr>
    </w:lvl>
    <w:lvl w:ilvl="6" w:tplc="71F09FC0">
      <w:start w:val="1"/>
      <w:numFmt w:val="bullet"/>
      <w:lvlText w:val=""/>
      <w:lvlJc w:val="left"/>
      <w:pPr>
        <w:ind w:left="5040" w:hanging="360"/>
      </w:pPr>
      <w:rPr>
        <w:rFonts w:ascii="Symbol" w:hAnsi="Symbol" w:hint="default"/>
      </w:rPr>
    </w:lvl>
    <w:lvl w:ilvl="7" w:tplc="0CAEE758">
      <w:start w:val="1"/>
      <w:numFmt w:val="bullet"/>
      <w:lvlText w:val="o"/>
      <w:lvlJc w:val="left"/>
      <w:pPr>
        <w:ind w:left="5760" w:hanging="360"/>
      </w:pPr>
      <w:rPr>
        <w:rFonts w:ascii="Courier New" w:hAnsi="Courier New" w:hint="default"/>
      </w:rPr>
    </w:lvl>
    <w:lvl w:ilvl="8" w:tplc="E1D42ABA">
      <w:start w:val="1"/>
      <w:numFmt w:val="bullet"/>
      <w:lvlText w:val=""/>
      <w:lvlJc w:val="left"/>
      <w:pPr>
        <w:ind w:left="6480" w:hanging="360"/>
      </w:pPr>
      <w:rPr>
        <w:rFonts w:ascii="Wingdings" w:hAnsi="Wingdings" w:hint="default"/>
      </w:rPr>
    </w:lvl>
  </w:abstractNum>
  <w:abstractNum w:abstractNumId="5" w15:restartNumberingAfterBreak="0">
    <w:nsid w:val="420F726D"/>
    <w:multiLevelType w:val="hybridMultilevel"/>
    <w:tmpl w:val="FFFFFFFF"/>
    <w:lvl w:ilvl="0" w:tplc="0876EB06">
      <w:start w:val="1"/>
      <w:numFmt w:val="bullet"/>
      <w:lvlText w:val=""/>
      <w:lvlJc w:val="left"/>
      <w:pPr>
        <w:ind w:left="720" w:hanging="360"/>
      </w:pPr>
      <w:rPr>
        <w:rFonts w:ascii="Symbol" w:hAnsi="Symbol" w:hint="default"/>
      </w:rPr>
    </w:lvl>
    <w:lvl w:ilvl="1" w:tplc="089A5AB0">
      <w:start w:val="1"/>
      <w:numFmt w:val="bullet"/>
      <w:lvlText w:val="o"/>
      <w:lvlJc w:val="left"/>
      <w:pPr>
        <w:ind w:left="1440" w:hanging="360"/>
      </w:pPr>
      <w:rPr>
        <w:rFonts w:ascii="Courier New" w:hAnsi="Courier New" w:hint="default"/>
      </w:rPr>
    </w:lvl>
    <w:lvl w:ilvl="2" w:tplc="850475F8">
      <w:start w:val="1"/>
      <w:numFmt w:val="bullet"/>
      <w:lvlText w:val=""/>
      <w:lvlJc w:val="left"/>
      <w:pPr>
        <w:ind w:left="2160" w:hanging="360"/>
      </w:pPr>
      <w:rPr>
        <w:rFonts w:ascii="Wingdings" w:hAnsi="Wingdings" w:hint="default"/>
      </w:rPr>
    </w:lvl>
    <w:lvl w:ilvl="3" w:tplc="4E5A5D38">
      <w:start w:val="1"/>
      <w:numFmt w:val="bullet"/>
      <w:lvlText w:val=""/>
      <w:lvlJc w:val="left"/>
      <w:pPr>
        <w:ind w:left="2880" w:hanging="360"/>
      </w:pPr>
      <w:rPr>
        <w:rFonts w:ascii="Symbol" w:hAnsi="Symbol" w:hint="default"/>
      </w:rPr>
    </w:lvl>
    <w:lvl w:ilvl="4" w:tplc="AECAEFD0">
      <w:start w:val="1"/>
      <w:numFmt w:val="bullet"/>
      <w:lvlText w:val="o"/>
      <w:lvlJc w:val="left"/>
      <w:pPr>
        <w:ind w:left="3600" w:hanging="360"/>
      </w:pPr>
      <w:rPr>
        <w:rFonts w:ascii="Courier New" w:hAnsi="Courier New" w:hint="default"/>
      </w:rPr>
    </w:lvl>
    <w:lvl w:ilvl="5" w:tplc="9B383B28">
      <w:start w:val="1"/>
      <w:numFmt w:val="bullet"/>
      <w:lvlText w:val=""/>
      <w:lvlJc w:val="left"/>
      <w:pPr>
        <w:ind w:left="4320" w:hanging="360"/>
      </w:pPr>
      <w:rPr>
        <w:rFonts w:ascii="Wingdings" w:hAnsi="Wingdings" w:hint="default"/>
      </w:rPr>
    </w:lvl>
    <w:lvl w:ilvl="6" w:tplc="F10CEA76">
      <w:start w:val="1"/>
      <w:numFmt w:val="bullet"/>
      <w:lvlText w:val=""/>
      <w:lvlJc w:val="left"/>
      <w:pPr>
        <w:ind w:left="5040" w:hanging="360"/>
      </w:pPr>
      <w:rPr>
        <w:rFonts w:ascii="Symbol" w:hAnsi="Symbol" w:hint="default"/>
      </w:rPr>
    </w:lvl>
    <w:lvl w:ilvl="7" w:tplc="714AC22A">
      <w:start w:val="1"/>
      <w:numFmt w:val="bullet"/>
      <w:lvlText w:val="o"/>
      <w:lvlJc w:val="left"/>
      <w:pPr>
        <w:ind w:left="5760" w:hanging="360"/>
      </w:pPr>
      <w:rPr>
        <w:rFonts w:ascii="Courier New" w:hAnsi="Courier New" w:hint="default"/>
      </w:rPr>
    </w:lvl>
    <w:lvl w:ilvl="8" w:tplc="5CFA40C4">
      <w:start w:val="1"/>
      <w:numFmt w:val="bullet"/>
      <w:lvlText w:val=""/>
      <w:lvlJc w:val="left"/>
      <w:pPr>
        <w:ind w:left="6480" w:hanging="360"/>
      </w:pPr>
      <w:rPr>
        <w:rFonts w:ascii="Wingdings" w:hAnsi="Wingdings" w:hint="default"/>
      </w:rPr>
    </w:lvl>
  </w:abstractNum>
  <w:abstractNum w:abstractNumId="6" w15:restartNumberingAfterBreak="0">
    <w:nsid w:val="5ABB05A1"/>
    <w:multiLevelType w:val="hybridMultilevel"/>
    <w:tmpl w:val="FFFFFFFF"/>
    <w:lvl w:ilvl="0" w:tplc="1F648420">
      <w:start w:val="1"/>
      <w:numFmt w:val="bullet"/>
      <w:lvlText w:val=""/>
      <w:lvlJc w:val="left"/>
      <w:pPr>
        <w:ind w:left="720" w:hanging="360"/>
      </w:pPr>
      <w:rPr>
        <w:rFonts w:ascii="Symbol" w:hAnsi="Symbol" w:hint="default"/>
      </w:rPr>
    </w:lvl>
    <w:lvl w:ilvl="1" w:tplc="2026D952">
      <w:start w:val="1"/>
      <w:numFmt w:val="bullet"/>
      <w:lvlText w:val="o"/>
      <w:lvlJc w:val="left"/>
      <w:pPr>
        <w:ind w:left="1440" w:hanging="360"/>
      </w:pPr>
      <w:rPr>
        <w:rFonts w:ascii="Courier New" w:hAnsi="Courier New" w:hint="default"/>
      </w:rPr>
    </w:lvl>
    <w:lvl w:ilvl="2" w:tplc="B4EA2646">
      <w:start w:val="1"/>
      <w:numFmt w:val="bullet"/>
      <w:lvlText w:val=""/>
      <w:lvlJc w:val="left"/>
      <w:pPr>
        <w:ind w:left="2160" w:hanging="360"/>
      </w:pPr>
      <w:rPr>
        <w:rFonts w:ascii="Wingdings" w:hAnsi="Wingdings" w:hint="default"/>
      </w:rPr>
    </w:lvl>
    <w:lvl w:ilvl="3" w:tplc="CEEA6E1C">
      <w:start w:val="1"/>
      <w:numFmt w:val="bullet"/>
      <w:lvlText w:val=""/>
      <w:lvlJc w:val="left"/>
      <w:pPr>
        <w:ind w:left="2880" w:hanging="360"/>
      </w:pPr>
      <w:rPr>
        <w:rFonts w:ascii="Symbol" w:hAnsi="Symbol" w:hint="default"/>
      </w:rPr>
    </w:lvl>
    <w:lvl w:ilvl="4" w:tplc="A5C62A1A">
      <w:start w:val="1"/>
      <w:numFmt w:val="bullet"/>
      <w:lvlText w:val="o"/>
      <w:lvlJc w:val="left"/>
      <w:pPr>
        <w:ind w:left="3600" w:hanging="360"/>
      </w:pPr>
      <w:rPr>
        <w:rFonts w:ascii="Courier New" w:hAnsi="Courier New" w:hint="default"/>
      </w:rPr>
    </w:lvl>
    <w:lvl w:ilvl="5" w:tplc="6E6CA93A">
      <w:start w:val="1"/>
      <w:numFmt w:val="bullet"/>
      <w:lvlText w:val=""/>
      <w:lvlJc w:val="left"/>
      <w:pPr>
        <w:ind w:left="4320" w:hanging="360"/>
      </w:pPr>
      <w:rPr>
        <w:rFonts w:ascii="Wingdings" w:hAnsi="Wingdings" w:hint="default"/>
      </w:rPr>
    </w:lvl>
    <w:lvl w:ilvl="6" w:tplc="B2A4B786">
      <w:start w:val="1"/>
      <w:numFmt w:val="bullet"/>
      <w:lvlText w:val=""/>
      <w:lvlJc w:val="left"/>
      <w:pPr>
        <w:ind w:left="5040" w:hanging="360"/>
      </w:pPr>
      <w:rPr>
        <w:rFonts w:ascii="Symbol" w:hAnsi="Symbol" w:hint="default"/>
      </w:rPr>
    </w:lvl>
    <w:lvl w:ilvl="7" w:tplc="2A0EA942">
      <w:start w:val="1"/>
      <w:numFmt w:val="bullet"/>
      <w:lvlText w:val="o"/>
      <w:lvlJc w:val="left"/>
      <w:pPr>
        <w:ind w:left="5760" w:hanging="360"/>
      </w:pPr>
      <w:rPr>
        <w:rFonts w:ascii="Courier New" w:hAnsi="Courier New" w:hint="default"/>
      </w:rPr>
    </w:lvl>
    <w:lvl w:ilvl="8" w:tplc="CF5A46E0">
      <w:start w:val="1"/>
      <w:numFmt w:val="bullet"/>
      <w:lvlText w:val=""/>
      <w:lvlJc w:val="left"/>
      <w:pPr>
        <w:ind w:left="6480" w:hanging="360"/>
      </w:pPr>
      <w:rPr>
        <w:rFonts w:ascii="Wingdings" w:hAnsi="Wingdings" w:hint="default"/>
      </w:rPr>
    </w:lvl>
  </w:abstractNum>
  <w:abstractNum w:abstractNumId="7" w15:restartNumberingAfterBreak="0">
    <w:nsid w:val="67881DAA"/>
    <w:multiLevelType w:val="hybridMultilevel"/>
    <w:tmpl w:val="4FB41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B597B09"/>
    <w:multiLevelType w:val="hybridMultilevel"/>
    <w:tmpl w:val="FFFFFFFF"/>
    <w:lvl w:ilvl="0" w:tplc="A60A5FB6">
      <w:start w:val="1"/>
      <w:numFmt w:val="bullet"/>
      <w:lvlText w:val="·"/>
      <w:lvlJc w:val="left"/>
      <w:pPr>
        <w:ind w:left="720" w:hanging="360"/>
      </w:pPr>
      <w:rPr>
        <w:rFonts w:ascii="Symbol" w:hAnsi="Symbol" w:hint="default"/>
      </w:rPr>
    </w:lvl>
    <w:lvl w:ilvl="1" w:tplc="1F148BCC">
      <w:start w:val="1"/>
      <w:numFmt w:val="bullet"/>
      <w:lvlText w:val="o"/>
      <w:lvlJc w:val="left"/>
      <w:pPr>
        <w:ind w:left="1440" w:hanging="360"/>
      </w:pPr>
      <w:rPr>
        <w:rFonts w:ascii="Courier New" w:hAnsi="Courier New" w:hint="default"/>
      </w:rPr>
    </w:lvl>
    <w:lvl w:ilvl="2" w:tplc="7C486212">
      <w:start w:val="1"/>
      <w:numFmt w:val="bullet"/>
      <w:lvlText w:val=""/>
      <w:lvlJc w:val="left"/>
      <w:pPr>
        <w:ind w:left="2160" w:hanging="360"/>
      </w:pPr>
      <w:rPr>
        <w:rFonts w:ascii="Wingdings" w:hAnsi="Wingdings" w:hint="default"/>
      </w:rPr>
    </w:lvl>
    <w:lvl w:ilvl="3" w:tplc="C57A4B02">
      <w:start w:val="1"/>
      <w:numFmt w:val="bullet"/>
      <w:lvlText w:val=""/>
      <w:lvlJc w:val="left"/>
      <w:pPr>
        <w:ind w:left="2880" w:hanging="360"/>
      </w:pPr>
      <w:rPr>
        <w:rFonts w:ascii="Symbol" w:hAnsi="Symbol" w:hint="default"/>
      </w:rPr>
    </w:lvl>
    <w:lvl w:ilvl="4" w:tplc="0F1E4B20">
      <w:start w:val="1"/>
      <w:numFmt w:val="bullet"/>
      <w:lvlText w:val="o"/>
      <w:lvlJc w:val="left"/>
      <w:pPr>
        <w:ind w:left="3600" w:hanging="360"/>
      </w:pPr>
      <w:rPr>
        <w:rFonts w:ascii="Courier New" w:hAnsi="Courier New" w:hint="default"/>
      </w:rPr>
    </w:lvl>
    <w:lvl w:ilvl="5" w:tplc="87C2C20A">
      <w:start w:val="1"/>
      <w:numFmt w:val="bullet"/>
      <w:lvlText w:val=""/>
      <w:lvlJc w:val="left"/>
      <w:pPr>
        <w:ind w:left="4320" w:hanging="360"/>
      </w:pPr>
      <w:rPr>
        <w:rFonts w:ascii="Wingdings" w:hAnsi="Wingdings" w:hint="default"/>
      </w:rPr>
    </w:lvl>
    <w:lvl w:ilvl="6" w:tplc="A3128C9C">
      <w:start w:val="1"/>
      <w:numFmt w:val="bullet"/>
      <w:lvlText w:val=""/>
      <w:lvlJc w:val="left"/>
      <w:pPr>
        <w:ind w:left="5040" w:hanging="360"/>
      </w:pPr>
      <w:rPr>
        <w:rFonts w:ascii="Symbol" w:hAnsi="Symbol" w:hint="default"/>
      </w:rPr>
    </w:lvl>
    <w:lvl w:ilvl="7" w:tplc="CC58EEA2">
      <w:start w:val="1"/>
      <w:numFmt w:val="bullet"/>
      <w:lvlText w:val="o"/>
      <w:lvlJc w:val="left"/>
      <w:pPr>
        <w:ind w:left="5760" w:hanging="360"/>
      </w:pPr>
      <w:rPr>
        <w:rFonts w:ascii="Courier New" w:hAnsi="Courier New" w:hint="default"/>
      </w:rPr>
    </w:lvl>
    <w:lvl w:ilvl="8" w:tplc="53902B9C">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8"/>
  </w:num>
  <w:num w:numId="6">
    <w:abstractNumId w:val="6"/>
  </w:num>
  <w:num w:numId="7">
    <w:abstractNumId w:val="5"/>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e, Neeley Polka">
    <w15:presenceInfo w15:providerId="AD" w15:userId="S::npolka@vols.utk.edu::9e30803d-d8fd-4475-b106-21ba6e3c8441"/>
  </w15:person>
  <w15:person w15:author="Abhishek Majumdar">
    <w15:presenceInfo w15:providerId="Windows Live" w15:userId="c4785034709a76bf"/>
  </w15:person>
  <w15:person w15:author="Aaron Dittmer">
    <w15:presenceInfo w15:providerId="Windows Live" w15:userId="45830ea32285269b"/>
  </w15:person>
  <w15:person w15:author="Aaron Dittmer [2]">
    <w15:presenceInfo w15:providerId="None" w15:userId="Aaron Ditt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9D"/>
    <w:rsid w:val="00000604"/>
    <w:rsid w:val="0000088D"/>
    <w:rsid w:val="00000C20"/>
    <w:rsid w:val="00001B6D"/>
    <w:rsid w:val="0000241E"/>
    <w:rsid w:val="0000250E"/>
    <w:rsid w:val="00003472"/>
    <w:rsid w:val="00004002"/>
    <w:rsid w:val="000043C0"/>
    <w:rsid w:val="00004480"/>
    <w:rsid w:val="00004663"/>
    <w:rsid w:val="00005CB0"/>
    <w:rsid w:val="000062BD"/>
    <w:rsid w:val="00006943"/>
    <w:rsid w:val="000078E0"/>
    <w:rsid w:val="00010931"/>
    <w:rsid w:val="00010AD6"/>
    <w:rsid w:val="0001122C"/>
    <w:rsid w:val="00011921"/>
    <w:rsid w:val="00012ABC"/>
    <w:rsid w:val="000148CC"/>
    <w:rsid w:val="00014A2D"/>
    <w:rsid w:val="00014F55"/>
    <w:rsid w:val="000163FA"/>
    <w:rsid w:val="00016F7D"/>
    <w:rsid w:val="00017261"/>
    <w:rsid w:val="00017FFD"/>
    <w:rsid w:val="00021B0B"/>
    <w:rsid w:val="00021DBF"/>
    <w:rsid w:val="000220AA"/>
    <w:rsid w:val="00022A47"/>
    <w:rsid w:val="00026151"/>
    <w:rsid w:val="00026648"/>
    <w:rsid w:val="0002727C"/>
    <w:rsid w:val="0002734F"/>
    <w:rsid w:val="000303D6"/>
    <w:rsid w:val="000306A8"/>
    <w:rsid w:val="000321D4"/>
    <w:rsid w:val="00032388"/>
    <w:rsid w:val="00032C81"/>
    <w:rsid w:val="00033B43"/>
    <w:rsid w:val="00034DCE"/>
    <w:rsid w:val="000357AD"/>
    <w:rsid w:val="000357DB"/>
    <w:rsid w:val="00035E36"/>
    <w:rsid w:val="000375B5"/>
    <w:rsid w:val="00040A9F"/>
    <w:rsid w:val="00040D35"/>
    <w:rsid w:val="00041476"/>
    <w:rsid w:val="00041EA3"/>
    <w:rsid w:val="000423F2"/>
    <w:rsid w:val="00042C1F"/>
    <w:rsid w:val="00044338"/>
    <w:rsid w:val="00044BAE"/>
    <w:rsid w:val="00045A2D"/>
    <w:rsid w:val="000469F6"/>
    <w:rsid w:val="0004770D"/>
    <w:rsid w:val="0004777A"/>
    <w:rsid w:val="000504DD"/>
    <w:rsid w:val="000505A7"/>
    <w:rsid w:val="000510D4"/>
    <w:rsid w:val="00051254"/>
    <w:rsid w:val="00052F14"/>
    <w:rsid w:val="00052F7F"/>
    <w:rsid w:val="0005316E"/>
    <w:rsid w:val="00053E98"/>
    <w:rsid w:val="00055A56"/>
    <w:rsid w:val="00055BF7"/>
    <w:rsid w:val="0005652F"/>
    <w:rsid w:val="000570BC"/>
    <w:rsid w:val="00057A59"/>
    <w:rsid w:val="000619A0"/>
    <w:rsid w:val="0006212A"/>
    <w:rsid w:val="00062F61"/>
    <w:rsid w:val="00063250"/>
    <w:rsid w:val="00063783"/>
    <w:rsid w:val="00066F91"/>
    <w:rsid w:val="00070778"/>
    <w:rsid w:val="00070F7C"/>
    <w:rsid w:val="0007381E"/>
    <w:rsid w:val="000743ED"/>
    <w:rsid w:val="000751C0"/>
    <w:rsid w:val="00076517"/>
    <w:rsid w:val="00077582"/>
    <w:rsid w:val="00077620"/>
    <w:rsid w:val="000776D6"/>
    <w:rsid w:val="000819D3"/>
    <w:rsid w:val="00081E6B"/>
    <w:rsid w:val="000820E6"/>
    <w:rsid w:val="0008271C"/>
    <w:rsid w:val="0008498F"/>
    <w:rsid w:val="00084C36"/>
    <w:rsid w:val="0008578E"/>
    <w:rsid w:val="00085844"/>
    <w:rsid w:val="00085A3D"/>
    <w:rsid w:val="0008673D"/>
    <w:rsid w:val="00086D49"/>
    <w:rsid w:val="00090285"/>
    <w:rsid w:val="00090523"/>
    <w:rsid w:val="000930A2"/>
    <w:rsid w:val="00093295"/>
    <w:rsid w:val="000932A1"/>
    <w:rsid w:val="0009518F"/>
    <w:rsid w:val="000962DD"/>
    <w:rsid w:val="00096752"/>
    <w:rsid w:val="00097237"/>
    <w:rsid w:val="00097EFB"/>
    <w:rsid w:val="000A0D06"/>
    <w:rsid w:val="000A1DC1"/>
    <w:rsid w:val="000A45CD"/>
    <w:rsid w:val="000A53AD"/>
    <w:rsid w:val="000A54E3"/>
    <w:rsid w:val="000A6344"/>
    <w:rsid w:val="000B2437"/>
    <w:rsid w:val="000B49CF"/>
    <w:rsid w:val="000B5760"/>
    <w:rsid w:val="000B5BEF"/>
    <w:rsid w:val="000B5E9B"/>
    <w:rsid w:val="000C0358"/>
    <w:rsid w:val="000C0774"/>
    <w:rsid w:val="000C07A8"/>
    <w:rsid w:val="000C0A3B"/>
    <w:rsid w:val="000C1EDF"/>
    <w:rsid w:val="000C207B"/>
    <w:rsid w:val="000C29A7"/>
    <w:rsid w:val="000C2E00"/>
    <w:rsid w:val="000C4435"/>
    <w:rsid w:val="000C4641"/>
    <w:rsid w:val="000C488F"/>
    <w:rsid w:val="000C4C09"/>
    <w:rsid w:val="000C4F3E"/>
    <w:rsid w:val="000C5027"/>
    <w:rsid w:val="000C5143"/>
    <w:rsid w:val="000C5F60"/>
    <w:rsid w:val="000C66C7"/>
    <w:rsid w:val="000C690E"/>
    <w:rsid w:val="000C6AA1"/>
    <w:rsid w:val="000D07C0"/>
    <w:rsid w:val="000D1898"/>
    <w:rsid w:val="000D2600"/>
    <w:rsid w:val="000D2796"/>
    <w:rsid w:val="000D2969"/>
    <w:rsid w:val="000D3E4E"/>
    <w:rsid w:val="000D5274"/>
    <w:rsid w:val="000D5F87"/>
    <w:rsid w:val="000D5FEC"/>
    <w:rsid w:val="000D6503"/>
    <w:rsid w:val="000D75D0"/>
    <w:rsid w:val="000E0656"/>
    <w:rsid w:val="000E07E2"/>
    <w:rsid w:val="000E0A12"/>
    <w:rsid w:val="000E0A70"/>
    <w:rsid w:val="000E1AC1"/>
    <w:rsid w:val="000E203D"/>
    <w:rsid w:val="000E28FC"/>
    <w:rsid w:val="000E2CBC"/>
    <w:rsid w:val="000E2D50"/>
    <w:rsid w:val="000E2ED6"/>
    <w:rsid w:val="000E30D6"/>
    <w:rsid w:val="000E3C36"/>
    <w:rsid w:val="000E3E50"/>
    <w:rsid w:val="000E3FC7"/>
    <w:rsid w:val="000E44A7"/>
    <w:rsid w:val="000E48D9"/>
    <w:rsid w:val="000E49DC"/>
    <w:rsid w:val="000E56CF"/>
    <w:rsid w:val="000E57B5"/>
    <w:rsid w:val="000E6164"/>
    <w:rsid w:val="000E7C73"/>
    <w:rsid w:val="000F0AAA"/>
    <w:rsid w:val="000F0C8E"/>
    <w:rsid w:val="000F151D"/>
    <w:rsid w:val="000F1EE1"/>
    <w:rsid w:val="000F2052"/>
    <w:rsid w:val="000F2C94"/>
    <w:rsid w:val="000F3827"/>
    <w:rsid w:val="000F4C9A"/>
    <w:rsid w:val="000F50A9"/>
    <w:rsid w:val="000F572A"/>
    <w:rsid w:val="000F6F64"/>
    <w:rsid w:val="000F7F6A"/>
    <w:rsid w:val="00102893"/>
    <w:rsid w:val="0010371C"/>
    <w:rsid w:val="00103B2E"/>
    <w:rsid w:val="00103DC0"/>
    <w:rsid w:val="0010440B"/>
    <w:rsid w:val="001055F6"/>
    <w:rsid w:val="00107687"/>
    <w:rsid w:val="001113EB"/>
    <w:rsid w:val="001114A7"/>
    <w:rsid w:val="00111757"/>
    <w:rsid w:val="00112CF4"/>
    <w:rsid w:val="00112F6D"/>
    <w:rsid w:val="00113243"/>
    <w:rsid w:val="0011458B"/>
    <w:rsid w:val="00114E33"/>
    <w:rsid w:val="00115A09"/>
    <w:rsid w:val="001172D1"/>
    <w:rsid w:val="001174B8"/>
    <w:rsid w:val="00117741"/>
    <w:rsid w:val="001179D7"/>
    <w:rsid w:val="001217C9"/>
    <w:rsid w:val="00121D4A"/>
    <w:rsid w:val="00121E65"/>
    <w:rsid w:val="00123182"/>
    <w:rsid w:val="001233F1"/>
    <w:rsid w:val="00123AB4"/>
    <w:rsid w:val="00123F28"/>
    <w:rsid w:val="0012427E"/>
    <w:rsid w:val="0012452B"/>
    <w:rsid w:val="00124FB1"/>
    <w:rsid w:val="00126AD9"/>
    <w:rsid w:val="001271AD"/>
    <w:rsid w:val="001273E8"/>
    <w:rsid w:val="001307F7"/>
    <w:rsid w:val="00131660"/>
    <w:rsid w:val="001318AA"/>
    <w:rsid w:val="001326FD"/>
    <w:rsid w:val="0013375E"/>
    <w:rsid w:val="00134538"/>
    <w:rsid w:val="00135477"/>
    <w:rsid w:val="00136283"/>
    <w:rsid w:val="00141230"/>
    <w:rsid w:val="00141A70"/>
    <w:rsid w:val="00141AAC"/>
    <w:rsid w:val="00141C13"/>
    <w:rsid w:val="00141FDF"/>
    <w:rsid w:val="00142672"/>
    <w:rsid w:val="00142EF8"/>
    <w:rsid w:val="0014332E"/>
    <w:rsid w:val="001438E7"/>
    <w:rsid w:val="00143A9D"/>
    <w:rsid w:val="0014498F"/>
    <w:rsid w:val="001454CB"/>
    <w:rsid w:val="00146086"/>
    <w:rsid w:val="0014632A"/>
    <w:rsid w:val="0014684E"/>
    <w:rsid w:val="00147DCB"/>
    <w:rsid w:val="00147E03"/>
    <w:rsid w:val="001505AE"/>
    <w:rsid w:val="00150613"/>
    <w:rsid w:val="00150851"/>
    <w:rsid w:val="00150976"/>
    <w:rsid w:val="001512BB"/>
    <w:rsid w:val="0015204B"/>
    <w:rsid w:val="001526D7"/>
    <w:rsid w:val="001526E0"/>
    <w:rsid w:val="001534B6"/>
    <w:rsid w:val="001537B5"/>
    <w:rsid w:val="00154560"/>
    <w:rsid w:val="00154ABC"/>
    <w:rsid w:val="00154E43"/>
    <w:rsid w:val="00155B04"/>
    <w:rsid w:val="00155FB0"/>
    <w:rsid w:val="00156B83"/>
    <w:rsid w:val="00161962"/>
    <w:rsid w:val="001635D6"/>
    <w:rsid w:val="001659C3"/>
    <w:rsid w:val="00166936"/>
    <w:rsid w:val="00166E5F"/>
    <w:rsid w:val="0016707E"/>
    <w:rsid w:val="00167677"/>
    <w:rsid w:val="00170240"/>
    <w:rsid w:val="00170A84"/>
    <w:rsid w:val="0017182E"/>
    <w:rsid w:val="0017248D"/>
    <w:rsid w:val="00172CA2"/>
    <w:rsid w:val="001735F6"/>
    <w:rsid w:val="001738FD"/>
    <w:rsid w:val="0017397C"/>
    <w:rsid w:val="001742C2"/>
    <w:rsid w:val="00174D46"/>
    <w:rsid w:val="00175EC1"/>
    <w:rsid w:val="001764E5"/>
    <w:rsid w:val="001768F1"/>
    <w:rsid w:val="00177134"/>
    <w:rsid w:val="001771F6"/>
    <w:rsid w:val="001807CE"/>
    <w:rsid w:val="00180A80"/>
    <w:rsid w:val="0018187B"/>
    <w:rsid w:val="00181E66"/>
    <w:rsid w:val="001822D3"/>
    <w:rsid w:val="00182453"/>
    <w:rsid w:val="001825C4"/>
    <w:rsid w:val="001837A4"/>
    <w:rsid w:val="00184503"/>
    <w:rsid w:val="0018459A"/>
    <w:rsid w:val="001869AC"/>
    <w:rsid w:val="00187068"/>
    <w:rsid w:val="001875BB"/>
    <w:rsid w:val="001877F3"/>
    <w:rsid w:val="00190CC2"/>
    <w:rsid w:val="00191254"/>
    <w:rsid w:val="001940BC"/>
    <w:rsid w:val="001945A2"/>
    <w:rsid w:val="00195389"/>
    <w:rsid w:val="001962F5"/>
    <w:rsid w:val="00196F0A"/>
    <w:rsid w:val="00196F36"/>
    <w:rsid w:val="0019707B"/>
    <w:rsid w:val="00197F69"/>
    <w:rsid w:val="001A10DE"/>
    <w:rsid w:val="001A16BB"/>
    <w:rsid w:val="001A2360"/>
    <w:rsid w:val="001A268C"/>
    <w:rsid w:val="001A415B"/>
    <w:rsid w:val="001A4BF9"/>
    <w:rsid w:val="001A705C"/>
    <w:rsid w:val="001B023B"/>
    <w:rsid w:val="001B0CC9"/>
    <w:rsid w:val="001B0D14"/>
    <w:rsid w:val="001B1563"/>
    <w:rsid w:val="001B175F"/>
    <w:rsid w:val="001B2D78"/>
    <w:rsid w:val="001B30FE"/>
    <w:rsid w:val="001B34B6"/>
    <w:rsid w:val="001B5103"/>
    <w:rsid w:val="001B59A2"/>
    <w:rsid w:val="001B60A5"/>
    <w:rsid w:val="001B6E1F"/>
    <w:rsid w:val="001C0A66"/>
    <w:rsid w:val="001C0D9D"/>
    <w:rsid w:val="001C1396"/>
    <w:rsid w:val="001C3786"/>
    <w:rsid w:val="001C3EC6"/>
    <w:rsid w:val="001C4078"/>
    <w:rsid w:val="001C4C20"/>
    <w:rsid w:val="001C4C3D"/>
    <w:rsid w:val="001C5117"/>
    <w:rsid w:val="001C58B2"/>
    <w:rsid w:val="001C595E"/>
    <w:rsid w:val="001C66F9"/>
    <w:rsid w:val="001C7B5A"/>
    <w:rsid w:val="001D0E8D"/>
    <w:rsid w:val="001D2A8A"/>
    <w:rsid w:val="001D3182"/>
    <w:rsid w:val="001D3D58"/>
    <w:rsid w:val="001D437A"/>
    <w:rsid w:val="001D4699"/>
    <w:rsid w:val="001D50E0"/>
    <w:rsid w:val="001D5330"/>
    <w:rsid w:val="001D5CD8"/>
    <w:rsid w:val="001D5CF2"/>
    <w:rsid w:val="001D5EFF"/>
    <w:rsid w:val="001D705A"/>
    <w:rsid w:val="001D7E35"/>
    <w:rsid w:val="001E039B"/>
    <w:rsid w:val="001E1047"/>
    <w:rsid w:val="001E14D9"/>
    <w:rsid w:val="001E1E0E"/>
    <w:rsid w:val="001E2E8C"/>
    <w:rsid w:val="001E2FE9"/>
    <w:rsid w:val="001E45A3"/>
    <w:rsid w:val="001E5020"/>
    <w:rsid w:val="001E5663"/>
    <w:rsid w:val="001E57F1"/>
    <w:rsid w:val="001E5D45"/>
    <w:rsid w:val="001E78B6"/>
    <w:rsid w:val="001F1595"/>
    <w:rsid w:val="001F2130"/>
    <w:rsid w:val="001F255A"/>
    <w:rsid w:val="001F3F54"/>
    <w:rsid w:val="001F4CB5"/>
    <w:rsid w:val="001F4E7C"/>
    <w:rsid w:val="001F4F0F"/>
    <w:rsid w:val="001F566E"/>
    <w:rsid w:val="001F6CD2"/>
    <w:rsid w:val="001F7686"/>
    <w:rsid w:val="001F7A79"/>
    <w:rsid w:val="0020118C"/>
    <w:rsid w:val="002030BB"/>
    <w:rsid w:val="0020430F"/>
    <w:rsid w:val="00204AB9"/>
    <w:rsid w:val="00204FEC"/>
    <w:rsid w:val="00205AC2"/>
    <w:rsid w:val="002063EE"/>
    <w:rsid w:val="00206C7F"/>
    <w:rsid w:val="0020706E"/>
    <w:rsid w:val="002079A8"/>
    <w:rsid w:val="002101A6"/>
    <w:rsid w:val="00210938"/>
    <w:rsid w:val="00210A56"/>
    <w:rsid w:val="00210DB7"/>
    <w:rsid w:val="00210E4D"/>
    <w:rsid w:val="002116F0"/>
    <w:rsid w:val="00211922"/>
    <w:rsid w:val="00211F92"/>
    <w:rsid w:val="00212277"/>
    <w:rsid w:val="00212623"/>
    <w:rsid w:val="00212E86"/>
    <w:rsid w:val="00213801"/>
    <w:rsid w:val="00214AFC"/>
    <w:rsid w:val="00215587"/>
    <w:rsid w:val="00215815"/>
    <w:rsid w:val="00216492"/>
    <w:rsid w:val="00216F78"/>
    <w:rsid w:val="0021704D"/>
    <w:rsid w:val="002220A6"/>
    <w:rsid w:val="00222143"/>
    <w:rsid w:val="00222260"/>
    <w:rsid w:val="00222715"/>
    <w:rsid w:val="00222A55"/>
    <w:rsid w:val="00223091"/>
    <w:rsid w:val="0022335F"/>
    <w:rsid w:val="00223BFE"/>
    <w:rsid w:val="002255ED"/>
    <w:rsid w:val="002264F3"/>
    <w:rsid w:val="0022692A"/>
    <w:rsid w:val="00226983"/>
    <w:rsid w:val="00226B2D"/>
    <w:rsid w:val="00227BB6"/>
    <w:rsid w:val="00227E43"/>
    <w:rsid w:val="00230A14"/>
    <w:rsid w:val="00230E08"/>
    <w:rsid w:val="00231337"/>
    <w:rsid w:val="00232735"/>
    <w:rsid w:val="002334CD"/>
    <w:rsid w:val="00233BE8"/>
    <w:rsid w:val="0023533F"/>
    <w:rsid w:val="002356DF"/>
    <w:rsid w:val="00236539"/>
    <w:rsid w:val="00237BC0"/>
    <w:rsid w:val="00240157"/>
    <w:rsid w:val="002404DC"/>
    <w:rsid w:val="00242F16"/>
    <w:rsid w:val="002435E3"/>
    <w:rsid w:val="00243D6F"/>
    <w:rsid w:val="0024410D"/>
    <w:rsid w:val="002446F1"/>
    <w:rsid w:val="00244BE3"/>
    <w:rsid w:val="00245816"/>
    <w:rsid w:val="00246A07"/>
    <w:rsid w:val="00246CAC"/>
    <w:rsid w:val="00250726"/>
    <w:rsid w:val="002513C1"/>
    <w:rsid w:val="00251EE9"/>
    <w:rsid w:val="002523A5"/>
    <w:rsid w:val="00252A18"/>
    <w:rsid w:val="00253C3A"/>
    <w:rsid w:val="00253EB7"/>
    <w:rsid w:val="002552A3"/>
    <w:rsid w:val="00256A9A"/>
    <w:rsid w:val="00256CBA"/>
    <w:rsid w:val="0026007F"/>
    <w:rsid w:val="002623E6"/>
    <w:rsid w:val="00263957"/>
    <w:rsid w:val="00264232"/>
    <w:rsid w:val="00264DB2"/>
    <w:rsid w:val="00264E8B"/>
    <w:rsid w:val="00265B72"/>
    <w:rsid w:val="002662CD"/>
    <w:rsid w:val="0026676A"/>
    <w:rsid w:val="0026725D"/>
    <w:rsid w:val="0026787B"/>
    <w:rsid w:val="002702CF"/>
    <w:rsid w:val="00270F0D"/>
    <w:rsid w:val="00272144"/>
    <w:rsid w:val="0027268C"/>
    <w:rsid w:val="00272A1F"/>
    <w:rsid w:val="00273993"/>
    <w:rsid w:val="0027473B"/>
    <w:rsid w:val="0027494D"/>
    <w:rsid w:val="00275BC1"/>
    <w:rsid w:val="00276BA3"/>
    <w:rsid w:val="0027755C"/>
    <w:rsid w:val="00277CF0"/>
    <w:rsid w:val="0028036A"/>
    <w:rsid w:val="00280D7A"/>
    <w:rsid w:val="00281EF7"/>
    <w:rsid w:val="002820E7"/>
    <w:rsid w:val="00283AD5"/>
    <w:rsid w:val="00283BAC"/>
    <w:rsid w:val="002851B2"/>
    <w:rsid w:val="0028520E"/>
    <w:rsid w:val="0028555C"/>
    <w:rsid w:val="002870F2"/>
    <w:rsid w:val="0028712C"/>
    <w:rsid w:val="00287E3D"/>
    <w:rsid w:val="00290F28"/>
    <w:rsid w:val="00291209"/>
    <w:rsid w:val="00291441"/>
    <w:rsid w:val="00291558"/>
    <w:rsid w:val="00291D03"/>
    <w:rsid w:val="00291FD4"/>
    <w:rsid w:val="00292974"/>
    <w:rsid w:val="0029298F"/>
    <w:rsid w:val="002931D4"/>
    <w:rsid w:val="00294FB9"/>
    <w:rsid w:val="0029502E"/>
    <w:rsid w:val="00295A0A"/>
    <w:rsid w:val="00295C8C"/>
    <w:rsid w:val="00295DA6"/>
    <w:rsid w:val="00295EA8"/>
    <w:rsid w:val="00297309"/>
    <w:rsid w:val="00297437"/>
    <w:rsid w:val="00297C3C"/>
    <w:rsid w:val="00297E6D"/>
    <w:rsid w:val="00297E8B"/>
    <w:rsid w:val="002A07E9"/>
    <w:rsid w:val="002A2BF9"/>
    <w:rsid w:val="002A2C03"/>
    <w:rsid w:val="002A5175"/>
    <w:rsid w:val="002A55BC"/>
    <w:rsid w:val="002A5680"/>
    <w:rsid w:val="002A642D"/>
    <w:rsid w:val="002A6A77"/>
    <w:rsid w:val="002A6E2F"/>
    <w:rsid w:val="002A759E"/>
    <w:rsid w:val="002B0D83"/>
    <w:rsid w:val="002B0E64"/>
    <w:rsid w:val="002B0FE4"/>
    <w:rsid w:val="002B16B0"/>
    <w:rsid w:val="002B1AC3"/>
    <w:rsid w:val="002B22CF"/>
    <w:rsid w:val="002B26F5"/>
    <w:rsid w:val="002B2705"/>
    <w:rsid w:val="002B4357"/>
    <w:rsid w:val="002B4619"/>
    <w:rsid w:val="002B5FE2"/>
    <w:rsid w:val="002B60C4"/>
    <w:rsid w:val="002B65C5"/>
    <w:rsid w:val="002B7362"/>
    <w:rsid w:val="002B73F0"/>
    <w:rsid w:val="002B74CC"/>
    <w:rsid w:val="002B7E38"/>
    <w:rsid w:val="002C0B8E"/>
    <w:rsid w:val="002C11B9"/>
    <w:rsid w:val="002C1740"/>
    <w:rsid w:val="002C1900"/>
    <w:rsid w:val="002C2CB1"/>
    <w:rsid w:val="002C33C5"/>
    <w:rsid w:val="002C407C"/>
    <w:rsid w:val="002C4C54"/>
    <w:rsid w:val="002C61E2"/>
    <w:rsid w:val="002C6438"/>
    <w:rsid w:val="002C69FB"/>
    <w:rsid w:val="002C77EF"/>
    <w:rsid w:val="002C7927"/>
    <w:rsid w:val="002D0097"/>
    <w:rsid w:val="002D00D7"/>
    <w:rsid w:val="002D193E"/>
    <w:rsid w:val="002D1A89"/>
    <w:rsid w:val="002D2AE1"/>
    <w:rsid w:val="002D2E4A"/>
    <w:rsid w:val="002D318E"/>
    <w:rsid w:val="002D3BAC"/>
    <w:rsid w:val="002D4B31"/>
    <w:rsid w:val="002D61C2"/>
    <w:rsid w:val="002D70EE"/>
    <w:rsid w:val="002D7C3B"/>
    <w:rsid w:val="002E019D"/>
    <w:rsid w:val="002E0AA6"/>
    <w:rsid w:val="002E1F7F"/>
    <w:rsid w:val="002E2755"/>
    <w:rsid w:val="002E3841"/>
    <w:rsid w:val="002E5088"/>
    <w:rsid w:val="002E63C7"/>
    <w:rsid w:val="002E6A73"/>
    <w:rsid w:val="002E7519"/>
    <w:rsid w:val="002E7751"/>
    <w:rsid w:val="002F3208"/>
    <w:rsid w:val="002F32D1"/>
    <w:rsid w:val="002F36C0"/>
    <w:rsid w:val="002F3C5D"/>
    <w:rsid w:val="002F77D2"/>
    <w:rsid w:val="00300023"/>
    <w:rsid w:val="0030083C"/>
    <w:rsid w:val="003013C0"/>
    <w:rsid w:val="0030162C"/>
    <w:rsid w:val="00301D18"/>
    <w:rsid w:val="00302040"/>
    <w:rsid w:val="00302DDA"/>
    <w:rsid w:val="003033D1"/>
    <w:rsid w:val="003036AB"/>
    <w:rsid w:val="00304487"/>
    <w:rsid w:val="00305770"/>
    <w:rsid w:val="003060C4"/>
    <w:rsid w:val="0030701E"/>
    <w:rsid w:val="00310124"/>
    <w:rsid w:val="00310A68"/>
    <w:rsid w:val="00310BBE"/>
    <w:rsid w:val="00311F1B"/>
    <w:rsid w:val="00312234"/>
    <w:rsid w:val="003132FA"/>
    <w:rsid w:val="00313ADC"/>
    <w:rsid w:val="00314F4C"/>
    <w:rsid w:val="00315513"/>
    <w:rsid w:val="003159B2"/>
    <w:rsid w:val="00316165"/>
    <w:rsid w:val="00316F90"/>
    <w:rsid w:val="003175E0"/>
    <w:rsid w:val="00317B03"/>
    <w:rsid w:val="003215A8"/>
    <w:rsid w:val="00322126"/>
    <w:rsid w:val="00322E9A"/>
    <w:rsid w:val="00323779"/>
    <w:rsid w:val="003245A1"/>
    <w:rsid w:val="00325908"/>
    <w:rsid w:val="00325CEF"/>
    <w:rsid w:val="0032611A"/>
    <w:rsid w:val="003269E4"/>
    <w:rsid w:val="00326FAC"/>
    <w:rsid w:val="00327943"/>
    <w:rsid w:val="00327A7D"/>
    <w:rsid w:val="00327C54"/>
    <w:rsid w:val="00327F18"/>
    <w:rsid w:val="00330203"/>
    <w:rsid w:val="003302F4"/>
    <w:rsid w:val="00330648"/>
    <w:rsid w:val="00332E1E"/>
    <w:rsid w:val="00333366"/>
    <w:rsid w:val="00333E76"/>
    <w:rsid w:val="003342A4"/>
    <w:rsid w:val="00335D4A"/>
    <w:rsid w:val="00337151"/>
    <w:rsid w:val="003373F6"/>
    <w:rsid w:val="003376E9"/>
    <w:rsid w:val="00337A28"/>
    <w:rsid w:val="00341231"/>
    <w:rsid w:val="00342055"/>
    <w:rsid w:val="00342617"/>
    <w:rsid w:val="0034274F"/>
    <w:rsid w:val="00342F01"/>
    <w:rsid w:val="003444C3"/>
    <w:rsid w:val="00344588"/>
    <w:rsid w:val="00344EE5"/>
    <w:rsid w:val="0034675E"/>
    <w:rsid w:val="00347480"/>
    <w:rsid w:val="003479AD"/>
    <w:rsid w:val="00350290"/>
    <w:rsid w:val="00351086"/>
    <w:rsid w:val="00351E06"/>
    <w:rsid w:val="00352491"/>
    <w:rsid w:val="00353E68"/>
    <w:rsid w:val="00354470"/>
    <w:rsid w:val="003545E4"/>
    <w:rsid w:val="00354ADE"/>
    <w:rsid w:val="00355C78"/>
    <w:rsid w:val="00357567"/>
    <w:rsid w:val="003605E5"/>
    <w:rsid w:val="0036149F"/>
    <w:rsid w:val="003617A4"/>
    <w:rsid w:val="003627A0"/>
    <w:rsid w:val="00362F3B"/>
    <w:rsid w:val="003635B0"/>
    <w:rsid w:val="003644DE"/>
    <w:rsid w:val="003648B0"/>
    <w:rsid w:val="003650D5"/>
    <w:rsid w:val="00365A16"/>
    <w:rsid w:val="00367373"/>
    <w:rsid w:val="00370B1E"/>
    <w:rsid w:val="0037135F"/>
    <w:rsid w:val="00371FF9"/>
    <w:rsid w:val="00372869"/>
    <w:rsid w:val="00373ED5"/>
    <w:rsid w:val="00374DDC"/>
    <w:rsid w:val="0037542E"/>
    <w:rsid w:val="00376126"/>
    <w:rsid w:val="003764AF"/>
    <w:rsid w:val="00376837"/>
    <w:rsid w:val="00376922"/>
    <w:rsid w:val="00380A11"/>
    <w:rsid w:val="00380F4B"/>
    <w:rsid w:val="0038161D"/>
    <w:rsid w:val="00381D81"/>
    <w:rsid w:val="00382B09"/>
    <w:rsid w:val="0038453A"/>
    <w:rsid w:val="003851FE"/>
    <w:rsid w:val="00385227"/>
    <w:rsid w:val="00385999"/>
    <w:rsid w:val="00385E68"/>
    <w:rsid w:val="00386CEF"/>
    <w:rsid w:val="003872CB"/>
    <w:rsid w:val="00390714"/>
    <w:rsid w:val="00391BD1"/>
    <w:rsid w:val="00392D50"/>
    <w:rsid w:val="00392D69"/>
    <w:rsid w:val="003936A3"/>
    <w:rsid w:val="00393931"/>
    <w:rsid w:val="003959B5"/>
    <w:rsid w:val="00396DA0"/>
    <w:rsid w:val="003978F9"/>
    <w:rsid w:val="00397FAE"/>
    <w:rsid w:val="003A110E"/>
    <w:rsid w:val="003A1346"/>
    <w:rsid w:val="003A17BF"/>
    <w:rsid w:val="003A196E"/>
    <w:rsid w:val="003A1A01"/>
    <w:rsid w:val="003A1B2E"/>
    <w:rsid w:val="003A2105"/>
    <w:rsid w:val="003A2A8F"/>
    <w:rsid w:val="003A2B3B"/>
    <w:rsid w:val="003A32D7"/>
    <w:rsid w:val="003A33E4"/>
    <w:rsid w:val="003A3E23"/>
    <w:rsid w:val="003A5524"/>
    <w:rsid w:val="003A55A7"/>
    <w:rsid w:val="003A636B"/>
    <w:rsid w:val="003A6A18"/>
    <w:rsid w:val="003A6A27"/>
    <w:rsid w:val="003A753C"/>
    <w:rsid w:val="003A7B0C"/>
    <w:rsid w:val="003B0729"/>
    <w:rsid w:val="003B1A6A"/>
    <w:rsid w:val="003B1D31"/>
    <w:rsid w:val="003B2311"/>
    <w:rsid w:val="003B23FA"/>
    <w:rsid w:val="003B2612"/>
    <w:rsid w:val="003B2C2A"/>
    <w:rsid w:val="003B3C47"/>
    <w:rsid w:val="003B4633"/>
    <w:rsid w:val="003B4B96"/>
    <w:rsid w:val="003B4CBC"/>
    <w:rsid w:val="003B58BF"/>
    <w:rsid w:val="003B590C"/>
    <w:rsid w:val="003B5AF4"/>
    <w:rsid w:val="003B613A"/>
    <w:rsid w:val="003B69E5"/>
    <w:rsid w:val="003C0130"/>
    <w:rsid w:val="003C0AEE"/>
    <w:rsid w:val="003C0C49"/>
    <w:rsid w:val="003C1274"/>
    <w:rsid w:val="003C23DA"/>
    <w:rsid w:val="003C599A"/>
    <w:rsid w:val="003C5ED9"/>
    <w:rsid w:val="003C61CF"/>
    <w:rsid w:val="003D0001"/>
    <w:rsid w:val="003D044A"/>
    <w:rsid w:val="003D0837"/>
    <w:rsid w:val="003D0B88"/>
    <w:rsid w:val="003D0C6A"/>
    <w:rsid w:val="003D0EFF"/>
    <w:rsid w:val="003D12C5"/>
    <w:rsid w:val="003D1E94"/>
    <w:rsid w:val="003D22BE"/>
    <w:rsid w:val="003D275B"/>
    <w:rsid w:val="003D29C7"/>
    <w:rsid w:val="003D3112"/>
    <w:rsid w:val="003D3271"/>
    <w:rsid w:val="003D378F"/>
    <w:rsid w:val="003D37AC"/>
    <w:rsid w:val="003D4439"/>
    <w:rsid w:val="003D4DEC"/>
    <w:rsid w:val="003D505B"/>
    <w:rsid w:val="003D55AA"/>
    <w:rsid w:val="003D58DE"/>
    <w:rsid w:val="003D6952"/>
    <w:rsid w:val="003D6FE9"/>
    <w:rsid w:val="003D7665"/>
    <w:rsid w:val="003D7A69"/>
    <w:rsid w:val="003E044A"/>
    <w:rsid w:val="003E055D"/>
    <w:rsid w:val="003E0659"/>
    <w:rsid w:val="003E1EB4"/>
    <w:rsid w:val="003E3297"/>
    <w:rsid w:val="003E3D95"/>
    <w:rsid w:val="003E4973"/>
    <w:rsid w:val="003E6D26"/>
    <w:rsid w:val="003E7368"/>
    <w:rsid w:val="003E757A"/>
    <w:rsid w:val="003E75DD"/>
    <w:rsid w:val="003F0238"/>
    <w:rsid w:val="003F08FF"/>
    <w:rsid w:val="003F1FD8"/>
    <w:rsid w:val="003F2CBE"/>
    <w:rsid w:val="003F31B0"/>
    <w:rsid w:val="003F418B"/>
    <w:rsid w:val="003F4BEC"/>
    <w:rsid w:val="003F56D8"/>
    <w:rsid w:val="003F6054"/>
    <w:rsid w:val="003F68B6"/>
    <w:rsid w:val="003F68F7"/>
    <w:rsid w:val="003F6942"/>
    <w:rsid w:val="003F6FF6"/>
    <w:rsid w:val="003F74A4"/>
    <w:rsid w:val="00400F48"/>
    <w:rsid w:val="00400FB5"/>
    <w:rsid w:val="004019A3"/>
    <w:rsid w:val="00402FC0"/>
    <w:rsid w:val="00403392"/>
    <w:rsid w:val="004035F6"/>
    <w:rsid w:val="0040393E"/>
    <w:rsid w:val="0040475B"/>
    <w:rsid w:val="00404E65"/>
    <w:rsid w:val="00405FCE"/>
    <w:rsid w:val="00405FED"/>
    <w:rsid w:val="00407B5B"/>
    <w:rsid w:val="00407D61"/>
    <w:rsid w:val="0041044D"/>
    <w:rsid w:val="004104F5"/>
    <w:rsid w:val="00410754"/>
    <w:rsid w:val="00410886"/>
    <w:rsid w:val="00411908"/>
    <w:rsid w:val="00411DBC"/>
    <w:rsid w:val="004126C2"/>
    <w:rsid w:val="00412944"/>
    <w:rsid w:val="00412B7F"/>
    <w:rsid w:val="00412DB8"/>
    <w:rsid w:val="00412F44"/>
    <w:rsid w:val="00413C12"/>
    <w:rsid w:val="004140A3"/>
    <w:rsid w:val="0041500E"/>
    <w:rsid w:val="004158BF"/>
    <w:rsid w:val="00417862"/>
    <w:rsid w:val="00420480"/>
    <w:rsid w:val="004216B5"/>
    <w:rsid w:val="00421811"/>
    <w:rsid w:val="00421D2A"/>
    <w:rsid w:val="004221D4"/>
    <w:rsid w:val="00422965"/>
    <w:rsid w:val="00422DE3"/>
    <w:rsid w:val="00423ADE"/>
    <w:rsid w:val="004251E2"/>
    <w:rsid w:val="004257A0"/>
    <w:rsid w:val="00425E91"/>
    <w:rsid w:val="00426292"/>
    <w:rsid w:val="00426FCF"/>
    <w:rsid w:val="004279C3"/>
    <w:rsid w:val="00427B16"/>
    <w:rsid w:val="00430A6E"/>
    <w:rsid w:val="00431ADC"/>
    <w:rsid w:val="00432398"/>
    <w:rsid w:val="0043363B"/>
    <w:rsid w:val="00433B57"/>
    <w:rsid w:val="0043443D"/>
    <w:rsid w:val="004344B4"/>
    <w:rsid w:val="004347AF"/>
    <w:rsid w:val="004349D1"/>
    <w:rsid w:val="00434A1C"/>
    <w:rsid w:val="00434A1D"/>
    <w:rsid w:val="00434B2D"/>
    <w:rsid w:val="00434EAC"/>
    <w:rsid w:val="00435308"/>
    <w:rsid w:val="00435422"/>
    <w:rsid w:val="0043542F"/>
    <w:rsid w:val="00435B68"/>
    <w:rsid w:val="00435FFB"/>
    <w:rsid w:val="004374FF"/>
    <w:rsid w:val="004378B0"/>
    <w:rsid w:val="00437C97"/>
    <w:rsid w:val="00440426"/>
    <w:rsid w:val="004411AF"/>
    <w:rsid w:val="004412B0"/>
    <w:rsid w:val="0044158D"/>
    <w:rsid w:val="0044181B"/>
    <w:rsid w:val="00444951"/>
    <w:rsid w:val="004449BF"/>
    <w:rsid w:val="00444D2D"/>
    <w:rsid w:val="0044542A"/>
    <w:rsid w:val="0044587D"/>
    <w:rsid w:val="00445C4C"/>
    <w:rsid w:val="00446823"/>
    <w:rsid w:val="00447127"/>
    <w:rsid w:val="0044770E"/>
    <w:rsid w:val="004509F0"/>
    <w:rsid w:val="00450B25"/>
    <w:rsid w:val="00450D51"/>
    <w:rsid w:val="00450FD6"/>
    <w:rsid w:val="00451C79"/>
    <w:rsid w:val="00452D3D"/>
    <w:rsid w:val="00452F8C"/>
    <w:rsid w:val="0045318B"/>
    <w:rsid w:val="004531A0"/>
    <w:rsid w:val="00453824"/>
    <w:rsid w:val="00453DF3"/>
    <w:rsid w:val="00454DFC"/>
    <w:rsid w:val="0045652E"/>
    <w:rsid w:val="00460A57"/>
    <w:rsid w:val="00461DFE"/>
    <w:rsid w:val="00462310"/>
    <w:rsid w:val="0046263E"/>
    <w:rsid w:val="00462900"/>
    <w:rsid w:val="00463CF7"/>
    <w:rsid w:val="00464A53"/>
    <w:rsid w:val="00464CE4"/>
    <w:rsid w:val="004664FF"/>
    <w:rsid w:val="00466781"/>
    <w:rsid w:val="004668FC"/>
    <w:rsid w:val="00467530"/>
    <w:rsid w:val="00470A0F"/>
    <w:rsid w:val="00471A54"/>
    <w:rsid w:val="0047335E"/>
    <w:rsid w:val="00475106"/>
    <w:rsid w:val="00475B4F"/>
    <w:rsid w:val="00476002"/>
    <w:rsid w:val="0047699E"/>
    <w:rsid w:val="00476C22"/>
    <w:rsid w:val="00477424"/>
    <w:rsid w:val="0048082B"/>
    <w:rsid w:val="00480CA6"/>
    <w:rsid w:val="00481AAF"/>
    <w:rsid w:val="0048221F"/>
    <w:rsid w:val="00484E73"/>
    <w:rsid w:val="00485EC5"/>
    <w:rsid w:val="004864BE"/>
    <w:rsid w:val="00487BE9"/>
    <w:rsid w:val="00487BF0"/>
    <w:rsid w:val="004901CB"/>
    <w:rsid w:val="00490E9B"/>
    <w:rsid w:val="0049118F"/>
    <w:rsid w:val="0049199F"/>
    <w:rsid w:val="00491C1F"/>
    <w:rsid w:val="00491F63"/>
    <w:rsid w:val="004922B9"/>
    <w:rsid w:val="00492E50"/>
    <w:rsid w:val="0049300C"/>
    <w:rsid w:val="0049459F"/>
    <w:rsid w:val="004947CD"/>
    <w:rsid w:val="00494815"/>
    <w:rsid w:val="004948B0"/>
    <w:rsid w:val="004948F8"/>
    <w:rsid w:val="004952C4"/>
    <w:rsid w:val="00495FF0"/>
    <w:rsid w:val="004968BE"/>
    <w:rsid w:val="00497DFC"/>
    <w:rsid w:val="004A0070"/>
    <w:rsid w:val="004A0DCB"/>
    <w:rsid w:val="004A164E"/>
    <w:rsid w:val="004A1C91"/>
    <w:rsid w:val="004A310D"/>
    <w:rsid w:val="004A340F"/>
    <w:rsid w:val="004A37C6"/>
    <w:rsid w:val="004A491B"/>
    <w:rsid w:val="004A4E81"/>
    <w:rsid w:val="004A5225"/>
    <w:rsid w:val="004A6245"/>
    <w:rsid w:val="004A6FD1"/>
    <w:rsid w:val="004A7526"/>
    <w:rsid w:val="004A78E7"/>
    <w:rsid w:val="004A7A2D"/>
    <w:rsid w:val="004A7E0D"/>
    <w:rsid w:val="004A7EF4"/>
    <w:rsid w:val="004B0CE2"/>
    <w:rsid w:val="004B1ABA"/>
    <w:rsid w:val="004B2BAD"/>
    <w:rsid w:val="004B2D43"/>
    <w:rsid w:val="004B3683"/>
    <w:rsid w:val="004B4FC0"/>
    <w:rsid w:val="004B5513"/>
    <w:rsid w:val="004B5AF0"/>
    <w:rsid w:val="004B5BA9"/>
    <w:rsid w:val="004B67CE"/>
    <w:rsid w:val="004B6E66"/>
    <w:rsid w:val="004B7B1D"/>
    <w:rsid w:val="004C0F72"/>
    <w:rsid w:val="004C274C"/>
    <w:rsid w:val="004C3B2A"/>
    <w:rsid w:val="004C50C0"/>
    <w:rsid w:val="004C51DA"/>
    <w:rsid w:val="004C5B25"/>
    <w:rsid w:val="004C5E5D"/>
    <w:rsid w:val="004C6965"/>
    <w:rsid w:val="004C6F78"/>
    <w:rsid w:val="004C7169"/>
    <w:rsid w:val="004C788B"/>
    <w:rsid w:val="004D1689"/>
    <w:rsid w:val="004D18F5"/>
    <w:rsid w:val="004D2471"/>
    <w:rsid w:val="004D27BB"/>
    <w:rsid w:val="004D295A"/>
    <w:rsid w:val="004D2EB1"/>
    <w:rsid w:val="004D36DA"/>
    <w:rsid w:val="004D4728"/>
    <w:rsid w:val="004D4CDE"/>
    <w:rsid w:val="004D53F5"/>
    <w:rsid w:val="004D627F"/>
    <w:rsid w:val="004D78F5"/>
    <w:rsid w:val="004E1C53"/>
    <w:rsid w:val="004E1DA2"/>
    <w:rsid w:val="004E210E"/>
    <w:rsid w:val="004E2285"/>
    <w:rsid w:val="004E38A5"/>
    <w:rsid w:val="004E3D4F"/>
    <w:rsid w:val="004E45C3"/>
    <w:rsid w:val="004E51D5"/>
    <w:rsid w:val="004E5352"/>
    <w:rsid w:val="004E55B2"/>
    <w:rsid w:val="004E560A"/>
    <w:rsid w:val="004E5824"/>
    <w:rsid w:val="004E5BB6"/>
    <w:rsid w:val="004E6379"/>
    <w:rsid w:val="004E6ED0"/>
    <w:rsid w:val="004E7070"/>
    <w:rsid w:val="004E799A"/>
    <w:rsid w:val="004F1908"/>
    <w:rsid w:val="004F2182"/>
    <w:rsid w:val="004F250B"/>
    <w:rsid w:val="004F41D7"/>
    <w:rsid w:val="004F4798"/>
    <w:rsid w:val="004F4BA8"/>
    <w:rsid w:val="004F5884"/>
    <w:rsid w:val="004F5B7C"/>
    <w:rsid w:val="004F6AFE"/>
    <w:rsid w:val="004F733F"/>
    <w:rsid w:val="004F7614"/>
    <w:rsid w:val="004F79A1"/>
    <w:rsid w:val="0050064B"/>
    <w:rsid w:val="005009F9"/>
    <w:rsid w:val="0050296A"/>
    <w:rsid w:val="00502EDF"/>
    <w:rsid w:val="005039D5"/>
    <w:rsid w:val="0050418C"/>
    <w:rsid w:val="005048F2"/>
    <w:rsid w:val="00507FB9"/>
    <w:rsid w:val="0051004E"/>
    <w:rsid w:val="0051247C"/>
    <w:rsid w:val="0051248C"/>
    <w:rsid w:val="00512FD8"/>
    <w:rsid w:val="00514012"/>
    <w:rsid w:val="00514C0F"/>
    <w:rsid w:val="00514D0A"/>
    <w:rsid w:val="00515087"/>
    <w:rsid w:val="0051633C"/>
    <w:rsid w:val="005175EC"/>
    <w:rsid w:val="0052022C"/>
    <w:rsid w:val="0052064E"/>
    <w:rsid w:val="005210DD"/>
    <w:rsid w:val="0052153C"/>
    <w:rsid w:val="00521B1F"/>
    <w:rsid w:val="00521C5B"/>
    <w:rsid w:val="00521FF0"/>
    <w:rsid w:val="00522E1C"/>
    <w:rsid w:val="00523A38"/>
    <w:rsid w:val="00523CD3"/>
    <w:rsid w:val="005243A6"/>
    <w:rsid w:val="00524661"/>
    <w:rsid w:val="005249B1"/>
    <w:rsid w:val="005254D6"/>
    <w:rsid w:val="005255AA"/>
    <w:rsid w:val="00525BD8"/>
    <w:rsid w:val="005268C2"/>
    <w:rsid w:val="0052734F"/>
    <w:rsid w:val="00527612"/>
    <w:rsid w:val="005300D6"/>
    <w:rsid w:val="00530A68"/>
    <w:rsid w:val="00530A91"/>
    <w:rsid w:val="00531137"/>
    <w:rsid w:val="00531715"/>
    <w:rsid w:val="00532C59"/>
    <w:rsid w:val="005330A2"/>
    <w:rsid w:val="0053396C"/>
    <w:rsid w:val="0053398B"/>
    <w:rsid w:val="00534F67"/>
    <w:rsid w:val="0053572E"/>
    <w:rsid w:val="00535944"/>
    <w:rsid w:val="0054110D"/>
    <w:rsid w:val="00541520"/>
    <w:rsid w:val="00542663"/>
    <w:rsid w:val="005432DE"/>
    <w:rsid w:val="0054340D"/>
    <w:rsid w:val="005442EA"/>
    <w:rsid w:val="00545509"/>
    <w:rsid w:val="00545761"/>
    <w:rsid w:val="00545C82"/>
    <w:rsid w:val="00545EE2"/>
    <w:rsid w:val="005511E6"/>
    <w:rsid w:val="0055146F"/>
    <w:rsid w:val="005519A0"/>
    <w:rsid w:val="00552AE2"/>
    <w:rsid w:val="005532B8"/>
    <w:rsid w:val="005536D3"/>
    <w:rsid w:val="00553989"/>
    <w:rsid w:val="00553EE5"/>
    <w:rsid w:val="00555052"/>
    <w:rsid w:val="00555C08"/>
    <w:rsid w:val="005571BE"/>
    <w:rsid w:val="00557534"/>
    <w:rsid w:val="0056008C"/>
    <w:rsid w:val="00560AA4"/>
    <w:rsid w:val="0056104F"/>
    <w:rsid w:val="005611C7"/>
    <w:rsid w:val="00561983"/>
    <w:rsid w:val="00561A6E"/>
    <w:rsid w:val="00561D44"/>
    <w:rsid w:val="00562209"/>
    <w:rsid w:val="005651A0"/>
    <w:rsid w:val="0056539B"/>
    <w:rsid w:val="0056772F"/>
    <w:rsid w:val="005677D3"/>
    <w:rsid w:val="00570B6D"/>
    <w:rsid w:val="00571347"/>
    <w:rsid w:val="00571AF2"/>
    <w:rsid w:val="005730F8"/>
    <w:rsid w:val="0057336E"/>
    <w:rsid w:val="005737EB"/>
    <w:rsid w:val="00574167"/>
    <w:rsid w:val="00574B55"/>
    <w:rsid w:val="00575D0F"/>
    <w:rsid w:val="0057799C"/>
    <w:rsid w:val="00577E0C"/>
    <w:rsid w:val="00580132"/>
    <w:rsid w:val="00580640"/>
    <w:rsid w:val="005806CE"/>
    <w:rsid w:val="00580994"/>
    <w:rsid w:val="00581F61"/>
    <w:rsid w:val="005820BE"/>
    <w:rsid w:val="005834A2"/>
    <w:rsid w:val="0058384F"/>
    <w:rsid w:val="005839FF"/>
    <w:rsid w:val="00584D03"/>
    <w:rsid w:val="005851B4"/>
    <w:rsid w:val="00587765"/>
    <w:rsid w:val="00590166"/>
    <w:rsid w:val="005901DC"/>
    <w:rsid w:val="00591653"/>
    <w:rsid w:val="00592B1C"/>
    <w:rsid w:val="00594698"/>
    <w:rsid w:val="00594A1E"/>
    <w:rsid w:val="00595363"/>
    <w:rsid w:val="005959E4"/>
    <w:rsid w:val="00595AAE"/>
    <w:rsid w:val="005967F7"/>
    <w:rsid w:val="00597BEB"/>
    <w:rsid w:val="00597F85"/>
    <w:rsid w:val="005A0981"/>
    <w:rsid w:val="005A0F9B"/>
    <w:rsid w:val="005A1007"/>
    <w:rsid w:val="005A17EE"/>
    <w:rsid w:val="005A2028"/>
    <w:rsid w:val="005A240B"/>
    <w:rsid w:val="005A25A8"/>
    <w:rsid w:val="005A38FF"/>
    <w:rsid w:val="005A3A27"/>
    <w:rsid w:val="005A41CC"/>
    <w:rsid w:val="005A5574"/>
    <w:rsid w:val="005A63EF"/>
    <w:rsid w:val="005A69F9"/>
    <w:rsid w:val="005A6DCD"/>
    <w:rsid w:val="005A7086"/>
    <w:rsid w:val="005A7368"/>
    <w:rsid w:val="005A7537"/>
    <w:rsid w:val="005A783F"/>
    <w:rsid w:val="005A7E07"/>
    <w:rsid w:val="005B02F9"/>
    <w:rsid w:val="005B0B93"/>
    <w:rsid w:val="005B0D1F"/>
    <w:rsid w:val="005B0EE3"/>
    <w:rsid w:val="005B18AC"/>
    <w:rsid w:val="005B1AE2"/>
    <w:rsid w:val="005B3111"/>
    <w:rsid w:val="005B4544"/>
    <w:rsid w:val="005B4D93"/>
    <w:rsid w:val="005B4F78"/>
    <w:rsid w:val="005B69A5"/>
    <w:rsid w:val="005B6F9A"/>
    <w:rsid w:val="005C0BA9"/>
    <w:rsid w:val="005C0EA2"/>
    <w:rsid w:val="005C13AA"/>
    <w:rsid w:val="005C1497"/>
    <w:rsid w:val="005C1683"/>
    <w:rsid w:val="005C1B17"/>
    <w:rsid w:val="005C1BCD"/>
    <w:rsid w:val="005C1F41"/>
    <w:rsid w:val="005C2375"/>
    <w:rsid w:val="005C2600"/>
    <w:rsid w:val="005C356A"/>
    <w:rsid w:val="005C3B6B"/>
    <w:rsid w:val="005C4052"/>
    <w:rsid w:val="005D000B"/>
    <w:rsid w:val="005D0A54"/>
    <w:rsid w:val="005D108F"/>
    <w:rsid w:val="005D1124"/>
    <w:rsid w:val="005D22F1"/>
    <w:rsid w:val="005D2687"/>
    <w:rsid w:val="005D2BD3"/>
    <w:rsid w:val="005D36E0"/>
    <w:rsid w:val="005D4B2B"/>
    <w:rsid w:val="005D559F"/>
    <w:rsid w:val="005D5881"/>
    <w:rsid w:val="005D617A"/>
    <w:rsid w:val="005D7972"/>
    <w:rsid w:val="005E0347"/>
    <w:rsid w:val="005E2150"/>
    <w:rsid w:val="005E21AA"/>
    <w:rsid w:val="005E2C6D"/>
    <w:rsid w:val="005E36D9"/>
    <w:rsid w:val="005E4180"/>
    <w:rsid w:val="005E5AC4"/>
    <w:rsid w:val="005E5C36"/>
    <w:rsid w:val="005E61C1"/>
    <w:rsid w:val="005E7D2B"/>
    <w:rsid w:val="005F0ADD"/>
    <w:rsid w:val="005F0CF8"/>
    <w:rsid w:val="005F10BF"/>
    <w:rsid w:val="005F1AF6"/>
    <w:rsid w:val="005F2403"/>
    <w:rsid w:val="005F276D"/>
    <w:rsid w:val="005F3378"/>
    <w:rsid w:val="005F4128"/>
    <w:rsid w:val="005F5310"/>
    <w:rsid w:val="005F5394"/>
    <w:rsid w:val="005F62A1"/>
    <w:rsid w:val="005F6CC4"/>
    <w:rsid w:val="005F7042"/>
    <w:rsid w:val="005F70B7"/>
    <w:rsid w:val="005F7A73"/>
    <w:rsid w:val="006000F4"/>
    <w:rsid w:val="006021A6"/>
    <w:rsid w:val="0060220E"/>
    <w:rsid w:val="00603386"/>
    <w:rsid w:val="00603587"/>
    <w:rsid w:val="0060460C"/>
    <w:rsid w:val="0060498C"/>
    <w:rsid w:val="006078A6"/>
    <w:rsid w:val="00607A4A"/>
    <w:rsid w:val="00607F57"/>
    <w:rsid w:val="00610533"/>
    <w:rsid w:val="00611DB4"/>
    <w:rsid w:val="0061299E"/>
    <w:rsid w:val="0061524E"/>
    <w:rsid w:val="006164AE"/>
    <w:rsid w:val="006203E1"/>
    <w:rsid w:val="0062062D"/>
    <w:rsid w:val="006209C8"/>
    <w:rsid w:val="00620A2E"/>
    <w:rsid w:val="00620D37"/>
    <w:rsid w:val="00620E37"/>
    <w:rsid w:val="00621588"/>
    <w:rsid w:val="00622110"/>
    <w:rsid w:val="00622FCF"/>
    <w:rsid w:val="00623CD3"/>
    <w:rsid w:val="00623D7E"/>
    <w:rsid w:val="006246DA"/>
    <w:rsid w:val="00624B01"/>
    <w:rsid w:val="00625372"/>
    <w:rsid w:val="00625AE0"/>
    <w:rsid w:val="00625AEA"/>
    <w:rsid w:val="00626167"/>
    <w:rsid w:val="00626D28"/>
    <w:rsid w:val="00626E1F"/>
    <w:rsid w:val="006278B6"/>
    <w:rsid w:val="00627E05"/>
    <w:rsid w:val="006307C3"/>
    <w:rsid w:val="006308CE"/>
    <w:rsid w:val="00630F8F"/>
    <w:rsid w:val="0063151C"/>
    <w:rsid w:val="00631623"/>
    <w:rsid w:val="006324BA"/>
    <w:rsid w:val="00632981"/>
    <w:rsid w:val="006334F1"/>
    <w:rsid w:val="0063359F"/>
    <w:rsid w:val="006338F9"/>
    <w:rsid w:val="00633EE7"/>
    <w:rsid w:val="00635438"/>
    <w:rsid w:val="00635A2E"/>
    <w:rsid w:val="00635F48"/>
    <w:rsid w:val="00637446"/>
    <w:rsid w:val="006377DF"/>
    <w:rsid w:val="00637D19"/>
    <w:rsid w:val="006407A0"/>
    <w:rsid w:val="00640A2A"/>
    <w:rsid w:val="00640B14"/>
    <w:rsid w:val="00640CA1"/>
    <w:rsid w:val="00640FF8"/>
    <w:rsid w:val="006414F0"/>
    <w:rsid w:val="006420E7"/>
    <w:rsid w:val="00642D37"/>
    <w:rsid w:val="00642D3B"/>
    <w:rsid w:val="00643034"/>
    <w:rsid w:val="00643560"/>
    <w:rsid w:val="00644729"/>
    <w:rsid w:val="00644B9F"/>
    <w:rsid w:val="00644E12"/>
    <w:rsid w:val="006452E6"/>
    <w:rsid w:val="006454B8"/>
    <w:rsid w:val="00645967"/>
    <w:rsid w:val="00645DAB"/>
    <w:rsid w:val="00646A0F"/>
    <w:rsid w:val="00646FB8"/>
    <w:rsid w:val="006470AD"/>
    <w:rsid w:val="006500AD"/>
    <w:rsid w:val="00651B61"/>
    <w:rsid w:val="00652F4F"/>
    <w:rsid w:val="006535DC"/>
    <w:rsid w:val="0065415C"/>
    <w:rsid w:val="0065446E"/>
    <w:rsid w:val="00654862"/>
    <w:rsid w:val="00654A15"/>
    <w:rsid w:val="006552BC"/>
    <w:rsid w:val="00655722"/>
    <w:rsid w:val="00655F61"/>
    <w:rsid w:val="0065774C"/>
    <w:rsid w:val="0065799D"/>
    <w:rsid w:val="00660DB0"/>
    <w:rsid w:val="0066185F"/>
    <w:rsid w:val="00663115"/>
    <w:rsid w:val="006637C5"/>
    <w:rsid w:val="00663A45"/>
    <w:rsid w:val="00663E94"/>
    <w:rsid w:val="0066421B"/>
    <w:rsid w:val="006643B2"/>
    <w:rsid w:val="00664463"/>
    <w:rsid w:val="00664C14"/>
    <w:rsid w:val="00666027"/>
    <w:rsid w:val="0066740F"/>
    <w:rsid w:val="00667891"/>
    <w:rsid w:val="00667AFC"/>
    <w:rsid w:val="0067083C"/>
    <w:rsid w:val="00671092"/>
    <w:rsid w:val="0067248A"/>
    <w:rsid w:val="00674825"/>
    <w:rsid w:val="00675881"/>
    <w:rsid w:val="0067601F"/>
    <w:rsid w:val="00676023"/>
    <w:rsid w:val="00676F8A"/>
    <w:rsid w:val="00677265"/>
    <w:rsid w:val="00677A07"/>
    <w:rsid w:val="0068017E"/>
    <w:rsid w:val="006808D7"/>
    <w:rsid w:val="00681396"/>
    <w:rsid w:val="00682816"/>
    <w:rsid w:val="0068388D"/>
    <w:rsid w:val="00683DB1"/>
    <w:rsid w:val="0068569F"/>
    <w:rsid w:val="0068591F"/>
    <w:rsid w:val="00685B9C"/>
    <w:rsid w:val="00686954"/>
    <w:rsid w:val="006869A3"/>
    <w:rsid w:val="00686C40"/>
    <w:rsid w:val="00686F0E"/>
    <w:rsid w:val="00690FE7"/>
    <w:rsid w:val="00691033"/>
    <w:rsid w:val="00691212"/>
    <w:rsid w:val="00691621"/>
    <w:rsid w:val="006918C1"/>
    <w:rsid w:val="00692050"/>
    <w:rsid w:val="00692D43"/>
    <w:rsid w:val="006930F5"/>
    <w:rsid w:val="00693CBC"/>
    <w:rsid w:val="00694851"/>
    <w:rsid w:val="00694F73"/>
    <w:rsid w:val="0069553C"/>
    <w:rsid w:val="0069558F"/>
    <w:rsid w:val="00696D9D"/>
    <w:rsid w:val="006A0112"/>
    <w:rsid w:val="006A0249"/>
    <w:rsid w:val="006A0CCF"/>
    <w:rsid w:val="006A1299"/>
    <w:rsid w:val="006A2B54"/>
    <w:rsid w:val="006A2C12"/>
    <w:rsid w:val="006A2FD1"/>
    <w:rsid w:val="006A2FF7"/>
    <w:rsid w:val="006A39B7"/>
    <w:rsid w:val="006A48D0"/>
    <w:rsid w:val="006A513B"/>
    <w:rsid w:val="006A5A7A"/>
    <w:rsid w:val="006A5B6E"/>
    <w:rsid w:val="006A61B3"/>
    <w:rsid w:val="006A65DB"/>
    <w:rsid w:val="006A661A"/>
    <w:rsid w:val="006A6D8F"/>
    <w:rsid w:val="006A73AE"/>
    <w:rsid w:val="006B0385"/>
    <w:rsid w:val="006B07B5"/>
    <w:rsid w:val="006B1C77"/>
    <w:rsid w:val="006B22D5"/>
    <w:rsid w:val="006B2E80"/>
    <w:rsid w:val="006B32D4"/>
    <w:rsid w:val="006B3B29"/>
    <w:rsid w:val="006B43C4"/>
    <w:rsid w:val="006B4DEA"/>
    <w:rsid w:val="006B4F8B"/>
    <w:rsid w:val="006B5795"/>
    <w:rsid w:val="006B5AC2"/>
    <w:rsid w:val="006B5AFF"/>
    <w:rsid w:val="006B671B"/>
    <w:rsid w:val="006B7F48"/>
    <w:rsid w:val="006C05AC"/>
    <w:rsid w:val="006C0F88"/>
    <w:rsid w:val="006C230C"/>
    <w:rsid w:val="006C2A89"/>
    <w:rsid w:val="006C37FB"/>
    <w:rsid w:val="006C628C"/>
    <w:rsid w:val="006C66A2"/>
    <w:rsid w:val="006C67F6"/>
    <w:rsid w:val="006C6839"/>
    <w:rsid w:val="006C7B57"/>
    <w:rsid w:val="006D077A"/>
    <w:rsid w:val="006D085C"/>
    <w:rsid w:val="006D0DA8"/>
    <w:rsid w:val="006D1836"/>
    <w:rsid w:val="006D4252"/>
    <w:rsid w:val="006D49A9"/>
    <w:rsid w:val="006D4DB1"/>
    <w:rsid w:val="006D737B"/>
    <w:rsid w:val="006D7EAA"/>
    <w:rsid w:val="006E001E"/>
    <w:rsid w:val="006E0C06"/>
    <w:rsid w:val="006E1B26"/>
    <w:rsid w:val="006E24B4"/>
    <w:rsid w:val="006E26E3"/>
    <w:rsid w:val="006E26E7"/>
    <w:rsid w:val="006E41CE"/>
    <w:rsid w:val="006E469D"/>
    <w:rsid w:val="006E54FC"/>
    <w:rsid w:val="006E5827"/>
    <w:rsid w:val="006E61E1"/>
    <w:rsid w:val="006E66EA"/>
    <w:rsid w:val="006E7BFA"/>
    <w:rsid w:val="006E7F05"/>
    <w:rsid w:val="006F0EC9"/>
    <w:rsid w:val="006F101F"/>
    <w:rsid w:val="006F10CA"/>
    <w:rsid w:val="006F1B0E"/>
    <w:rsid w:val="006F1D52"/>
    <w:rsid w:val="006F1DFF"/>
    <w:rsid w:val="006F1F2E"/>
    <w:rsid w:val="006F262D"/>
    <w:rsid w:val="006F3336"/>
    <w:rsid w:val="006F347A"/>
    <w:rsid w:val="006F3C6C"/>
    <w:rsid w:val="006F4688"/>
    <w:rsid w:val="006F5C0A"/>
    <w:rsid w:val="006F6B6C"/>
    <w:rsid w:val="006F7510"/>
    <w:rsid w:val="006F7621"/>
    <w:rsid w:val="006F78B9"/>
    <w:rsid w:val="0070107E"/>
    <w:rsid w:val="00701F6F"/>
    <w:rsid w:val="00702067"/>
    <w:rsid w:val="007027DB"/>
    <w:rsid w:val="00702B00"/>
    <w:rsid w:val="007032FC"/>
    <w:rsid w:val="0070397C"/>
    <w:rsid w:val="0070426B"/>
    <w:rsid w:val="00704345"/>
    <w:rsid w:val="00704705"/>
    <w:rsid w:val="007055CD"/>
    <w:rsid w:val="00705AA3"/>
    <w:rsid w:val="0070646D"/>
    <w:rsid w:val="007065A1"/>
    <w:rsid w:val="007068A1"/>
    <w:rsid w:val="00710576"/>
    <w:rsid w:val="007114C7"/>
    <w:rsid w:val="00711756"/>
    <w:rsid w:val="007124C1"/>
    <w:rsid w:val="00712521"/>
    <w:rsid w:val="007136B2"/>
    <w:rsid w:val="00713702"/>
    <w:rsid w:val="00713C5E"/>
    <w:rsid w:val="00713C6A"/>
    <w:rsid w:val="00715940"/>
    <w:rsid w:val="00715BAE"/>
    <w:rsid w:val="00716D1F"/>
    <w:rsid w:val="0071736B"/>
    <w:rsid w:val="00720164"/>
    <w:rsid w:val="00720B21"/>
    <w:rsid w:val="00721AFE"/>
    <w:rsid w:val="00721B74"/>
    <w:rsid w:val="00722330"/>
    <w:rsid w:val="007225DD"/>
    <w:rsid w:val="007240CE"/>
    <w:rsid w:val="00724401"/>
    <w:rsid w:val="007256E3"/>
    <w:rsid w:val="0072638D"/>
    <w:rsid w:val="00726DFE"/>
    <w:rsid w:val="00727F08"/>
    <w:rsid w:val="007301DA"/>
    <w:rsid w:val="00730D1F"/>
    <w:rsid w:val="00731BB0"/>
    <w:rsid w:val="0073271C"/>
    <w:rsid w:val="007339A0"/>
    <w:rsid w:val="00735188"/>
    <w:rsid w:val="00735223"/>
    <w:rsid w:val="00735F69"/>
    <w:rsid w:val="00736A97"/>
    <w:rsid w:val="00740D25"/>
    <w:rsid w:val="00740F46"/>
    <w:rsid w:val="00741FBD"/>
    <w:rsid w:val="00742CFF"/>
    <w:rsid w:val="0074366D"/>
    <w:rsid w:val="00743883"/>
    <w:rsid w:val="00743D6E"/>
    <w:rsid w:val="007461FB"/>
    <w:rsid w:val="00746381"/>
    <w:rsid w:val="00746F32"/>
    <w:rsid w:val="00747643"/>
    <w:rsid w:val="00747A96"/>
    <w:rsid w:val="007509F9"/>
    <w:rsid w:val="00750B4B"/>
    <w:rsid w:val="0075168B"/>
    <w:rsid w:val="00751E66"/>
    <w:rsid w:val="00752E04"/>
    <w:rsid w:val="00753F36"/>
    <w:rsid w:val="0075521A"/>
    <w:rsid w:val="00756381"/>
    <w:rsid w:val="0075688A"/>
    <w:rsid w:val="00757EDA"/>
    <w:rsid w:val="0076078C"/>
    <w:rsid w:val="007608A9"/>
    <w:rsid w:val="00760CCB"/>
    <w:rsid w:val="0076143B"/>
    <w:rsid w:val="00762506"/>
    <w:rsid w:val="0076291C"/>
    <w:rsid w:val="00762EF4"/>
    <w:rsid w:val="00763E66"/>
    <w:rsid w:val="00763E8D"/>
    <w:rsid w:val="00764012"/>
    <w:rsid w:val="00764ECD"/>
    <w:rsid w:val="00765B43"/>
    <w:rsid w:val="00765F7F"/>
    <w:rsid w:val="00766551"/>
    <w:rsid w:val="00766AE2"/>
    <w:rsid w:val="0076732D"/>
    <w:rsid w:val="00767523"/>
    <w:rsid w:val="00767FC2"/>
    <w:rsid w:val="007710CD"/>
    <w:rsid w:val="007715B1"/>
    <w:rsid w:val="00771697"/>
    <w:rsid w:val="007717AA"/>
    <w:rsid w:val="0077198E"/>
    <w:rsid w:val="0077210D"/>
    <w:rsid w:val="00772704"/>
    <w:rsid w:val="00773168"/>
    <w:rsid w:val="00774E98"/>
    <w:rsid w:val="007766F0"/>
    <w:rsid w:val="00777594"/>
    <w:rsid w:val="00777C64"/>
    <w:rsid w:val="00780569"/>
    <w:rsid w:val="00780AA9"/>
    <w:rsid w:val="00780B7E"/>
    <w:rsid w:val="00782555"/>
    <w:rsid w:val="00782FF6"/>
    <w:rsid w:val="00783E8E"/>
    <w:rsid w:val="00784109"/>
    <w:rsid w:val="00784DD6"/>
    <w:rsid w:val="007852F6"/>
    <w:rsid w:val="00785492"/>
    <w:rsid w:val="00786260"/>
    <w:rsid w:val="00786A85"/>
    <w:rsid w:val="00786D0B"/>
    <w:rsid w:val="0078786F"/>
    <w:rsid w:val="00790101"/>
    <w:rsid w:val="00790A08"/>
    <w:rsid w:val="00790C9D"/>
    <w:rsid w:val="00791250"/>
    <w:rsid w:val="007913FA"/>
    <w:rsid w:val="007917B5"/>
    <w:rsid w:val="00791D50"/>
    <w:rsid w:val="00792A99"/>
    <w:rsid w:val="00792AEA"/>
    <w:rsid w:val="00792EDF"/>
    <w:rsid w:val="007931F8"/>
    <w:rsid w:val="00793347"/>
    <w:rsid w:val="00793440"/>
    <w:rsid w:val="007936E6"/>
    <w:rsid w:val="0079379F"/>
    <w:rsid w:val="00795002"/>
    <w:rsid w:val="00795725"/>
    <w:rsid w:val="00796204"/>
    <w:rsid w:val="00796D1A"/>
    <w:rsid w:val="00796DE2"/>
    <w:rsid w:val="00796FAE"/>
    <w:rsid w:val="00797269"/>
    <w:rsid w:val="007978D9"/>
    <w:rsid w:val="007A1A31"/>
    <w:rsid w:val="007A1F81"/>
    <w:rsid w:val="007A215D"/>
    <w:rsid w:val="007A427C"/>
    <w:rsid w:val="007A63B0"/>
    <w:rsid w:val="007A727B"/>
    <w:rsid w:val="007A7A9D"/>
    <w:rsid w:val="007B0ECA"/>
    <w:rsid w:val="007B1541"/>
    <w:rsid w:val="007B1DAD"/>
    <w:rsid w:val="007B2002"/>
    <w:rsid w:val="007B2F24"/>
    <w:rsid w:val="007B305D"/>
    <w:rsid w:val="007B5657"/>
    <w:rsid w:val="007B6D41"/>
    <w:rsid w:val="007B7239"/>
    <w:rsid w:val="007B7705"/>
    <w:rsid w:val="007B799C"/>
    <w:rsid w:val="007B7AAD"/>
    <w:rsid w:val="007C0597"/>
    <w:rsid w:val="007C153D"/>
    <w:rsid w:val="007C21AB"/>
    <w:rsid w:val="007C2AC4"/>
    <w:rsid w:val="007C3062"/>
    <w:rsid w:val="007C3EF0"/>
    <w:rsid w:val="007C3FC7"/>
    <w:rsid w:val="007C492B"/>
    <w:rsid w:val="007C56DD"/>
    <w:rsid w:val="007C5B94"/>
    <w:rsid w:val="007C624F"/>
    <w:rsid w:val="007C7118"/>
    <w:rsid w:val="007C786A"/>
    <w:rsid w:val="007D0130"/>
    <w:rsid w:val="007D1EB3"/>
    <w:rsid w:val="007D2D28"/>
    <w:rsid w:val="007D2EAA"/>
    <w:rsid w:val="007D3E99"/>
    <w:rsid w:val="007D424E"/>
    <w:rsid w:val="007D58D0"/>
    <w:rsid w:val="007D6196"/>
    <w:rsid w:val="007D6707"/>
    <w:rsid w:val="007D6CEC"/>
    <w:rsid w:val="007D6EAB"/>
    <w:rsid w:val="007D764E"/>
    <w:rsid w:val="007E0C6B"/>
    <w:rsid w:val="007E16EA"/>
    <w:rsid w:val="007E2A1F"/>
    <w:rsid w:val="007E34E6"/>
    <w:rsid w:val="007E35DB"/>
    <w:rsid w:val="007E56EE"/>
    <w:rsid w:val="007E5872"/>
    <w:rsid w:val="007E58CE"/>
    <w:rsid w:val="007E673B"/>
    <w:rsid w:val="007E6B36"/>
    <w:rsid w:val="007E6F83"/>
    <w:rsid w:val="007E71B1"/>
    <w:rsid w:val="007E7D9D"/>
    <w:rsid w:val="007F1982"/>
    <w:rsid w:val="007F280A"/>
    <w:rsid w:val="007F3966"/>
    <w:rsid w:val="007F3B80"/>
    <w:rsid w:val="007F4095"/>
    <w:rsid w:val="007F44A2"/>
    <w:rsid w:val="007F49B4"/>
    <w:rsid w:val="007F4BC8"/>
    <w:rsid w:val="007F66C3"/>
    <w:rsid w:val="007F71E3"/>
    <w:rsid w:val="007F7550"/>
    <w:rsid w:val="007F7C49"/>
    <w:rsid w:val="00800029"/>
    <w:rsid w:val="00800330"/>
    <w:rsid w:val="00800DC0"/>
    <w:rsid w:val="008022F6"/>
    <w:rsid w:val="00802717"/>
    <w:rsid w:val="00802A98"/>
    <w:rsid w:val="00804B08"/>
    <w:rsid w:val="0080519D"/>
    <w:rsid w:val="00805557"/>
    <w:rsid w:val="00805C65"/>
    <w:rsid w:val="008063D8"/>
    <w:rsid w:val="008064AD"/>
    <w:rsid w:val="00810AE6"/>
    <w:rsid w:val="00810DBC"/>
    <w:rsid w:val="008120B2"/>
    <w:rsid w:val="0081379E"/>
    <w:rsid w:val="008139AB"/>
    <w:rsid w:val="008142E3"/>
    <w:rsid w:val="00814CE4"/>
    <w:rsid w:val="00814EA9"/>
    <w:rsid w:val="00814F2B"/>
    <w:rsid w:val="0081556D"/>
    <w:rsid w:val="008156D3"/>
    <w:rsid w:val="00820E2F"/>
    <w:rsid w:val="00821169"/>
    <w:rsid w:val="0082171B"/>
    <w:rsid w:val="00821D4C"/>
    <w:rsid w:val="00821D76"/>
    <w:rsid w:val="0082207A"/>
    <w:rsid w:val="008223A2"/>
    <w:rsid w:val="00822F12"/>
    <w:rsid w:val="008233C1"/>
    <w:rsid w:val="008234BC"/>
    <w:rsid w:val="0082374F"/>
    <w:rsid w:val="0082427C"/>
    <w:rsid w:val="008245BA"/>
    <w:rsid w:val="00825288"/>
    <w:rsid w:val="0082545E"/>
    <w:rsid w:val="00825918"/>
    <w:rsid w:val="00825E2E"/>
    <w:rsid w:val="00826146"/>
    <w:rsid w:val="00826159"/>
    <w:rsid w:val="008263A1"/>
    <w:rsid w:val="00827DC3"/>
    <w:rsid w:val="00827DEA"/>
    <w:rsid w:val="00827ECB"/>
    <w:rsid w:val="00830A80"/>
    <w:rsid w:val="00830CB5"/>
    <w:rsid w:val="00831034"/>
    <w:rsid w:val="0083119B"/>
    <w:rsid w:val="00831E2B"/>
    <w:rsid w:val="008323F3"/>
    <w:rsid w:val="00832CA5"/>
    <w:rsid w:val="00833968"/>
    <w:rsid w:val="00833A11"/>
    <w:rsid w:val="008346A4"/>
    <w:rsid w:val="00834C77"/>
    <w:rsid w:val="00834CC5"/>
    <w:rsid w:val="0083598C"/>
    <w:rsid w:val="00836117"/>
    <w:rsid w:val="00837C0A"/>
    <w:rsid w:val="00840012"/>
    <w:rsid w:val="008400BF"/>
    <w:rsid w:val="008417AB"/>
    <w:rsid w:val="00841818"/>
    <w:rsid w:val="00843063"/>
    <w:rsid w:val="00844B88"/>
    <w:rsid w:val="00844FFB"/>
    <w:rsid w:val="008452F3"/>
    <w:rsid w:val="008456AA"/>
    <w:rsid w:val="00846282"/>
    <w:rsid w:val="00846528"/>
    <w:rsid w:val="008476BC"/>
    <w:rsid w:val="0084784F"/>
    <w:rsid w:val="00850290"/>
    <w:rsid w:val="00852459"/>
    <w:rsid w:val="00852555"/>
    <w:rsid w:val="008526FA"/>
    <w:rsid w:val="00854969"/>
    <w:rsid w:val="00856DA7"/>
    <w:rsid w:val="00857C52"/>
    <w:rsid w:val="00860687"/>
    <w:rsid w:val="0086172B"/>
    <w:rsid w:val="00861D5F"/>
    <w:rsid w:val="008627E7"/>
    <w:rsid w:val="00862A38"/>
    <w:rsid w:val="00862EC1"/>
    <w:rsid w:val="00864175"/>
    <w:rsid w:val="0086421C"/>
    <w:rsid w:val="00865763"/>
    <w:rsid w:val="00865CCC"/>
    <w:rsid w:val="00866A71"/>
    <w:rsid w:val="00867CB0"/>
    <w:rsid w:val="00870862"/>
    <w:rsid w:val="00871315"/>
    <w:rsid w:val="0087161C"/>
    <w:rsid w:val="0087236C"/>
    <w:rsid w:val="008728A6"/>
    <w:rsid w:val="008743A4"/>
    <w:rsid w:val="00874461"/>
    <w:rsid w:val="008755B6"/>
    <w:rsid w:val="00875C73"/>
    <w:rsid w:val="00875D78"/>
    <w:rsid w:val="00876648"/>
    <w:rsid w:val="0087664F"/>
    <w:rsid w:val="0087698D"/>
    <w:rsid w:val="0088038D"/>
    <w:rsid w:val="0088057A"/>
    <w:rsid w:val="008807B5"/>
    <w:rsid w:val="00881204"/>
    <w:rsid w:val="00882A58"/>
    <w:rsid w:val="00882A59"/>
    <w:rsid w:val="00883B6C"/>
    <w:rsid w:val="008846FE"/>
    <w:rsid w:val="00884ACE"/>
    <w:rsid w:val="00885D0E"/>
    <w:rsid w:val="0088612A"/>
    <w:rsid w:val="00886137"/>
    <w:rsid w:val="0088687C"/>
    <w:rsid w:val="00886965"/>
    <w:rsid w:val="00886C33"/>
    <w:rsid w:val="00886C5C"/>
    <w:rsid w:val="008877F9"/>
    <w:rsid w:val="00887A4E"/>
    <w:rsid w:val="00890180"/>
    <w:rsid w:val="0089163D"/>
    <w:rsid w:val="008921FC"/>
    <w:rsid w:val="00892D3B"/>
    <w:rsid w:val="008957A2"/>
    <w:rsid w:val="00895EB0"/>
    <w:rsid w:val="00897151"/>
    <w:rsid w:val="008975AA"/>
    <w:rsid w:val="008A19A9"/>
    <w:rsid w:val="008A1E4E"/>
    <w:rsid w:val="008A1F48"/>
    <w:rsid w:val="008A523D"/>
    <w:rsid w:val="008A677B"/>
    <w:rsid w:val="008A6F65"/>
    <w:rsid w:val="008A71B1"/>
    <w:rsid w:val="008A7356"/>
    <w:rsid w:val="008B01F6"/>
    <w:rsid w:val="008B0951"/>
    <w:rsid w:val="008B115E"/>
    <w:rsid w:val="008B12F1"/>
    <w:rsid w:val="008B1B10"/>
    <w:rsid w:val="008B28D0"/>
    <w:rsid w:val="008B29ED"/>
    <w:rsid w:val="008B4814"/>
    <w:rsid w:val="008B6586"/>
    <w:rsid w:val="008B700E"/>
    <w:rsid w:val="008B7BEF"/>
    <w:rsid w:val="008B7FDA"/>
    <w:rsid w:val="008C0613"/>
    <w:rsid w:val="008C078A"/>
    <w:rsid w:val="008C082E"/>
    <w:rsid w:val="008C10C6"/>
    <w:rsid w:val="008C2944"/>
    <w:rsid w:val="008C362C"/>
    <w:rsid w:val="008C3A9D"/>
    <w:rsid w:val="008C4734"/>
    <w:rsid w:val="008C57E8"/>
    <w:rsid w:val="008C623A"/>
    <w:rsid w:val="008C6670"/>
    <w:rsid w:val="008C6719"/>
    <w:rsid w:val="008C6732"/>
    <w:rsid w:val="008C6DEC"/>
    <w:rsid w:val="008C7096"/>
    <w:rsid w:val="008D0686"/>
    <w:rsid w:val="008D0C13"/>
    <w:rsid w:val="008D0EB5"/>
    <w:rsid w:val="008D1E21"/>
    <w:rsid w:val="008D4574"/>
    <w:rsid w:val="008D5130"/>
    <w:rsid w:val="008D516B"/>
    <w:rsid w:val="008D5B77"/>
    <w:rsid w:val="008D60E9"/>
    <w:rsid w:val="008D62F2"/>
    <w:rsid w:val="008D65E3"/>
    <w:rsid w:val="008D6B25"/>
    <w:rsid w:val="008D7489"/>
    <w:rsid w:val="008D78A1"/>
    <w:rsid w:val="008D79EE"/>
    <w:rsid w:val="008E14E2"/>
    <w:rsid w:val="008E1765"/>
    <w:rsid w:val="008E1E6E"/>
    <w:rsid w:val="008E2FCA"/>
    <w:rsid w:val="008E37C1"/>
    <w:rsid w:val="008E4364"/>
    <w:rsid w:val="008E5378"/>
    <w:rsid w:val="008E5B09"/>
    <w:rsid w:val="008E7093"/>
    <w:rsid w:val="008E7414"/>
    <w:rsid w:val="008E7E8C"/>
    <w:rsid w:val="008F0068"/>
    <w:rsid w:val="008F13F6"/>
    <w:rsid w:val="008F1987"/>
    <w:rsid w:val="008F1BD8"/>
    <w:rsid w:val="008F6763"/>
    <w:rsid w:val="008F6A27"/>
    <w:rsid w:val="008F7569"/>
    <w:rsid w:val="009023F5"/>
    <w:rsid w:val="00902991"/>
    <w:rsid w:val="00902FD5"/>
    <w:rsid w:val="0090409A"/>
    <w:rsid w:val="009045BD"/>
    <w:rsid w:val="00904A32"/>
    <w:rsid w:val="0090566A"/>
    <w:rsid w:val="00905747"/>
    <w:rsid w:val="00905CF9"/>
    <w:rsid w:val="00905EC8"/>
    <w:rsid w:val="0090666F"/>
    <w:rsid w:val="009067D0"/>
    <w:rsid w:val="009069C8"/>
    <w:rsid w:val="0091008E"/>
    <w:rsid w:val="009102FC"/>
    <w:rsid w:val="00910A1A"/>
    <w:rsid w:val="0091229F"/>
    <w:rsid w:val="00912426"/>
    <w:rsid w:val="0091288F"/>
    <w:rsid w:val="00912E41"/>
    <w:rsid w:val="009134B0"/>
    <w:rsid w:val="009140A5"/>
    <w:rsid w:val="009147C9"/>
    <w:rsid w:val="00914D48"/>
    <w:rsid w:val="009153D4"/>
    <w:rsid w:val="0091628F"/>
    <w:rsid w:val="009175D6"/>
    <w:rsid w:val="009203C3"/>
    <w:rsid w:val="00920420"/>
    <w:rsid w:val="00920864"/>
    <w:rsid w:val="00920BC5"/>
    <w:rsid w:val="00921982"/>
    <w:rsid w:val="00922F99"/>
    <w:rsid w:val="0092394B"/>
    <w:rsid w:val="009239DA"/>
    <w:rsid w:val="00923C88"/>
    <w:rsid w:val="00924084"/>
    <w:rsid w:val="0092612C"/>
    <w:rsid w:val="00926695"/>
    <w:rsid w:val="00926F70"/>
    <w:rsid w:val="00927C10"/>
    <w:rsid w:val="009304E3"/>
    <w:rsid w:val="00932014"/>
    <w:rsid w:val="0093394B"/>
    <w:rsid w:val="009347AB"/>
    <w:rsid w:val="00934A98"/>
    <w:rsid w:val="00935240"/>
    <w:rsid w:val="00935CBD"/>
    <w:rsid w:val="00935EB4"/>
    <w:rsid w:val="00936232"/>
    <w:rsid w:val="00937EAA"/>
    <w:rsid w:val="00940201"/>
    <w:rsid w:val="00941411"/>
    <w:rsid w:val="00941B76"/>
    <w:rsid w:val="0094290A"/>
    <w:rsid w:val="00942A5B"/>
    <w:rsid w:val="00942B7D"/>
    <w:rsid w:val="009434F5"/>
    <w:rsid w:val="00943927"/>
    <w:rsid w:val="009439C7"/>
    <w:rsid w:val="00943D5A"/>
    <w:rsid w:val="0094454B"/>
    <w:rsid w:val="00944D04"/>
    <w:rsid w:val="00945322"/>
    <w:rsid w:val="00950A02"/>
    <w:rsid w:val="00950EA2"/>
    <w:rsid w:val="00951FEC"/>
    <w:rsid w:val="0095216A"/>
    <w:rsid w:val="00952BA7"/>
    <w:rsid w:val="009530C7"/>
    <w:rsid w:val="00954878"/>
    <w:rsid w:val="00954C9F"/>
    <w:rsid w:val="00955290"/>
    <w:rsid w:val="00955B62"/>
    <w:rsid w:val="00955BC5"/>
    <w:rsid w:val="00955DCF"/>
    <w:rsid w:val="00957576"/>
    <w:rsid w:val="009605D1"/>
    <w:rsid w:val="0096081B"/>
    <w:rsid w:val="00962CF3"/>
    <w:rsid w:val="00962E48"/>
    <w:rsid w:val="00963004"/>
    <w:rsid w:val="00964350"/>
    <w:rsid w:val="0096597E"/>
    <w:rsid w:val="00966134"/>
    <w:rsid w:val="00966613"/>
    <w:rsid w:val="00966724"/>
    <w:rsid w:val="0096788F"/>
    <w:rsid w:val="00967E44"/>
    <w:rsid w:val="0097052B"/>
    <w:rsid w:val="009706B4"/>
    <w:rsid w:val="00970A62"/>
    <w:rsid w:val="009719F9"/>
    <w:rsid w:val="00971DCE"/>
    <w:rsid w:val="00972270"/>
    <w:rsid w:val="0097358E"/>
    <w:rsid w:val="00973607"/>
    <w:rsid w:val="00974402"/>
    <w:rsid w:val="009744A7"/>
    <w:rsid w:val="009748B8"/>
    <w:rsid w:val="00975934"/>
    <w:rsid w:val="00976314"/>
    <w:rsid w:val="00977C4B"/>
    <w:rsid w:val="00980AEB"/>
    <w:rsid w:val="00981BD3"/>
    <w:rsid w:val="00984909"/>
    <w:rsid w:val="00984B96"/>
    <w:rsid w:val="00984BA1"/>
    <w:rsid w:val="00984CC4"/>
    <w:rsid w:val="00985B52"/>
    <w:rsid w:val="00986272"/>
    <w:rsid w:val="009862D0"/>
    <w:rsid w:val="00986650"/>
    <w:rsid w:val="00987F4C"/>
    <w:rsid w:val="0099072B"/>
    <w:rsid w:val="00990D27"/>
    <w:rsid w:val="0099145D"/>
    <w:rsid w:val="00991686"/>
    <w:rsid w:val="00992510"/>
    <w:rsid w:val="00994124"/>
    <w:rsid w:val="0099461D"/>
    <w:rsid w:val="009948A9"/>
    <w:rsid w:val="00995DC8"/>
    <w:rsid w:val="00996C91"/>
    <w:rsid w:val="009A08E7"/>
    <w:rsid w:val="009A095E"/>
    <w:rsid w:val="009A0E6A"/>
    <w:rsid w:val="009A119D"/>
    <w:rsid w:val="009A1240"/>
    <w:rsid w:val="009A1403"/>
    <w:rsid w:val="009A4C7F"/>
    <w:rsid w:val="009A4CC6"/>
    <w:rsid w:val="009A4D50"/>
    <w:rsid w:val="009A5487"/>
    <w:rsid w:val="009A7AC8"/>
    <w:rsid w:val="009A7DC9"/>
    <w:rsid w:val="009A7FCE"/>
    <w:rsid w:val="009B04D9"/>
    <w:rsid w:val="009B0807"/>
    <w:rsid w:val="009B0F46"/>
    <w:rsid w:val="009B147B"/>
    <w:rsid w:val="009B2BA3"/>
    <w:rsid w:val="009B3258"/>
    <w:rsid w:val="009B3581"/>
    <w:rsid w:val="009B3C67"/>
    <w:rsid w:val="009B40D0"/>
    <w:rsid w:val="009B62CE"/>
    <w:rsid w:val="009B7A1D"/>
    <w:rsid w:val="009C0771"/>
    <w:rsid w:val="009C0D6A"/>
    <w:rsid w:val="009C21C2"/>
    <w:rsid w:val="009C2DD2"/>
    <w:rsid w:val="009C3609"/>
    <w:rsid w:val="009C3E41"/>
    <w:rsid w:val="009C5454"/>
    <w:rsid w:val="009C5DF2"/>
    <w:rsid w:val="009C6172"/>
    <w:rsid w:val="009C68A2"/>
    <w:rsid w:val="009C69D7"/>
    <w:rsid w:val="009C7461"/>
    <w:rsid w:val="009C78E7"/>
    <w:rsid w:val="009D0411"/>
    <w:rsid w:val="009D04C7"/>
    <w:rsid w:val="009D0A40"/>
    <w:rsid w:val="009D19DA"/>
    <w:rsid w:val="009D2ADD"/>
    <w:rsid w:val="009D36F2"/>
    <w:rsid w:val="009D3FC5"/>
    <w:rsid w:val="009D4056"/>
    <w:rsid w:val="009D48C5"/>
    <w:rsid w:val="009D5AF8"/>
    <w:rsid w:val="009D5D53"/>
    <w:rsid w:val="009D5D7C"/>
    <w:rsid w:val="009D609D"/>
    <w:rsid w:val="009D79D0"/>
    <w:rsid w:val="009E04EE"/>
    <w:rsid w:val="009E1C4D"/>
    <w:rsid w:val="009E1CD4"/>
    <w:rsid w:val="009E2412"/>
    <w:rsid w:val="009E2E33"/>
    <w:rsid w:val="009E4A4E"/>
    <w:rsid w:val="009E51FD"/>
    <w:rsid w:val="009E5783"/>
    <w:rsid w:val="009E5CF2"/>
    <w:rsid w:val="009E5FEE"/>
    <w:rsid w:val="009E6063"/>
    <w:rsid w:val="009E7733"/>
    <w:rsid w:val="009E7A2E"/>
    <w:rsid w:val="009F0442"/>
    <w:rsid w:val="009F0AFD"/>
    <w:rsid w:val="009F0EB0"/>
    <w:rsid w:val="009F1079"/>
    <w:rsid w:val="009F2B6F"/>
    <w:rsid w:val="009F2FC2"/>
    <w:rsid w:val="009F3C63"/>
    <w:rsid w:val="009F4CAB"/>
    <w:rsid w:val="009F5122"/>
    <w:rsid w:val="009F586A"/>
    <w:rsid w:val="009F69C3"/>
    <w:rsid w:val="009F69F5"/>
    <w:rsid w:val="00A0023A"/>
    <w:rsid w:val="00A00342"/>
    <w:rsid w:val="00A00A13"/>
    <w:rsid w:val="00A00A24"/>
    <w:rsid w:val="00A00BCC"/>
    <w:rsid w:val="00A01013"/>
    <w:rsid w:val="00A019DF"/>
    <w:rsid w:val="00A02A0C"/>
    <w:rsid w:val="00A03656"/>
    <w:rsid w:val="00A05335"/>
    <w:rsid w:val="00A063C5"/>
    <w:rsid w:val="00A06B03"/>
    <w:rsid w:val="00A07405"/>
    <w:rsid w:val="00A07A96"/>
    <w:rsid w:val="00A11CB8"/>
    <w:rsid w:val="00A122C9"/>
    <w:rsid w:val="00A13129"/>
    <w:rsid w:val="00A13AD7"/>
    <w:rsid w:val="00A14FEA"/>
    <w:rsid w:val="00A163F3"/>
    <w:rsid w:val="00A16A62"/>
    <w:rsid w:val="00A1776C"/>
    <w:rsid w:val="00A20C1D"/>
    <w:rsid w:val="00A21285"/>
    <w:rsid w:val="00A2182E"/>
    <w:rsid w:val="00A21BE0"/>
    <w:rsid w:val="00A220E6"/>
    <w:rsid w:val="00A24683"/>
    <w:rsid w:val="00A2557D"/>
    <w:rsid w:val="00A2570F"/>
    <w:rsid w:val="00A2667E"/>
    <w:rsid w:val="00A266C6"/>
    <w:rsid w:val="00A26CCE"/>
    <w:rsid w:val="00A26FDD"/>
    <w:rsid w:val="00A2760C"/>
    <w:rsid w:val="00A27A82"/>
    <w:rsid w:val="00A27C8A"/>
    <w:rsid w:val="00A27EFB"/>
    <w:rsid w:val="00A3019F"/>
    <w:rsid w:val="00A31294"/>
    <w:rsid w:val="00A3146A"/>
    <w:rsid w:val="00A315E3"/>
    <w:rsid w:val="00A31C75"/>
    <w:rsid w:val="00A32059"/>
    <w:rsid w:val="00A32130"/>
    <w:rsid w:val="00A3217F"/>
    <w:rsid w:val="00A32578"/>
    <w:rsid w:val="00A32D2B"/>
    <w:rsid w:val="00A336CB"/>
    <w:rsid w:val="00A33B89"/>
    <w:rsid w:val="00A33BE4"/>
    <w:rsid w:val="00A34F10"/>
    <w:rsid w:val="00A3594C"/>
    <w:rsid w:val="00A36574"/>
    <w:rsid w:val="00A36ABA"/>
    <w:rsid w:val="00A377F8"/>
    <w:rsid w:val="00A37943"/>
    <w:rsid w:val="00A37B68"/>
    <w:rsid w:val="00A40251"/>
    <w:rsid w:val="00A40467"/>
    <w:rsid w:val="00A43502"/>
    <w:rsid w:val="00A4455D"/>
    <w:rsid w:val="00A4465D"/>
    <w:rsid w:val="00A44976"/>
    <w:rsid w:val="00A4498C"/>
    <w:rsid w:val="00A44FA1"/>
    <w:rsid w:val="00A46511"/>
    <w:rsid w:val="00A47109"/>
    <w:rsid w:val="00A4FE62"/>
    <w:rsid w:val="00A50061"/>
    <w:rsid w:val="00A50A98"/>
    <w:rsid w:val="00A52055"/>
    <w:rsid w:val="00A53273"/>
    <w:rsid w:val="00A53CA7"/>
    <w:rsid w:val="00A53FB8"/>
    <w:rsid w:val="00A540CD"/>
    <w:rsid w:val="00A5416C"/>
    <w:rsid w:val="00A54DFE"/>
    <w:rsid w:val="00A5596D"/>
    <w:rsid w:val="00A55B55"/>
    <w:rsid w:val="00A5601C"/>
    <w:rsid w:val="00A565EC"/>
    <w:rsid w:val="00A57253"/>
    <w:rsid w:val="00A61181"/>
    <w:rsid w:val="00A63A10"/>
    <w:rsid w:val="00A6407B"/>
    <w:rsid w:val="00A64938"/>
    <w:rsid w:val="00A64E27"/>
    <w:rsid w:val="00A660CC"/>
    <w:rsid w:val="00A66540"/>
    <w:rsid w:val="00A66E90"/>
    <w:rsid w:val="00A674D3"/>
    <w:rsid w:val="00A67C1F"/>
    <w:rsid w:val="00A730EF"/>
    <w:rsid w:val="00A737F5"/>
    <w:rsid w:val="00A73E48"/>
    <w:rsid w:val="00A743E2"/>
    <w:rsid w:val="00A74558"/>
    <w:rsid w:val="00A75318"/>
    <w:rsid w:val="00A75FDB"/>
    <w:rsid w:val="00A76266"/>
    <w:rsid w:val="00A80C5D"/>
    <w:rsid w:val="00A81500"/>
    <w:rsid w:val="00A81A47"/>
    <w:rsid w:val="00A823A8"/>
    <w:rsid w:val="00A82429"/>
    <w:rsid w:val="00A82A8A"/>
    <w:rsid w:val="00A8369F"/>
    <w:rsid w:val="00A83754"/>
    <w:rsid w:val="00A838FE"/>
    <w:rsid w:val="00A83E61"/>
    <w:rsid w:val="00A84AB5"/>
    <w:rsid w:val="00A84B30"/>
    <w:rsid w:val="00A8521E"/>
    <w:rsid w:val="00A85575"/>
    <w:rsid w:val="00A85FD7"/>
    <w:rsid w:val="00A8616E"/>
    <w:rsid w:val="00A86499"/>
    <w:rsid w:val="00A86FE4"/>
    <w:rsid w:val="00A87401"/>
    <w:rsid w:val="00A87622"/>
    <w:rsid w:val="00A877E4"/>
    <w:rsid w:val="00A87875"/>
    <w:rsid w:val="00A919AE"/>
    <w:rsid w:val="00A92566"/>
    <w:rsid w:val="00A925ED"/>
    <w:rsid w:val="00A92CD9"/>
    <w:rsid w:val="00A93542"/>
    <w:rsid w:val="00A945B3"/>
    <w:rsid w:val="00A94DFB"/>
    <w:rsid w:val="00A94F04"/>
    <w:rsid w:val="00A95C58"/>
    <w:rsid w:val="00A96E2A"/>
    <w:rsid w:val="00AA0C7B"/>
    <w:rsid w:val="00AA11FC"/>
    <w:rsid w:val="00AA163B"/>
    <w:rsid w:val="00AA2CBA"/>
    <w:rsid w:val="00AA2E0B"/>
    <w:rsid w:val="00AA41AF"/>
    <w:rsid w:val="00AA56DE"/>
    <w:rsid w:val="00AA57D2"/>
    <w:rsid w:val="00AA5D6D"/>
    <w:rsid w:val="00AA605B"/>
    <w:rsid w:val="00AA67CB"/>
    <w:rsid w:val="00AA6B9B"/>
    <w:rsid w:val="00AA767D"/>
    <w:rsid w:val="00AA78FD"/>
    <w:rsid w:val="00AA7AFC"/>
    <w:rsid w:val="00AB0999"/>
    <w:rsid w:val="00AB0D46"/>
    <w:rsid w:val="00AB0E33"/>
    <w:rsid w:val="00AB1D9A"/>
    <w:rsid w:val="00AB2716"/>
    <w:rsid w:val="00AB29B4"/>
    <w:rsid w:val="00AB44C1"/>
    <w:rsid w:val="00AB68E9"/>
    <w:rsid w:val="00AB7346"/>
    <w:rsid w:val="00AB7419"/>
    <w:rsid w:val="00AB75FC"/>
    <w:rsid w:val="00AB7895"/>
    <w:rsid w:val="00AC20F1"/>
    <w:rsid w:val="00AC263A"/>
    <w:rsid w:val="00AC2A28"/>
    <w:rsid w:val="00AC471B"/>
    <w:rsid w:val="00AC4A5D"/>
    <w:rsid w:val="00AC5FA9"/>
    <w:rsid w:val="00AC761F"/>
    <w:rsid w:val="00AD0237"/>
    <w:rsid w:val="00AD0B1D"/>
    <w:rsid w:val="00AD0CE7"/>
    <w:rsid w:val="00AD0FEA"/>
    <w:rsid w:val="00AD31EB"/>
    <w:rsid w:val="00AD34EC"/>
    <w:rsid w:val="00AD3867"/>
    <w:rsid w:val="00AD4287"/>
    <w:rsid w:val="00AE02DE"/>
    <w:rsid w:val="00AE0B8C"/>
    <w:rsid w:val="00AE1604"/>
    <w:rsid w:val="00AE2500"/>
    <w:rsid w:val="00AE2C51"/>
    <w:rsid w:val="00AE46BD"/>
    <w:rsid w:val="00AE4CF6"/>
    <w:rsid w:val="00AE62C3"/>
    <w:rsid w:val="00AE7927"/>
    <w:rsid w:val="00AE7C27"/>
    <w:rsid w:val="00AF0084"/>
    <w:rsid w:val="00AF0D7D"/>
    <w:rsid w:val="00AF37E7"/>
    <w:rsid w:val="00AF38A9"/>
    <w:rsid w:val="00AF3A27"/>
    <w:rsid w:val="00AF3ACE"/>
    <w:rsid w:val="00AF3B8E"/>
    <w:rsid w:val="00AF3FBE"/>
    <w:rsid w:val="00AF44A8"/>
    <w:rsid w:val="00AF4739"/>
    <w:rsid w:val="00AF48F2"/>
    <w:rsid w:val="00AF51F0"/>
    <w:rsid w:val="00AF5949"/>
    <w:rsid w:val="00AF78B0"/>
    <w:rsid w:val="00B00ABF"/>
    <w:rsid w:val="00B00F1E"/>
    <w:rsid w:val="00B01338"/>
    <w:rsid w:val="00B02356"/>
    <w:rsid w:val="00B02513"/>
    <w:rsid w:val="00B02B90"/>
    <w:rsid w:val="00B02E70"/>
    <w:rsid w:val="00B03262"/>
    <w:rsid w:val="00B0390B"/>
    <w:rsid w:val="00B03E72"/>
    <w:rsid w:val="00B0578D"/>
    <w:rsid w:val="00B0585B"/>
    <w:rsid w:val="00B06A38"/>
    <w:rsid w:val="00B06FD0"/>
    <w:rsid w:val="00B07141"/>
    <w:rsid w:val="00B07244"/>
    <w:rsid w:val="00B07B85"/>
    <w:rsid w:val="00B10697"/>
    <w:rsid w:val="00B106D0"/>
    <w:rsid w:val="00B1087B"/>
    <w:rsid w:val="00B10D49"/>
    <w:rsid w:val="00B11AE6"/>
    <w:rsid w:val="00B1244B"/>
    <w:rsid w:val="00B12DD7"/>
    <w:rsid w:val="00B14155"/>
    <w:rsid w:val="00B14243"/>
    <w:rsid w:val="00B14369"/>
    <w:rsid w:val="00B14795"/>
    <w:rsid w:val="00B17144"/>
    <w:rsid w:val="00B2012D"/>
    <w:rsid w:val="00B205FA"/>
    <w:rsid w:val="00B209E3"/>
    <w:rsid w:val="00B20FAF"/>
    <w:rsid w:val="00B21CB0"/>
    <w:rsid w:val="00B22D56"/>
    <w:rsid w:val="00B235D8"/>
    <w:rsid w:val="00B23A2A"/>
    <w:rsid w:val="00B2401D"/>
    <w:rsid w:val="00B24AED"/>
    <w:rsid w:val="00B25AD1"/>
    <w:rsid w:val="00B26080"/>
    <w:rsid w:val="00B26F40"/>
    <w:rsid w:val="00B27FF3"/>
    <w:rsid w:val="00B3040E"/>
    <w:rsid w:val="00B30A85"/>
    <w:rsid w:val="00B311E0"/>
    <w:rsid w:val="00B32058"/>
    <w:rsid w:val="00B32EEF"/>
    <w:rsid w:val="00B33228"/>
    <w:rsid w:val="00B339C4"/>
    <w:rsid w:val="00B356F6"/>
    <w:rsid w:val="00B40A27"/>
    <w:rsid w:val="00B411CF"/>
    <w:rsid w:val="00B4168C"/>
    <w:rsid w:val="00B41A22"/>
    <w:rsid w:val="00B4249A"/>
    <w:rsid w:val="00B425DF"/>
    <w:rsid w:val="00B4352E"/>
    <w:rsid w:val="00B4360D"/>
    <w:rsid w:val="00B442C6"/>
    <w:rsid w:val="00B44753"/>
    <w:rsid w:val="00B44CB6"/>
    <w:rsid w:val="00B45059"/>
    <w:rsid w:val="00B471EE"/>
    <w:rsid w:val="00B47555"/>
    <w:rsid w:val="00B47FA6"/>
    <w:rsid w:val="00B50552"/>
    <w:rsid w:val="00B51866"/>
    <w:rsid w:val="00B52D49"/>
    <w:rsid w:val="00B5362D"/>
    <w:rsid w:val="00B53AB4"/>
    <w:rsid w:val="00B545AC"/>
    <w:rsid w:val="00B5488A"/>
    <w:rsid w:val="00B54934"/>
    <w:rsid w:val="00B54CAD"/>
    <w:rsid w:val="00B55642"/>
    <w:rsid w:val="00B56011"/>
    <w:rsid w:val="00B56047"/>
    <w:rsid w:val="00B56A40"/>
    <w:rsid w:val="00B57350"/>
    <w:rsid w:val="00B60323"/>
    <w:rsid w:val="00B60936"/>
    <w:rsid w:val="00B60B4B"/>
    <w:rsid w:val="00B60CA9"/>
    <w:rsid w:val="00B60F8D"/>
    <w:rsid w:val="00B6251A"/>
    <w:rsid w:val="00B62A04"/>
    <w:rsid w:val="00B62E64"/>
    <w:rsid w:val="00B62FB2"/>
    <w:rsid w:val="00B6312E"/>
    <w:rsid w:val="00B633D2"/>
    <w:rsid w:val="00B63A8E"/>
    <w:rsid w:val="00B648C3"/>
    <w:rsid w:val="00B64A25"/>
    <w:rsid w:val="00B64EDD"/>
    <w:rsid w:val="00B65120"/>
    <w:rsid w:val="00B6581E"/>
    <w:rsid w:val="00B67BDF"/>
    <w:rsid w:val="00B70166"/>
    <w:rsid w:val="00B7126A"/>
    <w:rsid w:val="00B712D1"/>
    <w:rsid w:val="00B725A1"/>
    <w:rsid w:val="00B730F3"/>
    <w:rsid w:val="00B733BD"/>
    <w:rsid w:val="00B736A9"/>
    <w:rsid w:val="00B7377C"/>
    <w:rsid w:val="00B73B14"/>
    <w:rsid w:val="00B745FC"/>
    <w:rsid w:val="00B74C49"/>
    <w:rsid w:val="00B7594A"/>
    <w:rsid w:val="00B75CA1"/>
    <w:rsid w:val="00B76924"/>
    <w:rsid w:val="00B76AAE"/>
    <w:rsid w:val="00B81082"/>
    <w:rsid w:val="00B8120A"/>
    <w:rsid w:val="00B81F0C"/>
    <w:rsid w:val="00B82D56"/>
    <w:rsid w:val="00B82EB2"/>
    <w:rsid w:val="00B83421"/>
    <w:rsid w:val="00B84657"/>
    <w:rsid w:val="00B848B2"/>
    <w:rsid w:val="00B851BF"/>
    <w:rsid w:val="00B858E0"/>
    <w:rsid w:val="00B85B0B"/>
    <w:rsid w:val="00B85B26"/>
    <w:rsid w:val="00B85F73"/>
    <w:rsid w:val="00B86A72"/>
    <w:rsid w:val="00B86B11"/>
    <w:rsid w:val="00B86B58"/>
    <w:rsid w:val="00B87474"/>
    <w:rsid w:val="00B879F1"/>
    <w:rsid w:val="00B87CA5"/>
    <w:rsid w:val="00B90D2C"/>
    <w:rsid w:val="00B91781"/>
    <w:rsid w:val="00B926E5"/>
    <w:rsid w:val="00B92703"/>
    <w:rsid w:val="00B92A05"/>
    <w:rsid w:val="00B931AE"/>
    <w:rsid w:val="00B93710"/>
    <w:rsid w:val="00B947C8"/>
    <w:rsid w:val="00B951B2"/>
    <w:rsid w:val="00B95393"/>
    <w:rsid w:val="00B957D0"/>
    <w:rsid w:val="00B960B4"/>
    <w:rsid w:val="00B968FA"/>
    <w:rsid w:val="00B96E17"/>
    <w:rsid w:val="00B97274"/>
    <w:rsid w:val="00BA0C1C"/>
    <w:rsid w:val="00BA1027"/>
    <w:rsid w:val="00BA2B12"/>
    <w:rsid w:val="00BA3879"/>
    <w:rsid w:val="00BA470C"/>
    <w:rsid w:val="00BA5441"/>
    <w:rsid w:val="00BA59D9"/>
    <w:rsid w:val="00BA5C5F"/>
    <w:rsid w:val="00BA67C5"/>
    <w:rsid w:val="00BA6DCA"/>
    <w:rsid w:val="00BA73F0"/>
    <w:rsid w:val="00BA75C2"/>
    <w:rsid w:val="00BA7C1C"/>
    <w:rsid w:val="00BB0A1A"/>
    <w:rsid w:val="00BB122A"/>
    <w:rsid w:val="00BB1434"/>
    <w:rsid w:val="00BB2F58"/>
    <w:rsid w:val="00BB30B1"/>
    <w:rsid w:val="00BB369C"/>
    <w:rsid w:val="00BB3AEF"/>
    <w:rsid w:val="00BB3EF1"/>
    <w:rsid w:val="00BB4E32"/>
    <w:rsid w:val="00BB5054"/>
    <w:rsid w:val="00BB5074"/>
    <w:rsid w:val="00BB59F2"/>
    <w:rsid w:val="00BB5B0A"/>
    <w:rsid w:val="00BB7775"/>
    <w:rsid w:val="00BC097D"/>
    <w:rsid w:val="00BC1E76"/>
    <w:rsid w:val="00BC24B7"/>
    <w:rsid w:val="00BC278B"/>
    <w:rsid w:val="00BC27FA"/>
    <w:rsid w:val="00BC30B4"/>
    <w:rsid w:val="00BC3259"/>
    <w:rsid w:val="00BC4342"/>
    <w:rsid w:val="00BC4381"/>
    <w:rsid w:val="00BC5057"/>
    <w:rsid w:val="00BC5BD2"/>
    <w:rsid w:val="00BC60D8"/>
    <w:rsid w:val="00BC61EE"/>
    <w:rsid w:val="00BC7498"/>
    <w:rsid w:val="00BD0154"/>
    <w:rsid w:val="00BD069D"/>
    <w:rsid w:val="00BD16B9"/>
    <w:rsid w:val="00BD1D5D"/>
    <w:rsid w:val="00BD256C"/>
    <w:rsid w:val="00BD2857"/>
    <w:rsid w:val="00BD2B73"/>
    <w:rsid w:val="00BD2C27"/>
    <w:rsid w:val="00BD399D"/>
    <w:rsid w:val="00BD4F56"/>
    <w:rsid w:val="00BD5216"/>
    <w:rsid w:val="00BD54F7"/>
    <w:rsid w:val="00BD63D9"/>
    <w:rsid w:val="00BD711D"/>
    <w:rsid w:val="00BD7635"/>
    <w:rsid w:val="00BE08AA"/>
    <w:rsid w:val="00BE0A6C"/>
    <w:rsid w:val="00BE0B10"/>
    <w:rsid w:val="00BE10EF"/>
    <w:rsid w:val="00BE1991"/>
    <w:rsid w:val="00BE3DAE"/>
    <w:rsid w:val="00BE4D2A"/>
    <w:rsid w:val="00BE582C"/>
    <w:rsid w:val="00BE5B2D"/>
    <w:rsid w:val="00BE6359"/>
    <w:rsid w:val="00BE72B7"/>
    <w:rsid w:val="00BE7A8A"/>
    <w:rsid w:val="00BF1602"/>
    <w:rsid w:val="00BF19E8"/>
    <w:rsid w:val="00BF46FE"/>
    <w:rsid w:val="00BF5387"/>
    <w:rsid w:val="00BF5B2E"/>
    <w:rsid w:val="00BF6F38"/>
    <w:rsid w:val="00BF7731"/>
    <w:rsid w:val="00BF7775"/>
    <w:rsid w:val="00BF79AC"/>
    <w:rsid w:val="00C002B0"/>
    <w:rsid w:val="00C00B3C"/>
    <w:rsid w:val="00C0141E"/>
    <w:rsid w:val="00C01668"/>
    <w:rsid w:val="00C0351C"/>
    <w:rsid w:val="00C03CEE"/>
    <w:rsid w:val="00C0434F"/>
    <w:rsid w:val="00C046BC"/>
    <w:rsid w:val="00C04856"/>
    <w:rsid w:val="00C04A34"/>
    <w:rsid w:val="00C062CE"/>
    <w:rsid w:val="00C06825"/>
    <w:rsid w:val="00C0706B"/>
    <w:rsid w:val="00C10070"/>
    <w:rsid w:val="00C10255"/>
    <w:rsid w:val="00C10906"/>
    <w:rsid w:val="00C122CD"/>
    <w:rsid w:val="00C12381"/>
    <w:rsid w:val="00C12AF6"/>
    <w:rsid w:val="00C12E28"/>
    <w:rsid w:val="00C12EE4"/>
    <w:rsid w:val="00C1305D"/>
    <w:rsid w:val="00C1344E"/>
    <w:rsid w:val="00C134AF"/>
    <w:rsid w:val="00C1508C"/>
    <w:rsid w:val="00C15B3B"/>
    <w:rsid w:val="00C15DD9"/>
    <w:rsid w:val="00C16F07"/>
    <w:rsid w:val="00C17626"/>
    <w:rsid w:val="00C203A8"/>
    <w:rsid w:val="00C20F80"/>
    <w:rsid w:val="00C21941"/>
    <w:rsid w:val="00C22080"/>
    <w:rsid w:val="00C22124"/>
    <w:rsid w:val="00C22A9B"/>
    <w:rsid w:val="00C22F61"/>
    <w:rsid w:val="00C24940"/>
    <w:rsid w:val="00C24E99"/>
    <w:rsid w:val="00C2547F"/>
    <w:rsid w:val="00C25AF7"/>
    <w:rsid w:val="00C25D80"/>
    <w:rsid w:val="00C26157"/>
    <w:rsid w:val="00C30FDD"/>
    <w:rsid w:val="00C32547"/>
    <w:rsid w:val="00C32594"/>
    <w:rsid w:val="00C32D72"/>
    <w:rsid w:val="00C34BAD"/>
    <w:rsid w:val="00C35A6E"/>
    <w:rsid w:val="00C35ED9"/>
    <w:rsid w:val="00C378F8"/>
    <w:rsid w:val="00C40E1B"/>
    <w:rsid w:val="00C41393"/>
    <w:rsid w:val="00C419FB"/>
    <w:rsid w:val="00C43AD2"/>
    <w:rsid w:val="00C453B1"/>
    <w:rsid w:val="00C454B1"/>
    <w:rsid w:val="00C45C8E"/>
    <w:rsid w:val="00C46A9F"/>
    <w:rsid w:val="00C47679"/>
    <w:rsid w:val="00C50E0C"/>
    <w:rsid w:val="00C512E2"/>
    <w:rsid w:val="00C51DA8"/>
    <w:rsid w:val="00C52021"/>
    <w:rsid w:val="00C52658"/>
    <w:rsid w:val="00C5445B"/>
    <w:rsid w:val="00C54EF9"/>
    <w:rsid w:val="00C55303"/>
    <w:rsid w:val="00C56D0D"/>
    <w:rsid w:val="00C57520"/>
    <w:rsid w:val="00C57F27"/>
    <w:rsid w:val="00C60D80"/>
    <w:rsid w:val="00C621D6"/>
    <w:rsid w:val="00C62531"/>
    <w:rsid w:val="00C6287A"/>
    <w:rsid w:val="00C62E8A"/>
    <w:rsid w:val="00C63FC5"/>
    <w:rsid w:val="00C645D9"/>
    <w:rsid w:val="00C64891"/>
    <w:rsid w:val="00C65E91"/>
    <w:rsid w:val="00C661D8"/>
    <w:rsid w:val="00C668A9"/>
    <w:rsid w:val="00C6692A"/>
    <w:rsid w:val="00C67798"/>
    <w:rsid w:val="00C71C73"/>
    <w:rsid w:val="00C71C8B"/>
    <w:rsid w:val="00C71D5F"/>
    <w:rsid w:val="00C72A33"/>
    <w:rsid w:val="00C73BE0"/>
    <w:rsid w:val="00C73EB3"/>
    <w:rsid w:val="00C73F28"/>
    <w:rsid w:val="00C742C8"/>
    <w:rsid w:val="00C746FF"/>
    <w:rsid w:val="00C7528E"/>
    <w:rsid w:val="00C755FB"/>
    <w:rsid w:val="00C758C3"/>
    <w:rsid w:val="00C7602B"/>
    <w:rsid w:val="00C76489"/>
    <w:rsid w:val="00C76CA0"/>
    <w:rsid w:val="00C77419"/>
    <w:rsid w:val="00C800A3"/>
    <w:rsid w:val="00C813C1"/>
    <w:rsid w:val="00C81D28"/>
    <w:rsid w:val="00C8254A"/>
    <w:rsid w:val="00C83061"/>
    <w:rsid w:val="00C83D56"/>
    <w:rsid w:val="00C83E46"/>
    <w:rsid w:val="00C84607"/>
    <w:rsid w:val="00C84AB4"/>
    <w:rsid w:val="00C85793"/>
    <w:rsid w:val="00C85AF5"/>
    <w:rsid w:val="00C86B24"/>
    <w:rsid w:val="00C87337"/>
    <w:rsid w:val="00C877D9"/>
    <w:rsid w:val="00C87DC5"/>
    <w:rsid w:val="00C908A9"/>
    <w:rsid w:val="00C9097F"/>
    <w:rsid w:val="00C91CFA"/>
    <w:rsid w:val="00C92138"/>
    <w:rsid w:val="00C921FD"/>
    <w:rsid w:val="00C92A17"/>
    <w:rsid w:val="00C92C11"/>
    <w:rsid w:val="00C93DD8"/>
    <w:rsid w:val="00C94003"/>
    <w:rsid w:val="00C94F86"/>
    <w:rsid w:val="00C9508E"/>
    <w:rsid w:val="00C95E05"/>
    <w:rsid w:val="00C95FE7"/>
    <w:rsid w:val="00CA016F"/>
    <w:rsid w:val="00CA01D0"/>
    <w:rsid w:val="00CA049A"/>
    <w:rsid w:val="00CA0936"/>
    <w:rsid w:val="00CA09DE"/>
    <w:rsid w:val="00CA15BE"/>
    <w:rsid w:val="00CA15C0"/>
    <w:rsid w:val="00CA1AB9"/>
    <w:rsid w:val="00CA1ED5"/>
    <w:rsid w:val="00CA25BD"/>
    <w:rsid w:val="00CA3C82"/>
    <w:rsid w:val="00CA50A2"/>
    <w:rsid w:val="00CA54B1"/>
    <w:rsid w:val="00CA5A10"/>
    <w:rsid w:val="00CA5F72"/>
    <w:rsid w:val="00CA6ACC"/>
    <w:rsid w:val="00CA7537"/>
    <w:rsid w:val="00CA7B90"/>
    <w:rsid w:val="00CA7F40"/>
    <w:rsid w:val="00CB006E"/>
    <w:rsid w:val="00CB05C8"/>
    <w:rsid w:val="00CB05F5"/>
    <w:rsid w:val="00CB32EC"/>
    <w:rsid w:val="00CB37AA"/>
    <w:rsid w:val="00CB3D9B"/>
    <w:rsid w:val="00CB6E79"/>
    <w:rsid w:val="00CB70E9"/>
    <w:rsid w:val="00CB79E9"/>
    <w:rsid w:val="00CC1A0B"/>
    <w:rsid w:val="00CC1BC4"/>
    <w:rsid w:val="00CC211A"/>
    <w:rsid w:val="00CC229B"/>
    <w:rsid w:val="00CC2635"/>
    <w:rsid w:val="00CC27EF"/>
    <w:rsid w:val="00CC397D"/>
    <w:rsid w:val="00CC45CC"/>
    <w:rsid w:val="00CC616D"/>
    <w:rsid w:val="00CC729D"/>
    <w:rsid w:val="00CC79B1"/>
    <w:rsid w:val="00CD0CB7"/>
    <w:rsid w:val="00CD1342"/>
    <w:rsid w:val="00CD3329"/>
    <w:rsid w:val="00CD3D6D"/>
    <w:rsid w:val="00CD42DE"/>
    <w:rsid w:val="00CD4440"/>
    <w:rsid w:val="00CD4AD0"/>
    <w:rsid w:val="00CD5251"/>
    <w:rsid w:val="00CD56DC"/>
    <w:rsid w:val="00CD6420"/>
    <w:rsid w:val="00CD689E"/>
    <w:rsid w:val="00CD7AA8"/>
    <w:rsid w:val="00CD7EA4"/>
    <w:rsid w:val="00CE0927"/>
    <w:rsid w:val="00CE0FEE"/>
    <w:rsid w:val="00CE113C"/>
    <w:rsid w:val="00CE14C8"/>
    <w:rsid w:val="00CE1931"/>
    <w:rsid w:val="00CE2DC8"/>
    <w:rsid w:val="00CE367D"/>
    <w:rsid w:val="00CE412B"/>
    <w:rsid w:val="00CE45DD"/>
    <w:rsid w:val="00CE4FE2"/>
    <w:rsid w:val="00CE506D"/>
    <w:rsid w:val="00CE5FF4"/>
    <w:rsid w:val="00CE6AC8"/>
    <w:rsid w:val="00CE6D6B"/>
    <w:rsid w:val="00CF0776"/>
    <w:rsid w:val="00CF0934"/>
    <w:rsid w:val="00CF09AA"/>
    <w:rsid w:val="00CF0F19"/>
    <w:rsid w:val="00CF1403"/>
    <w:rsid w:val="00CF17C0"/>
    <w:rsid w:val="00CF18B1"/>
    <w:rsid w:val="00CF1B40"/>
    <w:rsid w:val="00CF2111"/>
    <w:rsid w:val="00CF21B2"/>
    <w:rsid w:val="00CF221A"/>
    <w:rsid w:val="00CF2978"/>
    <w:rsid w:val="00CF3C07"/>
    <w:rsid w:val="00CF59A7"/>
    <w:rsid w:val="00CF5BB2"/>
    <w:rsid w:val="00CF5FE0"/>
    <w:rsid w:val="00CF65F5"/>
    <w:rsid w:val="00CF671F"/>
    <w:rsid w:val="00CF74B9"/>
    <w:rsid w:val="00D0011B"/>
    <w:rsid w:val="00D00E77"/>
    <w:rsid w:val="00D02306"/>
    <w:rsid w:val="00D0281F"/>
    <w:rsid w:val="00D02A29"/>
    <w:rsid w:val="00D03AC2"/>
    <w:rsid w:val="00D03B7C"/>
    <w:rsid w:val="00D03F4A"/>
    <w:rsid w:val="00D04A3A"/>
    <w:rsid w:val="00D05493"/>
    <w:rsid w:val="00D064EE"/>
    <w:rsid w:val="00D06863"/>
    <w:rsid w:val="00D06B96"/>
    <w:rsid w:val="00D0719A"/>
    <w:rsid w:val="00D07A1E"/>
    <w:rsid w:val="00D07E4A"/>
    <w:rsid w:val="00D10315"/>
    <w:rsid w:val="00D1057A"/>
    <w:rsid w:val="00D10640"/>
    <w:rsid w:val="00D11008"/>
    <w:rsid w:val="00D112EF"/>
    <w:rsid w:val="00D11C1A"/>
    <w:rsid w:val="00D121D9"/>
    <w:rsid w:val="00D12A9C"/>
    <w:rsid w:val="00D14E1F"/>
    <w:rsid w:val="00D167EF"/>
    <w:rsid w:val="00D17242"/>
    <w:rsid w:val="00D1746B"/>
    <w:rsid w:val="00D17692"/>
    <w:rsid w:val="00D202C7"/>
    <w:rsid w:val="00D20F82"/>
    <w:rsid w:val="00D216CC"/>
    <w:rsid w:val="00D21AF7"/>
    <w:rsid w:val="00D21D26"/>
    <w:rsid w:val="00D22B8C"/>
    <w:rsid w:val="00D236F3"/>
    <w:rsid w:val="00D23A48"/>
    <w:rsid w:val="00D23F81"/>
    <w:rsid w:val="00D24608"/>
    <w:rsid w:val="00D249D5"/>
    <w:rsid w:val="00D249FA"/>
    <w:rsid w:val="00D25525"/>
    <w:rsid w:val="00D25DEF"/>
    <w:rsid w:val="00D2622F"/>
    <w:rsid w:val="00D26619"/>
    <w:rsid w:val="00D26854"/>
    <w:rsid w:val="00D26FBA"/>
    <w:rsid w:val="00D273E1"/>
    <w:rsid w:val="00D27653"/>
    <w:rsid w:val="00D30601"/>
    <w:rsid w:val="00D3181B"/>
    <w:rsid w:val="00D31BB3"/>
    <w:rsid w:val="00D333B7"/>
    <w:rsid w:val="00D33C9C"/>
    <w:rsid w:val="00D34F92"/>
    <w:rsid w:val="00D356CC"/>
    <w:rsid w:val="00D363EA"/>
    <w:rsid w:val="00D368F5"/>
    <w:rsid w:val="00D36E07"/>
    <w:rsid w:val="00D372BE"/>
    <w:rsid w:val="00D41925"/>
    <w:rsid w:val="00D41F87"/>
    <w:rsid w:val="00D42065"/>
    <w:rsid w:val="00D42D3E"/>
    <w:rsid w:val="00D43C86"/>
    <w:rsid w:val="00D44C52"/>
    <w:rsid w:val="00D459DD"/>
    <w:rsid w:val="00D45E0B"/>
    <w:rsid w:val="00D46459"/>
    <w:rsid w:val="00D469D3"/>
    <w:rsid w:val="00D46FA1"/>
    <w:rsid w:val="00D4747E"/>
    <w:rsid w:val="00D50ADA"/>
    <w:rsid w:val="00D50F48"/>
    <w:rsid w:val="00D51503"/>
    <w:rsid w:val="00D51754"/>
    <w:rsid w:val="00D517D8"/>
    <w:rsid w:val="00D51B76"/>
    <w:rsid w:val="00D51BA1"/>
    <w:rsid w:val="00D52456"/>
    <w:rsid w:val="00D52F73"/>
    <w:rsid w:val="00D53BD1"/>
    <w:rsid w:val="00D541A3"/>
    <w:rsid w:val="00D545F6"/>
    <w:rsid w:val="00D54B60"/>
    <w:rsid w:val="00D556F0"/>
    <w:rsid w:val="00D55B6E"/>
    <w:rsid w:val="00D57846"/>
    <w:rsid w:val="00D579D1"/>
    <w:rsid w:val="00D60971"/>
    <w:rsid w:val="00D619FA"/>
    <w:rsid w:val="00D62020"/>
    <w:rsid w:val="00D6248F"/>
    <w:rsid w:val="00D6409F"/>
    <w:rsid w:val="00D6412F"/>
    <w:rsid w:val="00D64299"/>
    <w:rsid w:val="00D64800"/>
    <w:rsid w:val="00D66B1F"/>
    <w:rsid w:val="00D66E0B"/>
    <w:rsid w:val="00D671A7"/>
    <w:rsid w:val="00D70147"/>
    <w:rsid w:val="00D705D2"/>
    <w:rsid w:val="00D70AFA"/>
    <w:rsid w:val="00D70BD8"/>
    <w:rsid w:val="00D71AE2"/>
    <w:rsid w:val="00D7414D"/>
    <w:rsid w:val="00D74E76"/>
    <w:rsid w:val="00D756CF"/>
    <w:rsid w:val="00D75A94"/>
    <w:rsid w:val="00D7604C"/>
    <w:rsid w:val="00D762B9"/>
    <w:rsid w:val="00D76A2B"/>
    <w:rsid w:val="00D76E31"/>
    <w:rsid w:val="00D76F05"/>
    <w:rsid w:val="00D76F4A"/>
    <w:rsid w:val="00D7787C"/>
    <w:rsid w:val="00D77AC3"/>
    <w:rsid w:val="00D80130"/>
    <w:rsid w:val="00D81144"/>
    <w:rsid w:val="00D81326"/>
    <w:rsid w:val="00D819B9"/>
    <w:rsid w:val="00D81E50"/>
    <w:rsid w:val="00D826FA"/>
    <w:rsid w:val="00D85D8F"/>
    <w:rsid w:val="00D85E8B"/>
    <w:rsid w:val="00D86EF7"/>
    <w:rsid w:val="00D90304"/>
    <w:rsid w:val="00D91186"/>
    <w:rsid w:val="00D91ADA"/>
    <w:rsid w:val="00D91FE0"/>
    <w:rsid w:val="00D9255D"/>
    <w:rsid w:val="00D9488C"/>
    <w:rsid w:val="00D95F72"/>
    <w:rsid w:val="00D9609E"/>
    <w:rsid w:val="00D963F1"/>
    <w:rsid w:val="00D97A4A"/>
    <w:rsid w:val="00DA198C"/>
    <w:rsid w:val="00DA1C7E"/>
    <w:rsid w:val="00DA2DFC"/>
    <w:rsid w:val="00DA4C2E"/>
    <w:rsid w:val="00DA5D42"/>
    <w:rsid w:val="00DA615B"/>
    <w:rsid w:val="00DA6F50"/>
    <w:rsid w:val="00DA7476"/>
    <w:rsid w:val="00DA76D9"/>
    <w:rsid w:val="00DA7FDB"/>
    <w:rsid w:val="00DB3E51"/>
    <w:rsid w:val="00DB443E"/>
    <w:rsid w:val="00DB5589"/>
    <w:rsid w:val="00DB6F68"/>
    <w:rsid w:val="00DB7D34"/>
    <w:rsid w:val="00DC1DDD"/>
    <w:rsid w:val="00DC2070"/>
    <w:rsid w:val="00DC24B0"/>
    <w:rsid w:val="00DC2589"/>
    <w:rsid w:val="00DC2C39"/>
    <w:rsid w:val="00DC3B5C"/>
    <w:rsid w:val="00DC440D"/>
    <w:rsid w:val="00DC4B9F"/>
    <w:rsid w:val="00DC6322"/>
    <w:rsid w:val="00DC63D4"/>
    <w:rsid w:val="00DC6545"/>
    <w:rsid w:val="00DC6E4E"/>
    <w:rsid w:val="00DC7401"/>
    <w:rsid w:val="00DC75BE"/>
    <w:rsid w:val="00DD0853"/>
    <w:rsid w:val="00DD21F8"/>
    <w:rsid w:val="00DD42FF"/>
    <w:rsid w:val="00DD52D8"/>
    <w:rsid w:val="00DD5D74"/>
    <w:rsid w:val="00DD6140"/>
    <w:rsid w:val="00DD64A0"/>
    <w:rsid w:val="00DD6D5F"/>
    <w:rsid w:val="00DD7408"/>
    <w:rsid w:val="00DE0756"/>
    <w:rsid w:val="00DE07B3"/>
    <w:rsid w:val="00DE2822"/>
    <w:rsid w:val="00DE30DD"/>
    <w:rsid w:val="00DE4E5C"/>
    <w:rsid w:val="00DE52CD"/>
    <w:rsid w:val="00DE57C1"/>
    <w:rsid w:val="00DE5DAC"/>
    <w:rsid w:val="00DE6066"/>
    <w:rsid w:val="00DE6CC6"/>
    <w:rsid w:val="00DE6CC8"/>
    <w:rsid w:val="00DE6D1F"/>
    <w:rsid w:val="00DE70D3"/>
    <w:rsid w:val="00DE72C2"/>
    <w:rsid w:val="00DF0095"/>
    <w:rsid w:val="00DF048A"/>
    <w:rsid w:val="00DF2290"/>
    <w:rsid w:val="00DF5013"/>
    <w:rsid w:val="00DF5B31"/>
    <w:rsid w:val="00DF70F5"/>
    <w:rsid w:val="00DF79C0"/>
    <w:rsid w:val="00DF7D16"/>
    <w:rsid w:val="00E00154"/>
    <w:rsid w:val="00E00F29"/>
    <w:rsid w:val="00E015AF"/>
    <w:rsid w:val="00E01652"/>
    <w:rsid w:val="00E0168B"/>
    <w:rsid w:val="00E01FDD"/>
    <w:rsid w:val="00E0235C"/>
    <w:rsid w:val="00E02462"/>
    <w:rsid w:val="00E02655"/>
    <w:rsid w:val="00E03316"/>
    <w:rsid w:val="00E05661"/>
    <w:rsid w:val="00E056D2"/>
    <w:rsid w:val="00E06579"/>
    <w:rsid w:val="00E07C61"/>
    <w:rsid w:val="00E10CC1"/>
    <w:rsid w:val="00E1105F"/>
    <w:rsid w:val="00E111B7"/>
    <w:rsid w:val="00E11840"/>
    <w:rsid w:val="00E11F69"/>
    <w:rsid w:val="00E12E1B"/>
    <w:rsid w:val="00E13234"/>
    <w:rsid w:val="00E13A29"/>
    <w:rsid w:val="00E13ADB"/>
    <w:rsid w:val="00E14367"/>
    <w:rsid w:val="00E14546"/>
    <w:rsid w:val="00E14FE5"/>
    <w:rsid w:val="00E15502"/>
    <w:rsid w:val="00E1655D"/>
    <w:rsid w:val="00E172C3"/>
    <w:rsid w:val="00E173F7"/>
    <w:rsid w:val="00E17852"/>
    <w:rsid w:val="00E17EE7"/>
    <w:rsid w:val="00E203D3"/>
    <w:rsid w:val="00E20891"/>
    <w:rsid w:val="00E20C87"/>
    <w:rsid w:val="00E20EBA"/>
    <w:rsid w:val="00E20FE3"/>
    <w:rsid w:val="00E21B13"/>
    <w:rsid w:val="00E22DEA"/>
    <w:rsid w:val="00E25D66"/>
    <w:rsid w:val="00E267CA"/>
    <w:rsid w:val="00E268E3"/>
    <w:rsid w:val="00E30573"/>
    <w:rsid w:val="00E319E6"/>
    <w:rsid w:val="00E32194"/>
    <w:rsid w:val="00E32273"/>
    <w:rsid w:val="00E324A7"/>
    <w:rsid w:val="00E32D16"/>
    <w:rsid w:val="00E32F93"/>
    <w:rsid w:val="00E3418E"/>
    <w:rsid w:val="00E348B3"/>
    <w:rsid w:val="00E357E6"/>
    <w:rsid w:val="00E366D9"/>
    <w:rsid w:val="00E36CB8"/>
    <w:rsid w:val="00E3701D"/>
    <w:rsid w:val="00E371A2"/>
    <w:rsid w:val="00E37660"/>
    <w:rsid w:val="00E408D9"/>
    <w:rsid w:val="00E40B9C"/>
    <w:rsid w:val="00E41195"/>
    <w:rsid w:val="00E41596"/>
    <w:rsid w:val="00E424B0"/>
    <w:rsid w:val="00E42DF0"/>
    <w:rsid w:val="00E43443"/>
    <w:rsid w:val="00E4357C"/>
    <w:rsid w:val="00E4439A"/>
    <w:rsid w:val="00E4475B"/>
    <w:rsid w:val="00E45248"/>
    <w:rsid w:val="00E45BFD"/>
    <w:rsid w:val="00E45CD4"/>
    <w:rsid w:val="00E50F55"/>
    <w:rsid w:val="00E53424"/>
    <w:rsid w:val="00E53F52"/>
    <w:rsid w:val="00E54197"/>
    <w:rsid w:val="00E5482C"/>
    <w:rsid w:val="00E54951"/>
    <w:rsid w:val="00E5609E"/>
    <w:rsid w:val="00E56497"/>
    <w:rsid w:val="00E5693B"/>
    <w:rsid w:val="00E56CDD"/>
    <w:rsid w:val="00E5789A"/>
    <w:rsid w:val="00E57966"/>
    <w:rsid w:val="00E60A54"/>
    <w:rsid w:val="00E60B5E"/>
    <w:rsid w:val="00E60B76"/>
    <w:rsid w:val="00E60EFD"/>
    <w:rsid w:val="00E61941"/>
    <w:rsid w:val="00E62488"/>
    <w:rsid w:val="00E625A6"/>
    <w:rsid w:val="00E625D5"/>
    <w:rsid w:val="00E62E20"/>
    <w:rsid w:val="00E637F1"/>
    <w:rsid w:val="00E63ACD"/>
    <w:rsid w:val="00E640B4"/>
    <w:rsid w:val="00E641D4"/>
    <w:rsid w:val="00E642DA"/>
    <w:rsid w:val="00E64E63"/>
    <w:rsid w:val="00E65F56"/>
    <w:rsid w:val="00E66010"/>
    <w:rsid w:val="00E667AB"/>
    <w:rsid w:val="00E669CC"/>
    <w:rsid w:val="00E67619"/>
    <w:rsid w:val="00E67EF3"/>
    <w:rsid w:val="00E70154"/>
    <w:rsid w:val="00E70469"/>
    <w:rsid w:val="00E704DB"/>
    <w:rsid w:val="00E711FE"/>
    <w:rsid w:val="00E73095"/>
    <w:rsid w:val="00E730C6"/>
    <w:rsid w:val="00E73972"/>
    <w:rsid w:val="00E73B9F"/>
    <w:rsid w:val="00E740BB"/>
    <w:rsid w:val="00E740CA"/>
    <w:rsid w:val="00E749BF"/>
    <w:rsid w:val="00E74A89"/>
    <w:rsid w:val="00E74B60"/>
    <w:rsid w:val="00E75567"/>
    <w:rsid w:val="00E76907"/>
    <w:rsid w:val="00E76AC0"/>
    <w:rsid w:val="00E7782F"/>
    <w:rsid w:val="00E7798A"/>
    <w:rsid w:val="00E77B1D"/>
    <w:rsid w:val="00E77C72"/>
    <w:rsid w:val="00E805A7"/>
    <w:rsid w:val="00E808C6"/>
    <w:rsid w:val="00E81BF5"/>
    <w:rsid w:val="00E82843"/>
    <w:rsid w:val="00E8415D"/>
    <w:rsid w:val="00E84342"/>
    <w:rsid w:val="00E84B20"/>
    <w:rsid w:val="00E8513C"/>
    <w:rsid w:val="00E85FEB"/>
    <w:rsid w:val="00E86A33"/>
    <w:rsid w:val="00E87252"/>
    <w:rsid w:val="00E87944"/>
    <w:rsid w:val="00E906C6"/>
    <w:rsid w:val="00E90D89"/>
    <w:rsid w:val="00E92CE1"/>
    <w:rsid w:val="00E92F79"/>
    <w:rsid w:val="00E94237"/>
    <w:rsid w:val="00E95425"/>
    <w:rsid w:val="00E95705"/>
    <w:rsid w:val="00E95C54"/>
    <w:rsid w:val="00E95CF6"/>
    <w:rsid w:val="00E97377"/>
    <w:rsid w:val="00EA0135"/>
    <w:rsid w:val="00EA0DF9"/>
    <w:rsid w:val="00EA1171"/>
    <w:rsid w:val="00EA13EF"/>
    <w:rsid w:val="00EA2B8E"/>
    <w:rsid w:val="00EA2C83"/>
    <w:rsid w:val="00EA36FD"/>
    <w:rsid w:val="00EA4026"/>
    <w:rsid w:val="00EA4A47"/>
    <w:rsid w:val="00EA56AF"/>
    <w:rsid w:val="00EA63E9"/>
    <w:rsid w:val="00EA6923"/>
    <w:rsid w:val="00EA7CE1"/>
    <w:rsid w:val="00EB005B"/>
    <w:rsid w:val="00EB03D8"/>
    <w:rsid w:val="00EB056C"/>
    <w:rsid w:val="00EB0BD0"/>
    <w:rsid w:val="00EB1BC3"/>
    <w:rsid w:val="00EB2655"/>
    <w:rsid w:val="00EB2764"/>
    <w:rsid w:val="00EB2C9A"/>
    <w:rsid w:val="00EB316F"/>
    <w:rsid w:val="00EB3761"/>
    <w:rsid w:val="00EB4962"/>
    <w:rsid w:val="00EB5701"/>
    <w:rsid w:val="00EB6D5D"/>
    <w:rsid w:val="00EB6F13"/>
    <w:rsid w:val="00EB796A"/>
    <w:rsid w:val="00EC02F2"/>
    <w:rsid w:val="00EC062E"/>
    <w:rsid w:val="00EC0AB4"/>
    <w:rsid w:val="00EC0B89"/>
    <w:rsid w:val="00EC188C"/>
    <w:rsid w:val="00EC3C4D"/>
    <w:rsid w:val="00EC46D9"/>
    <w:rsid w:val="00EC4C5F"/>
    <w:rsid w:val="00EC568B"/>
    <w:rsid w:val="00EC7FC9"/>
    <w:rsid w:val="00ED14FF"/>
    <w:rsid w:val="00ED2167"/>
    <w:rsid w:val="00ED2421"/>
    <w:rsid w:val="00ED296B"/>
    <w:rsid w:val="00ED2C9E"/>
    <w:rsid w:val="00ED30F5"/>
    <w:rsid w:val="00ED36AD"/>
    <w:rsid w:val="00ED5268"/>
    <w:rsid w:val="00ED571B"/>
    <w:rsid w:val="00ED5BD1"/>
    <w:rsid w:val="00ED5D18"/>
    <w:rsid w:val="00EE025D"/>
    <w:rsid w:val="00EE05DB"/>
    <w:rsid w:val="00EE0B4B"/>
    <w:rsid w:val="00EE0D6B"/>
    <w:rsid w:val="00EE27EA"/>
    <w:rsid w:val="00EE3825"/>
    <w:rsid w:val="00EE4176"/>
    <w:rsid w:val="00EE4A81"/>
    <w:rsid w:val="00EE51FF"/>
    <w:rsid w:val="00EE5FC2"/>
    <w:rsid w:val="00EE7D32"/>
    <w:rsid w:val="00EF02CB"/>
    <w:rsid w:val="00EF0315"/>
    <w:rsid w:val="00EF089F"/>
    <w:rsid w:val="00EF1B51"/>
    <w:rsid w:val="00EF2684"/>
    <w:rsid w:val="00EF2BF4"/>
    <w:rsid w:val="00EF35BF"/>
    <w:rsid w:val="00EF37CD"/>
    <w:rsid w:val="00EF3E8C"/>
    <w:rsid w:val="00EF4387"/>
    <w:rsid w:val="00EF4EEF"/>
    <w:rsid w:val="00EF711C"/>
    <w:rsid w:val="00F0079D"/>
    <w:rsid w:val="00F00C68"/>
    <w:rsid w:val="00F00CA5"/>
    <w:rsid w:val="00F011D8"/>
    <w:rsid w:val="00F01797"/>
    <w:rsid w:val="00F01989"/>
    <w:rsid w:val="00F03A58"/>
    <w:rsid w:val="00F04B30"/>
    <w:rsid w:val="00F0547D"/>
    <w:rsid w:val="00F05C81"/>
    <w:rsid w:val="00F077C3"/>
    <w:rsid w:val="00F07BD1"/>
    <w:rsid w:val="00F10099"/>
    <w:rsid w:val="00F127E9"/>
    <w:rsid w:val="00F13596"/>
    <w:rsid w:val="00F137AF"/>
    <w:rsid w:val="00F13FFA"/>
    <w:rsid w:val="00F14499"/>
    <w:rsid w:val="00F144F1"/>
    <w:rsid w:val="00F15D30"/>
    <w:rsid w:val="00F166E3"/>
    <w:rsid w:val="00F21240"/>
    <w:rsid w:val="00F21723"/>
    <w:rsid w:val="00F24C1A"/>
    <w:rsid w:val="00F24CBD"/>
    <w:rsid w:val="00F25828"/>
    <w:rsid w:val="00F25A2B"/>
    <w:rsid w:val="00F30F95"/>
    <w:rsid w:val="00F310CB"/>
    <w:rsid w:val="00F3198F"/>
    <w:rsid w:val="00F31E60"/>
    <w:rsid w:val="00F33D09"/>
    <w:rsid w:val="00F34808"/>
    <w:rsid w:val="00F369A3"/>
    <w:rsid w:val="00F379C0"/>
    <w:rsid w:val="00F37E52"/>
    <w:rsid w:val="00F40520"/>
    <w:rsid w:val="00F40EEB"/>
    <w:rsid w:val="00F41037"/>
    <w:rsid w:val="00F411F4"/>
    <w:rsid w:val="00F4146B"/>
    <w:rsid w:val="00F429C0"/>
    <w:rsid w:val="00F42A15"/>
    <w:rsid w:val="00F43451"/>
    <w:rsid w:val="00F434B9"/>
    <w:rsid w:val="00F436FC"/>
    <w:rsid w:val="00F43952"/>
    <w:rsid w:val="00F45888"/>
    <w:rsid w:val="00F45B28"/>
    <w:rsid w:val="00F465B3"/>
    <w:rsid w:val="00F466D8"/>
    <w:rsid w:val="00F4691F"/>
    <w:rsid w:val="00F504E2"/>
    <w:rsid w:val="00F50E01"/>
    <w:rsid w:val="00F50E5E"/>
    <w:rsid w:val="00F50F30"/>
    <w:rsid w:val="00F52CB5"/>
    <w:rsid w:val="00F54802"/>
    <w:rsid w:val="00F54C64"/>
    <w:rsid w:val="00F5608C"/>
    <w:rsid w:val="00F56895"/>
    <w:rsid w:val="00F57D37"/>
    <w:rsid w:val="00F60514"/>
    <w:rsid w:val="00F607DD"/>
    <w:rsid w:val="00F60CA3"/>
    <w:rsid w:val="00F642A5"/>
    <w:rsid w:val="00F65A7E"/>
    <w:rsid w:val="00F661E2"/>
    <w:rsid w:val="00F665D8"/>
    <w:rsid w:val="00F66A8E"/>
    <w:rsid w:val="00F66D1D"/>
    <w:rsid w:val="00F6763C"/>
    <w:rsid w:val="00F70327"/>
    <w:rsid w:val="00F728C4"/>
    <w:rsid w:val="00F742A8"/>
    <w:rsid w:val="00F74309"/>
    <w:rsid w:val="00F74B33"/>
    <w:rsid w:val="00F7642F"/>
    <w:rsid w:val="00F776B4"/>
    <w:rsid w:val="00F777B1"/>
    <w:rsid w:val="00F7793A"/>
    <w:rsid w:val="00F779F2"/>
    <w:rsid w:val="00F77F47"/>
    <w:rsid w:val="00F828ED"/>
    <w:rsid w:val="00F8339A"/>
    <w:rsid w:val="00F846AB"/>
    <w:rsid w:val="00F8569D"/>
    <w:rsid w:val="00F8591D"/>
    <w:rsid w:val="00F85AC0"/>
    <w:rsid w:val="00F872FF"/>
    <w:rsid w:val="00F90088"/>
    <w:rsid w:val="00F91E02"/>
    <w:rsid w:val="00F921A5"/>
    <w:rsid w:val="00F92C92"/>
    <w:rsid w:val="00F93219"/>
    <w:rsid w:val="00F93ACC"/>
    <w:rsid w:val="00F93FA5"/>
    <w:rsid w:val="00F94E89"/>
    <w:rsid w:val="00F9635B"/>
    <w:rsid w:val="00F966A2"/>
    <w:rsid w:val="00F9711F"/>
    <w:rsid w:val="00F973E6"/>
    <w:rsid w:val="00F973F2"/>
    <w:rsid w:val="00F97DBA"/>
    <w:rsid w:val="00F9D6D7"/>
    <w:rsid w:val="00FA0F3E"/>
    <w:rsid w:val="00FA23E9"/>
    <w:rsid w:val="00FA2863"/>
    <w:rsid w:val="00FA33A9"/>
    <w:rsid w:val="00FA3ADC"/>
    <w:rsid w:val="00FA56CF"/>
    <w:rsid w:val="00FA5872"/>
    <w:rsid w:val="00FA5BEF"/>
    <w:rsid w:val="00FA6805"/>
    <w:rsid w:val="00FA689A"/>
    <w:rsid w:val="00FA7300"/>
    <w:rsid w:val="00FB0095"/>
    <w:rsid w:val="00FB05EC"/>
    <w:rsid w:val="00FB0A70"/>
    <w:rsid w:val="00FB0ACC"/>
    <w:rsid w:val="00FB1BD2"/>
    <w:rsid w:val="00FB1F1A"/>
    <w:rsid w:val="00FB25FA"/>
    <w:rsid w:val="00FB33F5"/>
    <w:rsid w:val="00FB4863"/>
    <w:rsid w:val="00FB48F8"/>
    <w:rsid w:val="00FB4BF2"/>
    <w:rsid w:val="00FB546E"/>
    <w:rsid w:val="00FB60EB"/>
    <w:rsid w:val="00FB66FF"/>
    <w:rsid w:val="00FB6A55"/>
    <w:rsid w:val="00FB6C37"/>
    <w:rsid w:val="00FB740D"/>
    <w:rsid w:val="00FB769B"/>
    <w:rsid w:val="00FB78B0"/>
    <w:rsid w:val="00FB79A2"/>
    <w:rsid w:val="00FB79CD"/>
    <w:rsid w:val="00FB7A45"/>
    <w:rsid w:val="00FC0FA6"/>
    <w:rsid w:val="00FC1A34"/>
    <w:rsid w:val="00FC2845"/>
    <w:rsid w:val="00FC3293"/>
    <w:rsid w:val="00FC377D"/>
    <w:rsid w:val="00FC3B1C"/>
    <w:rsid w:val="00FC40B9"/>
    <w:rsid w:val="00FC439E"/>
    <w:rsid w:val="00FC4C0F"/>
    <w:rsid w:val="00FC5596"/>
    <w:rsid w:val="00FC58F1"/>
    <w:rsid w:val="00FC5961"/>
    <w:rsid w:val="00FC5E0C"/>
    <w:rsid w:val="00FC7527"/>
    <w:rsid w:val="00FC7C8C"/>
    <w:rsid w:val="00FC7D50"/>
    <w:rsid w:val="00FD050C"/>
    <w:rsid w:val="00FD0785"/>
    <w:rsid w:val="00FD088A"/>
    <w:rsid w:val="00FD0AF5"/>
    <w:rsid w:val="00FD0BD9"/>
    <w:rsid w:val="00FD0EA0"/>
    <w:rsid w:val="00FD1286"/>
    <w:rsid w:val="00FD1574"/>
    <w:rsid w:val="00FD1CE4"/>
    <w:rsid w:val="00FD230B"/>
    <w:rsid w:val="00FD255B"/>
    <w:rsid w:val="00FD2612"/>
    <w:rsid w:val="00FD26F9"/>
    <w:rsid w:val="00FD2991"/>
    <w:rsid w:val="00FD2F82"/>
    <w:rsid w:val="00FD3DAF"/>
    <w:rsid w:val="00FD4C83"/>
    <w:rsid w:val="00FD5282"/>
    <w:rsid w:val="00FD56B2"/>
    <w:rsid w:val="00FD5BE2"/>
    <w:rsid w:val="00FD6192"/>
    <w:rsid w:val="00FD62F6"/>
    <w:rsid w:val="00FD6DEF"/>
    <w:rsid w:val="00FD7362"/>
    <w:rsid w:val="00FD790B"/>
    <w:rsid w:val="00FD7DAB"/>
    <w:rsid w:val="00FE0231"/>
    <w:rsid w:val="00FE030E"/>
    <w:rsid w:val="00FE3FDB"/>
    <w:rsid w:val="00FE41E1"/>
    <w:rsid w:val="00FE4DEC"/>
    <w:rsid w:val="00FE506B"/>
    <w:rsid w:val="00FE578F"/>
    <w:rsid w:val="00FE59E0"/>
    <w:rsid w:val="00FE5A9F"/>
    <w:rsid w:val="00FE5D4D"/>
    <w:rsid w:val="00FE6B96"/>
    <w:rsid w:val="00FF2E3F"/>
    <w:rsid w:val="00FF3FA5"/>
    <w:rsid w:val="00FF4800"/>
    <w:rsid w:val="00FF4DF2"/>
    <w:rsid w:val="00FF5C59"/>
    <w:rsid w:val="00FF608E"/>
    <w:rsid w:val="00FF6D6C"/>
    <w:rsid w:val="00FF707B"/>
    <w:rsid w:val="00FF74B5"/>
    <w:rsid w:val="0131E258"/>
    <w:rsid w:val="0133C6C6"/>
    <w:rsid w:val="017A284D"/>
    <w:rsid w:val="01A36F69"/>
    <w:rsid w:val="01F26C07"/>
    <w:rsid w:val="023BE42A"/>
    <w:rsid w:val="026F1302"/>
    <w:rsid w:val="02981675"/>
    <w:rsid w:val="02A748C7"/>
    <w:rsid w:val="02AED0CD"/>
    <w:rsid w:val="02B9A4EF"/>
    <w:rsid w:val="02C20BCC"/>
    <w:rsid w:val="030F9733"/>
    <w:rsid w:val="034B01CB"/>
    <w:rsid w:val="03737C98"/>
    <w:rsid w:val="038291DD"/>
    <w:rsid w:val="0386E942"/>
    <w:rsid w:val="03A3C38C"/>
    <w:rsid w:val="03BDEFFB"/>
    <w:rsid w:val="03EE85CF"/>
    <w:rsid w:val="0432D168"/>
    <w:rsid w:val="043C28DE"/>
    <w:rsid w:val="0454E0A5"/>
    <w:rsid w:val="0459BECE"/>
    <w:rsid w:val="045E0AAA"/>
    <w:rsid w:val="046C76E9"/>
    <w:rsid w:val="04B1D8EF"/>
    <w:rsid w:val="04B570B3"/>
    <w:rsid w:val="04BF7AEB"/>
    <w:rsid w:val="04F482DC"/>
    <w:rsid w:val="04F6C7F0"/>
    <w:rsid w:val="04F7287A"/>
    <w:rsid w:val="04FE2896"/>
    <w:rsid w:val="05552016"/>
    <w:rsid w:val="05712CBF"/>
    <w:rsid w:val="05FAD433"/>
    <w:rsid w:val="0618E50E"/>
    <w:rsid w:val="061BC684"/>
    <w:rsid w:val="06298DDD"/>
    <w:rsid w:val="06369FF7"/>
    <w:rsid w:val="066E7FDB"/>
    <w:rsid w:val="06CBB7B9"/>
    <w:rsid w:val="06EEA6E1"/>
    <w:rsid w:val="07117C6F"/>
    <w:rsid w:val="07126D9A"/>
    <w:rsid w:val="0714BFA4"/>
    <w:rsid w:val="071BBC87"/>
    <w:rsid w:val="0730E5A1"/>
    <w:rsid w:val="073B796F"/>
    <w:rsid w:val="073F8F7B"/>
    <w:rsid w:val="0740F339"/>
    <w:rsid w:val="07755696"/>
    <w:rsid w:val="079D1205"/>
    <w:rsid w:val="07C31CD3"/>
    <w:rsid w:val="07D5DEA6"/>
    <w:rsid w:val="083ED523"/>
    <w:rsid w:val="0862C6DA"/>
    <w:rsid w:val="0877D9E1"/>
    <w:rsid w:val="0899C04C"/>
    <w:rsid w:val="08A9B79C"/>
    <w:rsid w:val="08AA58E8"/>
    <w:rsid w:val="08ABAE45"/>
    <w:rsid w:val="08BF5194"/>
    <w:rsid w:val="08ECE68E"/>
    <w:rsid w:val="08EE9688"/>
    <w:rsid w:val="08F0D7C2"/>
    <w:rsid w:val="09003D24"/>
    <w:rsid w:val="09080FD0"/>
    <w:rsid w:val="09255C13"/>
    <w:rsid w:val="0972D138"/>
    <w:rsid w:val="09768732"/>
    <w:rsid w:val="097CF790"/>
    <w:rsid w:val="0998985A"/>
    <w:rsid w:val="09C335D3"/>
    <w:rsid w:val="09E44940"/>
    <w:rsid w:val="0A017593"/>
    <w:rsid w:val="0A038ECA"/>
    <w:rsid w:val="0A04E07F"/>
    <w:rsid w:val="0A0562C7"/>
    <w:rsid w:val="0A084A2E"/>
    <w:rsid w:val="0A44A426"/>
    <w:rsid w:val="0A45028E"/>
    <w:rsid w:val="0A4D411D"/>
    <w:rsid w:val="0A764D28"/>
    <w:rsid w:val="0A812473"/>
    <w:rsid w:val="0A928645"/>
    <w:rsid w:val="0AC07294"/>
    <w:rsid w:val="0AC2CD4C"/>
    <w:rsid w:val="0AD64C3E"/>
    <w:rsid w:val="0ADAF9DD"/>
    <w:rsid w:val="0B6DD0EA"/>
    <w:rsid w:val="0B83C321"/>
    <w:rsid w:val="0BA0797C"/>
    <w:rsid w:val="0BB45464"/>
    <w:rsid w:val="0BFE0AFB"/>
    <w:rsid w:val="0C341BF7"/>
    <w:rsid w:val="0C464B3E"/>
    <w:rsid w:val="0C50240C"/>
    <w:rsid w:val="0C874406"/>
    <w:rsid w:val="0CD937F1"/>
    <w:rsid w:val="0CEA365A"/>
    <w:rsid w:val="0CFB06A0"/>
    <w:rsid w:val="0CFD8EAB"/>
    <w:rsid w:val="0D4A7FBA"/>
    <w:rsid w:val="0D7A6207"/>
    <w:rsid w:val="0DA8F38A"/>
    <w:rsid w:val="0DB7AD14"/>
    <w:rsid w:val="0E206971"/>
    <w:rsid w:val="0E2E35CB"/>
    <w:rsid w:val="0E2F6B5D"/>
    <w:rsid w:val="0EC6AB9E"/>
    <w:rsid w:val="0EED9838"/>
    <w:rsid w:val="0F197895"/>
    <w:rsid w:val="0F423667"/>
    <w:rsid w:val="0FA912C8"/>
    <w:rsid w:val="0FAAC75C"/>
    <w:rsid w:val="10187047"/>
    <w:rsid w:val="104249C2"/>
    <w:rsid w:val="10571959"/>
    <w:rsid w:val="107BDCB8"/>
    <w:rsid w:val="10AC8574"/>
    <w:rsid w:val="10AD1F45"/>
    <w:rsid w:val="10C0CF8D"/>
    <w:rsid w:val="10C18B2F"/>
    <w:rsid w:val="10F858FD"/>
    <w:rsid w:val="11178D77"/>
    <w:rsid w:val="1140119F"/>
    <w:rsid w:val="11674535"/>
    <w:rsid w:val="11A1EE36"/>
    <w:rsid w:val="11AFFC55"/>
    <w:rsid w:val="121B0718"/>
    <w:rsid w:val="122112AA"/>
    <w:rsid w:val="1235D140"/>
    <w:rsid w:val="124F489A"/>
    <w:rsid w:val="126B2C64"/>
    <w:rsid w:val="12B8FCEC"/>
    <w:rsid w:val="12BCE2D0"/>
    <w:rsid w:val="130D2EBB"/>
    <w:rsid w:val="133E8A0C"/>
    <w:rsid w:val="1355764E"/>
    <w:rsid w:val="136AE4CE"/>
    <w:rsid w:val="138CA158"/>
    <w:rsid w:val="13C1482F"/>
    <w:rsid w:val="13E561D4"/>
    <w:rsid w:val="1424F3C4"/>
    <w:rsid w:val="1444429C"/>
    <w:rsid w:val="147E7FE1"/>
    <w:rsid w:val="148EFEFF"/>
    <w:rsid w:val="148FF869"/>
    <w:rsid w:val="14C69917"/>
    <w:rsid w:val="15234488"/>
    <w:rsid w:val="1541A3F1"/>
    <w:rsid w:val="154C1082"/>
    <w:rsid w:val="157A8A0D"/>
    <w:rsid w:val="15CFF18A"/>
    <w:rsid w:val="15F4A675"/>
    <w:rsid w:val="160C8057"/>
    <w:rsid w:val="16D6F325"/>
    <w:rsid w:val="17020261"/>
    <w:rsid w:val="1744ABF5"/>
    <w:rsid w:val="177F7DC3"/>
    <w:rsid w:val="17AF70E0"/>
    <w:rsid w:val="17E60889"/>
    <w:rsid w:val="17EEBF5D"/>
    <w:rsid w:val="1833151A"/>
    <w:rsid w:val="18780613"/>
    <w:rsid w:val="18D5F2EC"/>
    <w:rsid w:val="19127FC2"/>
    <w:rsid w:val="191FBBA3"/>
    <w:rsid w:val="19B4EBB2"/>
    <w:rsid w:val="19FF6C9E"/>
    <w:rsid w:val="1A166F78"/>
    <w:rsid w:val="1A31FE9D"/>
    <w:rsid w:val="1A56BC9C"/>
    <w:rsid w:val="1A73F9A6"/>
    <w:rsid w:val="1A7ACD21"/>
    <w:rsid w:val="1A7B99D6"/>
    <w:rsid w:val="1A87F9CE"/>
    <w:rsid w:val="1AE79B42"/>
    <w:rsid w:val="1AEB9F01"/>
    <w:rsid w:val="1AFAE5BA"/>
    <w:rsid w:val="1B24FA41"/>
    <w:rsid w:val="1B953856"/>
    <w:rsid w:val="1C06AB91"/>
    <w:rsid w:val="1C0CACDD"/>
    <w:rsid w:val="1C3BEAE2"/>
    <w:rsid w:val="1C4C268E"/>
    <w:rsid w:val="1C61D0B2"/>
    <w:rsid w:val="1C87C37E"/>
    <w:rsid w:val="1C9349CA"/>
    <w:rsid w:val="1CAA7986"/>
    <w:rsid w:val="1CCC5148"/>
    <w:rsid w:val="1CD4B9E8"/>
    <w:rsid w:val="1D40CBFE"/>
    <w:rsid w:val="1D488146"/>
    <w:rsid w:val="1D4E37FE"/>
    <w:rsid w:val="1D51D193"/>
    <w:rsid w:val="1D7184E9"/>
    <w:rsid w:val="1DFB8753"/>
    <w:rsid w:val="1E278DD5"/>
    <w:rsid w:val="1E543AED"/>
    <w:rsid w:val="1E586D1E"/>
    <w:rsid w:val="1E647A4C"/>
    <w:rsid w:val="1E6CB69A"/>
    <w:rsid w:val="1E74A420"/>
    <w:rsid w:val="1E8A8D4E"/>
    <w:rsid w:val="1EC68107"/>
    <w:rsid w:val="1ED8A809"/>
    <w:rsid w:val="1EE3FDEE"/>
    <w:rsid w:val="1EF85472"/>
    <w:rsid w:val="1F26316D"/>
    <w:rsid w:val="1F3C1C71"/>
    <w:rsid w:val="1F47E8A8"/>
    <w:rsid w:val="1F667AA1"/>
    <w:rsid w:val="1F8B4C5C"/>
    <w:rsid w:val="1F91B755"/>
    <w:rsid w:val="1FB4E6BC"/>
    <w:rsid w:val="1FBC6DCA"/>
    <w:rsid w:val="1FD0CFCF"/>
    <w:rsid w:val="1FDD7968"/>
    <w:rsid w:val="1FEBB110"/>
    <w:rsid w:val="2061B90D"/>
    <w:rsid w:val="206CC84D"/>
    <w:rsid w:val="209C442F"/>
    <w:rsid w:val="20A7AC1B"/>
    <w:rsid w:val="20CF1B30"/>
    <w:rsid w:val="20D1C1CA"/>
    <w:rsid w:val="20D4A941"/>
    <w:rsid w:val="20DF89A5"/>
    <w:rsid w:val="2127F3E3"/>
    <w:rsid w:val="2134FD95"/>
    <w:rsid w:val="213D50E6"/>
    <w:rsid w:val="219BA543"/>
    <w:rsid w:val="21B1E7FC"/>
    <w:rsid w:val="21D2BB5B"/>
    <w:rsid w:val="2204C2ED"/>
    <w:rsid w:val="220909DB"/>
    <w:rsid w:val="224E2B32"/>
    <w:rsid w:val="22761B13"/>
    <w:rsid w:val="227B4517"/>
    <w:rsid w:val="22BA7893"/>
    <w:rsid w:val="22C56DC3"/>
    <w:rsid w:val="22CA4FC6"/>
    <w:rsid w:val="22E72895"/>
    <w:rsid w:val="23193D05"/>
    <w:rsid w:val="2324565D"/>
    <w:rsid w:val="235D4096"/>
    <w:rsid w:val="236B7A8D"/>
    <w:rsid w:val="2373BF38"/>
    <w:rsid w:val="23B7AC6A"/>
    <w:rsid w:val="23CEDAF8"/>
    <w:rsid w:val="23F661CE"/>
    <w:rsid w:val="2410048C"/>
    <w:rsid w:val="24143789"/>
    <w:rsid w:val="241A0853"/>
    <w:rsid w:val="249C2C8A"/>
    <w:rsid w:val="24C49722"/>
    <w:rsid w:val="24C6871A"/>
    <w:rsid w:val="24CD417C"/>
    <w:rsid w:val="24E73A8B"/>
    <w:rsid w:val="24E8AB5D"/>
    <w:rsid w:val="24EB1196"/>
    <w:rsid w:val="250C9ED3"/>
    <w:rsid w:val="251276BD"/>
    <w:rsid w:val="2521881A"/>
    <w:rsid w:val="2527853B"/>
    <w:rsid w:val="2528509D"/>
    <w:rsid w:val="252E20D8"/>
    <w:rsid w:val="2537177A"/>
    <w:rsid w:val="25458B02"/>
    <w:rsid w:val="2550316F"/>
    <w:rsid w:val="256F182F"/>
    <w:rsid w:val="2597A937"/>
    <w:rsid w:val="25AEEB88"/>
    <w:rsid w:val="25B46801"/>
    <w:rsid w:val="26015910"/>
    <w:rsid w:val="2633CB65"/>
    <w:rsid w:val="2669D139"/>
    <w:rsid w:val="267105E2"/>
    <w:rsid w:val="2679D787"/>
    <w:rsid w:val="269DD612"/>
    <w:rsid w:val="269EBC3F"/>
    <w:rsid w:val="26C4C190"/>
    <w:rsid w:val="26C7E806"/>
    <w:rsid w:val="271A89AC"/>
    <w:rsid w:val="273AD9BB"/>
    <w:rsid w:val="273E09AE"/>
    <w:rsid w:val="2741C012"/>
    <w:rsid w:val="274D2E79"/>
    <w:rsid w:val="27A6F6AC"/>
    <w:rsid w:val="27A80EB9"/>
    <w:rsid w:val="27A974F3"/>
    <w:rsid w:val="27AC6C4D"/>
    <w:rsid w:val="27E070DB"/>
    <w:rsid w:val="27FC0515"/>
    <w:rsid w:val="28184689"/>
    <w:rsid w:val="282AEC20"/>
    <w:rsid w:val="286EC2D4"/>
    <w:rsid w:val="28A4403C"/>
    <w:rsid w:val="28B2E9CB"/>
    <w:rsid w:val="28E193DA"/>
    <w:rsid w:val="28E82F2E"/>
    <w:rsid w:val="29097F28"/>
    <w:rsid w:val="2909CF82"/>
    <w:rsid w:val="29393555"/>
    <w:rsid w:val="2961196E"/>
    <w:rsid w:val="29773235"/>
    <w:rsid w:val="2977AC94"/>
    <w:rsid w:val="29B50A88"/>
    <w:rsid w:val="29C32156"/>
    <w:rsid w:val="29C757E8"/>
    <w:rsid w:val="2A805140"/>
    <w:rsid w:val="2A912714"/>
    <w:rsid w:val="2AE2B673"/>
    <w:rsid w:val="2B13864E"/>
    <w:rsid w:val="2B3AF052"/>
    <w:rsid w:val="2B519B97"/>
    <w:rsid w:val="2B607544"/>
    <w:rsid w:val="2B694B91"/>
    <w:rsid w:val="2B83FFB3"/>
    <w:rsid w:val="2BADE621"/>
    <w:rsid w:val="2BAE6D20"/>
    <w:rsid w:val="2BFC03CE"/>
    <w:rsid w:val="2C77FFBA"/>
    <w:rsid w:val="2C9C3B2A"/>
    <w:rsid w:val="2CDAD891"/>
    <w:rsid w:val="2D3C7E2B"/>
    <w:rsid w:val="2D3F8E50"/>
    <w:rsid w:val="2D66D547"/>
    <w:rsid w:val="2D81BB84"/>
    <w:rsid w:val="2DA4C23F"/>
    <w:rsid w:val="2DAFE87A"/>
    <w:rsid w:val="2DC8632F"/>
    <w:rsid w:val="2DF91B19"/>
    <w:rsid w:val="2DFAF0A8"/>
    <w:rsid w:val="2E032DBA"/>
    <w:rsid w:val="2E29933B"/>
    <w:rsid w:val="2E4CF8ED"/>
    <w:rsid w:val="2E75CDCE"/>
    <w:rsid w:val="2E772F33"/>
    <w:rsid w:val="2E937748"/>
    <w:rsid w:val="2E94EA1C"/>
    <w:rsid w:val="2ED746BD"/>
    <w:rsid w:val="2EF20C9F"/>
    <w:rsid w:val="2EFB6A2C"/>
    <w:rsid w:val="2F034820"/>
    <w:rsid w:val="2F1DCD4C"/>
    <w:rsid w:val="2F231581"/>
    <w:rsid w:val="2F5B3B36"/>
    <w:rsid w:val="2F8437BB"/>
    <w:rsid w:val="2FD2542B"/>
    <w:rsid w:val="2FEFCD8E"/>
    <w:rsid w:val="30379F56"/>
    <w:rsid w:val="304FA4B2"/>
    <w:rsid w:val="3062DC88"/>
    <w:rsid w:val="309CE1DF"/>
    <w:rsid w:val="30AF3A37"/>
    <w:rsid w:val="30B40E71"/>
    <w:rsid w:val="30C54CD5"/>
    <w:rsid w:val="30E83D55"/>
    <w:rsid w:val="310496D9"/>
    <w:rsid w:val="3120FB18"/>
    <w:rsid w:val="314758C0"/>
    <w:rsid w:val="317A9392"/>
    <w:rsid w:val="31B8286D"/>
    <w:rsid w:val="31F181F5"/>
    <w:rsid w:val="31F24723"/>
    <w:rsid w:val="31F4347C"/>
    <w:rsid w:val="320273E2"/>
    <w:rsid w:val="321A9D48"/>
    <w:rsid w:val="32222FE1"/>
    <w:rsid w:val="32255E68"/>
    <w:rsid w:val="3238B33F"/>
    <w:rsid w:val="32479866"/>
    <w:rsid w:val="327F6F97"/>
    <w:rsid w:val="329BFB90"/>
    <w:rsid w:val="32B48CB9"/>
    <w:rsid w:val="32EFF3BB"/>
    <w:rsid w:val="331CC67E"/>
    <w:rsid w:val="3350D692"/>
    <w:rsid w:val="33730D1A"/>
    <w:rsid w:val="337DB460"/>
    <w:rsid w:val="337FFCFB"/>
    <w:rsid w:val="339D04C1"/>
    <w:rsid w:val="33A32FFC"/>
    <w:rsid w:val="33B984F5"/>
    <w:rsid w:val="3404642E"/>
    <w:rsid w:val="340C2D74"/>
    <w:rsid w:val="345C52EF"/>
    <w:rsid w:val="34A244F7"/>
    <w:rsid w:val="34A2EB36"/>
    <w:rsid w:val="34B54038"/>
    <w:rsid w:val="34EF4EC9"/>
    <w:rsid w:val="35006262"/>
    <w:rsid w:val="3500AF15"/>
    <w:rsid w:val="351770C3"/>
    <w:rsid w:val="3521C5AD"/>
    <w:rsid w:val="35E84C40"/>
    <w:rsid w:val="361EF824"/>
    <w:rsid w:val="362F8ADA"/>
    <w:rsid w:val="362FF536"/>
    <w:rsid w:val="365C98A9"/>
    <w:rsid w:val="3678B4A2"/>
    <w:rsid w:val="367A07E5"/>
    <w:rsid w:val="36E01AE6"/>
    <w:rsid w:val="36E7D18A"/>
    <w:rsid w:val="3709FC6B"/>
    <w:rsid w:val="372B7D76"/>
    <w:rsid w:val="373777DB"/>
    <w:rsid w:val="3749EDC2"/>
    <w:rsid w:val="375847AB"/>
    <w:rsid w:val="376C4585"/>
    <w:rsid w:val="37A0E1D5"/>
    <w:rsid w:val="37ABEA93"/>
    <w:rsid w:val="37D346AE"/>
    <w:rsid w:val="3801EA27"/>
    <w:rsid w:val="381DA13F"/>
    <w:rsid w:val="381E8983"/>
    <w:rsid w:val="383863AE"/>
    <w:rsid w:val="3846E3A2"/>
    <w:rsid w:val="3864DDD7"/>
    <w:rsid w:val="38734D29"/>
    <w:rsid w:val="38ADC12F"/>
    <w:rsid w:val="38B648AE"/>
    <w:rsid w:val="38E8F682"/>
    <w:rsid w:val="390CCDAE"/>
    <w:rsid w:val="3928D11B"/>
    <w:rsid w:val="395762D3"/>
    <w:rsid w:val="39596362"/>
    <w:rsid w:val="39653888"/>
    <w:rsid w:val="396A1278"/>
    <w:rsid w:val="39B17CA6"/>
    <w:rsid w:val="39C720A2"/>
    <w:rsid w:val="39C88CFB"/>
    <w:rsid w:val="39C8F65F"/>
    <w:rsid w:val="39EC073D"/>
    <w:rsid w:val="39F71ACB"/>
    <w:rsid w:val="3A2B2E2D"/>
    <w:rsid w:val="3A33E086"/>
    <w:rsid w:val="3A4525E6"/>
    <w:rsid w:val="3A468D27"/>
    <w:rsid w:val="3A79AB4C"/>
    <w:rsid w:val="3A92DDFE"/>
    <w:rsid w:val="3A9D0E8D"/>
    <w:rsid w:val="3AE7AF41"/>
    <w:rsid w:val="3B090097"/>
    <w:rsid w:val="3B182F6C"/>
    <w:rsid w:val="3B38AB2D"/>
    <w:rsid w:val="3B6E38C8"/>
    <w:rsid w:val="3B6F6CF8"/>
    <w:rsid w:val="3B7DDAB0"/>
    <w:rsid w:val="3B8D6281"/>
    <w:rsid w:val="3BFFD3CA"/>
    <w:rsid w:val="3C080BC9"/>
    <w:rsid w:val="3C6F3633"/>
    <w:rsid w:val="3CA664EB"/>
    <w:rsid w:val="3CCE28F6"/>
    <w:rsid w:val="3CE43424"/>
    <w:rsid w:val="3D059BF9"/>
    <w:rsid w:val="3D0A80D6"/>
    <w:rsid w:val="3D1F76C6"/>
    <w:rsid w:val="3DD9B1EC"/>
    <w:rsid w:val="3DDCF49D"/>
    <w:rsid w:val="3DEA638E"/>
    <w:rsid w:val="3E042BA0"/>
    <w:rsid w:val="3E70390B"/>
    <w:rsid w:val="3EA6DDFA"/>
    <w:rsid w:val="3EB0768E"/>
    <w:rsid w:val="3EE305B0"/>
    <w:rsid w:val="3EF804F5"/>
    <w:rsid w:val="3EFCB719"/>
    <w:rsid w:val="3EFE6992"/>
    <w:rsid w:val="3F25E069"/>
    <w:rsid w:val="3FB2AD74"/>
    <w:rsid w:val="3FB8851B"/>
    <w:rsid w:val="3FE20929"/>
    <w:rsid w:val="3FE36282"/>
    <w:rsid w:val="3FF6BD74"/>
    <w:rsid w:val="3FFFCAA4"/>
    <w:rsid w:val="40021311"/>
    <w:rsid w:val="4004EFB9"/>
    <w:rsid w:val="40424B21"/>
    <w:rsid w:val="404CCE3B"/>
    <w:rsid w:val="40596B7E"/>
    <w:rsid w:val="40BB858F"/>
    <w:rsid w:val="40CB31E7"/>
    <w:rsid w:val="40CE6EA1"/>
    <w:rsid w:val="40E635B5"/>
    <w:rsid w:val="411DCC22"/>
    <w:rsid w:val="4134ACED"/>
    <w:rsid w:val="413CCC49"/>
    <w:rsid w:val="416F9985"/>
    <w:rsid w:val="4170DBC3"/>
    <w:rsid w:val="41909B6A"/>
    <w:rsid w:val="42023055"/>
    <w:rsid w:val="425B083F"/>
    <w:rsid w:val="426E5460"/>
    <w:rsid w:val="42713BAC"/>
    <w:rsid w:val="427C9DD5"/>
    <w:rsid w:val="42851323"/>
    <w:rsid w:val="428E3278"/>
    <w:rsid w:val="4296277E"/>
    <w:rsid w:val="429FF358"/>
    <w:rsid w:val="42A5F914"/>
    <w:rsid w:val="42D33FD5"/>
    <w:rsid w:val="42DEAE2C"/>
    <w:rsid w:val="4318477F"/>
    <w:rsid w:val="432A5372"/>
    <w:rsid w:val="435D9086"/>
    <w:rsid w:val="439861FF"/>
    <w:rsid w:val="43A365A4"/>
    <w:rsid w:val="43BD79DD"/>
    <w:rsid w:val="43F0F3C3"/>
    <w:rsid w:val="441C4268"/>
    <w:rsid w:val="444FB21F"/>
    <w:rsid w:val="44747068"/>
    <w:rsid w:val="44FD9FCA"/>
    <w:rsid w:val="45170CF2"/>
    <w:rsid w:val="45CF47BF"/>
    <w:rsid w:val="45E0C538"/>
    <w:rsid w:val="46004C60"/>
    <w:rsid w:val="4619AC58"/>
    <w:rsid w:val="46730CD7"/>
    <w:rsid w:val="468AB5E0"/>
    <w:rsid w:val="46926C6F"/>
    <w:rsid w:val="46AF569D"/>
    <w:rsid w:val="46B3CADD"/>
    <w:rsid w:val="46CFACCF"/>
    <w:rsid w:val="46D4B146"/>
    <w:rsid w:val="47049921"/>
    <w:rsid w:val="470FE85A"/>
    <w:rsid w:val="4714A3BE"/>
    <w:rsid w:val="472FC608"/>
    <w:rsid w:val="473F95A7"/>
    <w:rsid w:val="477BF613"/>
    <w:rsid w:val="47875530"/>
    <w:rsid w:val="478C679C"/>
    <w:rsid w:val="4806FA58"/>
    <w:rsid w:val="4821982F"/>
    <w:rsid w:val="4853D9B5"/>
    <w:rsid w:val="48741341"/>
    <w:rsid w:val="4890E836"/>
    <w:rsid w:val="48A5B97A"/>
    <w:rsid w:val="48A983B3"/>
    <w:rsid w:val="48CEC680"/>
    <w:rsid w:val="48DC46D5"/>
    <w:rsid w:val="48E41F33"/>
    <w:rsid w:val="49131647"/>
    <w:rsid w:val="4926BEAE"/>
    <w:rsid w:val="492EB62D"/>
    <w:rsid w:val="494D5A8B"/>
    <w:rsid w:val="49E8B9AA"/>
    <w:rsid w:val="4A71E119"/>
    <w:rsid w:val="4A7DCE18"/>
    <w:rsid w:val="4AC4874D"/>
    <w:rsid w:val="4AD1DC40"/>
    <w:rsid w:val="4B0BD046"/>
    <w:rsid w:val="4B23043B"/>
    <w:rsid w:val="4B7315A5"/>
    <w:rsid w:val="4B8BE688"/>
    <w:rsid w:val="4B99DDDA"/>
    <w:rsid w:val="4BB6B4B0"/>
    <w:rsid w:val="4BC7B1C5"/>
    <w:rsid w:val="4BCFE99E"/>
    <w:rsid w:val="4BFF32A8"/>
    <w:rsid w:val="4C7475DE"/>
    <w:rsid w:val="4CDA04B4"/>
    <w:rsid w:val="4CDEB22C"/>
    <w:rsid w:val="4D034A8F"/>
    <w:rsid w:val="4D17DA86"/>
    <w:rsid w:val="4D511646"/>
    <w:rsid w:val="4D5CD175"/>
    <w:rsid w:val="4D79763A"/>
    <w:rsid w:val="4D7CA24D"/>
    <w:rsid w:val="4D993F49"/>
    <w:rsid w:val="4DA8880D"/>
    <w:rsid w:val="4DCDF780"/>
    <w:rsid w:val="4DF86318"/>
    <w:rsid w:val="4E46FA5C"/>
    <w:rsid w:val="4E4ECB25"/>
    <w:rsid w:val="4E60D577"/>
    <w:rsid w:val="4E7D050A"/>
    <w:rsid w:val="4EB3BAD5"/>
    <w:rsid w:val="4EC9062B"/>
    <w:rsid w:val="4ED5D17A"/>
    <w:rsid w:val="4EEE6315"/>
    <w:rsid w:val="4F03FA36"/>
    <w:rsid w:val="4F39C7D9"/>
    <w:rsid w:val="4F9D83F9"/>
    <w:rsid w:val="4FEE5131"/>
    <w:rsid w:val="5005AB83"/>
    <w:rsid w:val="5010CA96"/>
    <w:rsid w:val="501C86EF"/>
    <w:rsid w:val="5021AA2C"/>
    <w:rsid w:val="5032F9E7"/>
    <w:rsid w:val="5072AB8F"/>
    <w:rsid w:val="50836936"/>
    <w:rsid w:val="50852A86"/>
    <w:rsid w:val="50869CF0"/>
    <w:rsid w:val="509D4972"/>
    <w:rsid w:val="50A0AFC8"/>
    <w:rsid w:val="50B600F6"/>
    <w:rsid w:val="50E0FBA2"/>
    <w:rsid w:val="5125F291"/>
    <w:rsid w:val="5134EBEB"/>
    <w:rsid w:val="5136B253"/>
    <w:rsid w:val="513F575C"/>
    <w:rsid w:val="51410E14"/>
    <w:rsid w:val="516AE980"/>
    <w:rsid w:val="518EBBD7"/>
    <w:rsid w:val="51CFDDF5"/>
    <w:rsid w:val="51DF8535"/>
    <w:rsid w:val="5271A460"/>
    <w:rsid w:val="52DF7343"/>
    <w:rsid w:val="52F4501A"/>
    <w:rsid w:val="532B5352"/>
    <w:rsid w:val="532CD849"/>
    <w:rsid w:val="5353F131"/>
    <w:rsid w:val="536A0331"/>
    <w:rsid w:val="5370F657"/>
    <w:rsid w:val="539E9326"/>
    <w:rsid w:val="53AE52F8"/>
    <w:rsid w:val="53F38F41"/>
    <w:rsid w:val="53F4E278"/>
    <w:rsid w:val="53FC2E09"/>
    <w:rsid w:val="540751DD"/>
    <w:rsid w:val="54091C1F"/>
    <w:rsid w:val="5444CEE4"/>
    <w:rsid w:val="547262B4"/>
    <w:rsid w:val="547F4A4B"/>
    <w:rsid w:val="54802385"/>
    <w:rsid w:val="548CD3B5"/>
    <w:rsid w:val="54CCA05D"/>
    <w:rsid w:val="54E899B3"/>
    <w:rsid w:val="5509B063"/>
    <w:rsid w:val="5565136D"/>
    <w:rsid w:val="558B9290"/>
    <w:rsid w:val="55B22662"/>
    <w:rsid w:val="560B968D"/>
    <w:rsid w:val="563B2110"/>
    <w:rsid w:val="563E4FF5"/>
    <w:rsid w:val="563FC601"/>
    <w:rsid w:val="5648B6F8"/>
    <w:rsid w:val="5651CB7D"/>
    <w:rsid w:val="5653F2A3"/>
    <w:rsid w:val="5684C466"/>
    <w:rsid w:val="56BC9C55"/>
    <w:rsid w:val="56BF486E"/>
    <w:rsid w:val="56E1BEB1"/>
    <w:rsid w:val="56F8C045"/>
    <w:rsid w:val="57302130"/>
    <w:rsid w:val="573D0972"/>
    <w:rsid w:val="5759F3D6"/>
    <w:rsid w:val="579B8D09"/>
    <w:rsid w:val="57B620B1"/>
    <w:rsid w:val="57EDDB72"/>
    <w:rsid w:val="57FBCB78"/>
    <w:rsid w:val="5802B6BD"/>
    <w:rsid w:val="58236FE2"/>
    <w:rsid w:val="582F67D9"/>
    <w:rsid w:val="583982DD"/>
    <w:rsid w:val="583FB6F1"/>
    <w:rsid w:val="58642402"/>
    <w:rsid w:val="586AC00F"/>
    <w:rsid w:val="588F5834"/>
    <w:rsid w:val="58A4CC1A"/>
    <w:rsid w:val="58B6DBED"/>
    <w:rsid w:val="592AA2D0"/>
    <w:rsid w:val="5936F66C"/>
    <w:rsid w:val="5983384F"/>
    <w:rsid w:val="59885DC3"/>
    <w:rsid w:val="5991AE60"/>
    <w:rsid w:val="59C406B5"/>
    <w:rsid w:val="59D3A939"/>
    <w:rsid w:val="59DA5862"/>
    <w:rsid w:val="59DDFF7A"/>
    <w:rsid w:val="5A1E5699"/>
    <w:rsid w:val="5A4A6028"/>
    <w:rsid w:val="5A61353D"/>
    <w:rsid w:val="5A7D937D"/>
    <w:rsid w:val="5AD7A515"/>
    <w:rsid w:val="5B08BC68"/>
    <w:rsid w:val="5B14679C"/>
    <w:rsid w:val="5B1D0D38"/>
    <w:rsid w:val="5B8B31AD"/>
    <w:rsid w:val="5B98223C"/>
    <w:rsid w:val="5BC6D370"/>
    <w:rsid w:val="5BD1EF04"/>
    <w:rsid w:val="5BF3DF15"/>
    <w:rsid w:val="5BFFD736"/>
    <w:rsid w:val="5C00A20B"/>
    <w:rsid w:val="5C2442D7"/>
    <w:rsid w:val="5C7AE722"/>
    <w:rsid w:val="5C874D8B"/>
    <w:rsid w:val="5CBEFC1A"/>
    <w:rsid w:val="5CD0F7C9"/>
    <w:rsid w:val="5CD50EF9"/>
    <w:rsid w:val="5D3A5574"/>
    <w:rsid w:val="5D7B51C1"/>
    <w:rsid w:val="5D85EBF8"/>
    <w:rsid w:val="5DBCC037"/>
    <w:rsid w:val="5DEED64F"/>
    <w:rsid w:val="5DFC7401"/>
    <w:rsid w:val="5E08D64F"/>
    <w:rsid w:val="5E16096E"/>
    <w:rsid w:val="5E3A5502"/>
    <w:rsid w:val="5E48AEE8"/>
    <w:rsid w:val="5E4C7D8B"/>
    <w:rsid w:val="5E4D66CC"/>
    <w:rsid w:val="5E7F0A70"/>
    <w:rsid w:val="5EABDB5B"/>
    <w:rsid w:val="5EF2CDCA"/>
    <w:rsid w:val="5EFF427B"/>
    <w:rsid w:val="5F2AF215"/>
    <w:rsid w:val="5F2E7377"/>
    <w:rsid w:val="5F350EE1"/>
    <w:rsid w:val="5F5CBAC5"/>
    <w:rsid w:val="5F736D24"/>
    <w:rsid w:val="5F822B89"/>
    <w:rsid w:val="5F8ABF89"/>
    <w:rsid w:val="5FB6ABD0"/>
    <w:rsid w:val="5FC2F911"/>
    <w:rsid w:val="605A36C9"/>
    <w:rsid w:val="60819F26"/>
    <w:rsid w:val="6089F058"/>
    <w:rsid w:val="60B644A7"/>
    <w:rsid w:val="60BB5E47"/>
    <w:rsid w:val="60EA12D6"/>
    <w:rsid w:val="613E8193"/>
    <w:rsid w:val="613FDBB6"/>
    <w:rsid w:val="615A851F"/>
    <w:rsid w:val="61605D09"/>
    <w:rsid w:val="617F25B7"/>
    <w:rsid w:val="6199DA9D"/>
    <w:rsid w:val="61A4B1E8"/>
    <w:rsid w:val="61A6F3BC"/>
    <w:rsid w:val="61DB04A4"/>
    <w:rsid w:val="61FD1926"/>
    <w:rsid w:val="620A86D1"/>
    <w:rsid w:val="6263C73C"/>
    <w:rsid w:val="62659648"/>
    <w:rsid w:val="62813CBD"/>
    <w:rsid w:val="6298777E"/>
    <w:rsid w:val="62A81C1B"/>
    <w:rsid w:val="62D60E7C"/>
    <w:rsid w:val="62E0C08B"/>
    <w:rsid w:val="62FA025B"/>
    <w:rsid w:val="63009B59"/>
    <w:rsid w:val="6305FCC0"/>
    <w:rsid w:val="630B7A42"/>
    <w:rsid w:val="6315A007"/>
    <w:rsid w:val="63193FC5"/>
    <w:rsid w:val="637A6F78"/>
    <w:rsid w:val="637B60A3"/>
    <w:rsid w:val="637FBAE3"/>
    <w:rsid w:val="6385DBFC"/>
    <w:rsid w:val="63EA3E8F"/>
    <w:rsid w:val="641B7E33"/>
    <w:rsid w:val="64309E24"/>
    <w:rsid w:val="6441CC05"/>
    <w:rsid w:val="644C977A"/>
    <w:rsid w:val="64598809"/>
    <w:rsid w:val="6496C443"/>
    <w:rsid w:val="64EEF740"/>
    <w:rsid w:val="64F0828A"/>
    <w:rsid w:val="65148706"/>
    <w:rsid w:val="6596BA72"/>
    <w:rsid w:val="659DAF49"/>
    <w:rsid w:val="659EC1BA"/>
    <w:rsid w:val="65A92E0B"/>
    <w:rsid w:val="65BB8555"/>
    <w:rsid w:val="65BECE94"/>
    <w:rsid w:val="65E3F55A"/>
    <w:rsid w:val="65F15C18"/>
    <w:rsid w:val="65F7FF99"/>
    <w:rsid w:val="662F0395"/>
    <w:rsid w:val="66383C1B"/>
    <w:rsid w:val="6667E2B3"/>
    <w:rsid w:val="666C81D3"/>
    <w:rsid w:val="66812875"/>
    <w:rsid w:val="6688939F"/>
    <w:rsid w:val="668C7F89"/>
    <w:rsid w:val="66AFFE51"/>
    <w:rsid w:val="66B7EA51"/>
    <w:rsid w:val="66B96648"/>
    <w:rsid w:val="66CBDA93"/>
    <w:rsid w:val="66DA067D"/>
    <w:rsid w:val="67067C37"/>
    <w:rsid w:val="670F5A49"/>
    <w:rsid w:val="671FD668"/>
    <w:rsid w:val="672DCF4D"/>
    <w:rsid w:val="6736A9BC"/>
    <w:rsid w:val="6780F4AB"/>
    <w:rsid w:val="6788D69E"/>
    <w:rsid w:val="67EEE3D9"/>
    <w:rsid w:val="68A43621"/>
    <w:rsid w:val="68B3A7C7"/>
    <w:rsid w:val="68FE0E04"/>
    <w:rsid w:val="691A4721"/>
    <w:rsid w:val="69257148"/>
    <w:rsid w:val="69634F92"/>
    <w:rsid w:val="69B010C0"/>
    <w:rsid w:val="69DACE7E"/>
    <w:rsid w:val="6A2BFE81"/>
    <w:rsid w:val="6A2D7333"/>
    <w:rsid w:val="6A6B5E6F"/>
    <w:rsid w:val="6A801E90"/>
    <w:rsid w:val="6A9D5DC0"/>
    <w:rsid w:val="6AEDAECB"/>
    <w:rsid w:val="6B0E2B17"/>
    <w:rsid w:val="6B2330A9"/>
    <w:rsid w:val="6B248AF9"/>
    <w:rsid w:val="6BC7628D"/>
    <w:rsid w:val="6BCC343A"/>
    <w:rsid w:val="6BD5AC6D"/>
    <w:rsid w:val="6BDA54CA"/>
    <w:rsid w:val="6BF033EB"/>
    <w:rsid w:val="6C0ECDD8"/>
    <w:rsid w:val="6C13CA93"/>
    <w:rsid w:val="6C362876"/>
    <w:rsid w:val="6C5043AD"/>
    <w:rsid w:val="6C58940F"/>
    <w:rsid w:val="6C834896"/>
    <w:rsid w:val="6CA512E2"/>
    <w:rsid w:val="6CB38868"/>
    <w:rsid w:val="6CBA455A"/>
    <w:rsid w:val="6CC90658"/>
    <w:rsid w:val="6CECAC3A"/>
    <w:rsid w:val="6D2A90F9"/>
    <w:rsid w:val="6D3875EE"/>
    <w:rsid w:val="6D554CE0"/>
    <w:rsid w:val="6D5B093D"/>
    <w:rsid w:val="6D62EEAE"/>
    <w:rsid w:val="6D6A6CAE"/>
    <w:rsid w:val="6D70B922"/>
    <w:rsid w:val="6D741B66"/>
    <w:rsid w:val="6D891951"/>
    <w:rsid w:val="6D9C98DB"/>
    <w:rsid w:val="6DB43CE6"/>
    <w:rsid w:val="6DD24875"/>
    <w:rsid w:val="6DDC4BB2"/>
    <w:rsid w:val="6E0CB328"/>
    <w:rsid w:val="6E1AB0F1"/>
    <w:rsid w:val="6E2B0D7A"/>
    <w:rsid w:val="6E326AF3"/>
    <w:rsid w:val="6E33A7A1"/>
    <w:rsid w:val="6E4B22BA"/>
    <w:rsid w:val="6E5DE64D"/>
    <w:rsid w:val="6E7344B4"/>
    <w:rsid w:val="6E8D14FF"/>
    <w:rsid w:val="6EA0419B"/>
    <w:rsid w:val="6EB974E8"/>
    <w:rsid w:val="6EE8F0B1"/>
    <w:rsid w:val="6F1C7194"/>
    <w:rsid w:val="6F336C0F"/>
    <w:rsid w:val="6F3D8D5D"/>
    <w:rsid w:val="6F3FCED4"/>
    <w:rsid w:val="6F681A53"/>
    <w:rsid w:val="6F70E78A"/>
    <w:rsid w:val="6F7B79FF"/>
    <w:rsid w:val="6F7F4915"/>
    <w:rsid w:val="6F899627"/>
    <w:rsid w:val="6FA2F42E"/>
    <w:rsid w:val="6FC80942"/>
    <w:rsid w:val="70069855"/>
    <w:rsid w:val="702D2392"/>
    <w:rsid w:val="70312498"/>
    <w:rsid w:val="706A5117"/>
    <w:rsid w:val="70A8EF85"/>
    <w:rsid w:val="70AA911B"/>
    <w:rsid w:val="70B35F47"/>
    <w:rsid w:val="70F34AFF"/>
    <w:rsid w:val="7108AFAF"/>
    <w:rsid w:val="710D5CFA"/>
    <w:rsid w:val="711F8980"/>
    <w:rsid w:val="7157AFA3"/>
    <w:rsid w:val="7179379D"/>
    <w:rsid w:val="7183196E"/>
    <w:rsid w:val="7197F628"/>
    <w:rsid w:val="71D30433"/>
    <w:rsid w:val="71DBACEE"/>
    <w:rsid w:val="7211CB73"/>
    <w:rsid w:val="72273660"/>
    <w:rsid w:val="723CAFBE"/>
    <w:rsid w:val="723F77EF"/>
    <w:rsid w:val="725908EF"/>
    <w:rsid w:val="725EC853"/>
    <w:rsid w:val="7291313E"/>
    <w:rsid w:val="72FB42A7"/>
    <w:rsid w:val="7304636E"/>
    <w:rsid w:val="7311014E"/>
    <w:rsid w:val="731D2934"/>
    <w:rsid w:val="731FC055"/>
    <w:rsid w:val="73202F90"/>
    <w:rsid w:val="7329CF8C"/>
    <w:rsid w:val="73406738"/>
    <w:rsid w:val="73544833"/>
    <w:rsid w:val="737831EF"/>
    <w:rsid w:val="73936B00"/>
    <w:rsid w:val="73DD7484"/>
    <w:rsid w:val="740B5889"/>
    <w:rsid w:val="74473F88"/>
    <w:rsid w:val="74D1D0CB"/>
    <w:rsid w:val="74DD01EB"/>
    <w:rsid w:val="7504A51F"/>
    <w:rsid w:val="7519F9DC"/>
    <w:rsid w:val="7525F00B"/>
    <w:rsid w:val="752826BE"/>
    <w:rsid w:val="75285DDC"/>
    <w:rsid w:val="7542A480"/>
    <w:rsid w:val="75457536"/>
    <w:rsid w:val="754B56B0"/>
    <w:rsid w:val="755E85D3"/>
    <w:rsid w:val="756678AF"/>
    <w:rsid w:val="75813903"/>
    <w:rsid w:val="75A6F3B4"/>
    <w:rsid w:val="75B18849"/>
    <w:rsid w:val="75B369BE"/>
    <w:rsid w:val="75CCB6FB"/>
    <w:rsid w:val="75D86AE3"/>
    <w:rsid w:val="7631894A"/>
    <w:rsid w:val="7633ADCD"/>
    <w:rsid w:val="76429DCA"/>
    <w:rsid w:val="76768039"/>
    <w:rsid w:val="76ACE73B"/>
    <w:rsid w:val="76C79198"/>
    <w:rsid w:val="76CF7A06"/>
    <w:rsid w:val="76D69D96"/>
    <w:rsid w:val="76E2B86C"/>
    <w:rsid w:val="7723F5A1"/>
    <w:rsid w:val="77644309"/>
    <w:rsid w:val="778EBBB0"/>
    <w:rsid w:val="77A5FC25"/>
    <w:rsid w:val="77A7BE93"/>
    <w:rsid w:val="77C876AD"/>
    <w:rsid w:val="77D522B3"/>
    <w:rsid w:val="77FEF12F"/>
    <w:rsid w:val="78394452"/>
    <w:rsid w:val="7843C103"/>
    <w:rsid w:val="7845188F"/>
    <w:rsid w:val="786D8526"/>
    <w:rsid w:val="78727D54"/>
    <w:rsid w:val="7877B0E4"/>
    <w:rsid w:val="7881B45A"/>
    <w:rsid w:val="78B4264F"/>
    <w:rsid w:val="78DF8BD1"/>
    <w:rsid w:val="78E65F6B"/>
    <w:rsid w:val="78FD0AEB"/>
    <w:rsid w:val="78FEFAE8"/>
    <w:rsid w:val="7900C974"/>
    <w:rsid w:val="790F12FC"/>
    <w:rsid w:val="790FBAAA"/>
    <w:rsid w:val="791D00BA"/>
    <w:rsid w:val="7954B199"/>
    <w:rsid w:val="795DEE1A"/>
    <w:rsid w:val="79708CCE"/>
    <w:rsid w:val="797E9943"/>
    <w:rsid w:val="798DEE2D"/>
    <w:rsid w:val="799041DD"/>
    <w:rsid w:val="79CC6786"/>
    <w:rsid w:val="79DB69FE"/>
    <w:rsid w:val="79ED98EE"/>
    <w:rsid w:val="7A54D98F"/>
    <w:rsid w:val="7A5B8B3E"/>
    <w:rsid w:val="7AC81EBD"/>
    <w:rsid w:val="7B1527AE"/>
    <w:rsid w:val="7B2CBCE7"/>
    <w:rsid w:val="7B3D774A"/>
    <w:rsid w:val="7B566C56"/>
    <w:rsid w:val="7B68605F"/>
    <w:rsid w:val="7B940E32"/>
    <w:rsid w:val="7B9EBCC1"/>
    <w:rsid w:val="7BAC3D92"/>
    <w:rsid w:val="7BBA50DA"/>
    <w:rsid w:val="7BCDA76C"/>
    <w:rsid w:val="7BE1B228"/>
    <w:rsid w:val="7BF45142"/>
    <w:rsid w:val="7BFA48C4"/>
    <w:rsid w:val="7BFDB493"/>
    <w:rsid w:val="7C0365D2"/>
    <w:rsid w:val="7C3FB354"/>
    <w:rsid w:val="7C59D689"/>
    <w:rsid w:val="7C714944"/>
    <w:rsid w:val="7CA2980B"/>
    <w:rsid w:val="7CC98BEF"/>
    <w:rsid w:val="7CCC3F51"/>
    <w:rsid w:val="7CF6BA56"/>
    <w:rsid w:val="7D3ADFD8"/>
    <w:rsid w:val="7D6DB5C6"/>
    <w:rsid w:val="7D748CC9"/>
    <w:rsid w:val="7D7D0528"/>
    <w:rsid w:val="7D8209B2"/>
    <w:rsid w:val="7D9668BA"/>
    <w:rsid w:val="7DB795CF"/>
    <w:rsid w:val="7DDF1DC2"/>
    <w:rsid w:val="7DE2E78D"/>
    <w:rsid w:val="7DFC55F0"/>
    <w:rsid w:val="7E243555"/>
    <w:rsid w:val="7E61A321"/>
    <w:rsid w:val="7E911D18"/>
    <w:rsid w:val="7EF39127"/>
    <w:rsid w:val="7F403A4E"/>
    <w:rsid w:val="7F43B458"/>
    <w:rsid w:val="7F440076"/>
    <w:rsid w:val="7F5FB970"/>
    <w:rsid w:val="7F6D0D7C"/>
    <w:rsid w:val="7FBC3133"/>
    <w:rsid w:val="7FBCBE71"/>
    <w:rsid w:val="7FC15F9F"/>
    <w:rsid w:val="7FD46FBF"/>
    <w:rsid w:val="7FF21ABA"/>
    <w:rsid w:val="7FF33CB4"/>
    <w:rsid w:val="7FF850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B144"/>
  <w15:chartTrackingRefBased/>
  <w15:docId w15:val="{0E034746-BFEA-4135-A4E6-312C0CD1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C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D1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E03"/>
    <w:pPr>
      <w:ind w:left="720"/>
      <w:contextualSpacing/>
    </w:pPr>
  </w:style>
  <w:style w:type="character" w:styleId="CommentReference">
    <w:name w:val="annotation reference"/>
    <w:basedOn w:val="DefaultParagraphFont"/>
    <w:uiPriority w:val="99"/>
    <w:semiHidden/>
    <w:unhideWhenUsed/>
    <w:rsid w:val="009069C8"/>
    <w:rPr>
      <w:sz w:val="16"/>
      <w:szCs w:val="16"/>
    </w:rPr>
  </w:style>
  <w:style w:type="paragraph" w:styleId="CommentText">
    <w:name w:val="annotation text"/>
    <w:basedOn w:val="Normal"/>
    <w:link w:val="CommentTextChar"/>
    <w:uiPriority w:val="99"/>
    <w:unhideWhenUsed/>
    <w:rsid w:val="009069C8"/>
    <w:rPr>
      <w:sz w:val="20"/>
      <w:szCs w:val="20"/>
    </w:rPr>
  </w:style>
  <w:style w:type="character" w:customStyle="1" w:styleId="CommentTextChar">
    <w:name w:val="Comment Text Char"/>
    <w:basedOn w:val="DefaultParagraphFont"/>
    <w:link w:val="CommentText"/>
    <w:uiPriority w:val="99"/>
    <w:rsid w:val="009069C8"/>
    <w:rPr>
      <w:sz w:val="20"/>
      <w:szCs w:val="20"/>
    </w:rPr>
  </w:style>
  <w:style w:type="paragraph" w:styleId="CommentSubject">
    <w:name w:val="annotation subject"/>
    <w:basedOn w:val="CommentText"/>
    <w:next w:val="CommentText"/>
    <w:link w:val="CommentSubjectChar"/>
    <w:uiPriority w:val="99"/>
    <w:semiHidden/>
    <w:unhideWhenUsed/>
    <w:rsid w:val="009069C8"/>
    <w:rPr>
      <w:b/>
      <w:bCs/>
    </w:rPr>
  </w:style>
  <w:style w:type="character" w:customStyle="1" w:styleId="CommentSubjectChar">
    <w:name w:val="Comment Subject Char"/>
    <w:basedOn w:val="CommentTextChar"/>
    <w:link w:val="CommentSubject"/>
    <w:uiPriority w:val="99"/>
    <w:semiHidden/>
    <w:rsid w:val="009069C8"/>
    <w:rPr>
      <w:b/>
      <w:bCs/>
      <w:sz w:val="20"/>
      <w:szCs w:val="20"/>
    </w:rPr>
  </w:style>
  <w:style w:type="paragraph" w:styleId="HTMLPreformatted">
    <w:name w:val="HTML Preformatted"/>
    <w:basedOn w:val="Normal"/>
    <w:link w:val="HTMLPreformattedChar"/>
    <w:uiPriority w:val="99"/>
    <w:unhideWhenUsed/>
    <w:rsid w:val="0076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78C"/>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A4465D"/>
  </w:style>
  <w:style w:type="paragraph" w:styleId="TOC1">
    <w:name w:val="toc 1"/>
    <w:basedOn w:val="Normal"/>
    <w:next w:val="Normal"/>
    <w:autoRedefine/>
    <w:uiPriority w:val="39"/>
    <w:unhideWhenUsed/>
    <w:rsid w:val="00881204"/>
    <w:pPr>
      <w:tabs>
        <w:tab w:val="right" w:pos="9350"/>
      </w:tabs>
      <w:spacing w:before="360"/>
    </w:pPr>
    <w:rPr>
      <w:rFonts w:asciiTheme="majorHAnsi" w:hAnsiTheme="majorHAnsi" w:cstheme="majorHAnsi"/>
      <w:b/>
      <w:bCs/>
      <w:caps/>
    </w:rPr>
  </w:style>
  <w:style w:type="paragraph" w:styleId="TOC2">
    <w:name w:val="toc 2"/>
    <w:basedOn w:val="Normal"/>
    <w:next w:val="Normal"/>
    <w:autoRedefine/>
    <w:uiPriority w:val="39"/>
    <w:unhideWhenUsed/>
    <w:rsid w:val="001A705C"/>
    <w:pPr>
      <w:spacing w:before="240"/>
    </w:pPr>
    <w:rPr>
      <w:rFonts w:cstheme="minorHAnsi"/>
      <w:b/>
      <w:bCs/>
      <w:sz w:val="20"/>
      <w:szCs w:val="20"/>
    </w:rPr>
  </w:style>
  <w:style w:type="paragraph" w:styleId="TOC3">
    <w:name w:val="toc 3"/>
    <w:basedOn w:val="Normal"/>
    <w:next w:val="Normal"/>
    <w:autoRedefine/>
    <w:uiPriority w:val="39"/>
    <w:unhideWhenUsed/>
    <w:rsid w:val="001A705C"/>
    <w:pPr>
      <w:ind w:left="240"/>
    </w:pPr>
    <w:rPr>
      <w:rFonts w:cstheme="minorHAnsi"/>
      <w:sz w:val="20"/>
      <w:szCs w:val="20"/>
    </w:rPr>
  </w:style>
  <w:style w:type="paragraph" w:styleId="TOC4">
    <w:name w:val="toc 4"/>
    <w:basedOn w:val="Normal"/>
    <w:next w:val="Normal"/>
    <w:autoRedefine/>
    <w:uiPriority w:val="39"/>
    <w:unhideWhenUsed/>
    <w:rsid w:val="001A705C"/>
    <w:pPr>
      <w:ind w:left="480"/>
    </w:pPr>
    <w:rPr>
      <w:rFonts w:cstheme="minorHAnsi"/>
      <w:sz w:val="20"/>
      <w:szCs w:val="20"/>
    </w:rPr>
  </w:style>
  <w:style w:type="paragraph" w:styleId="TOC5">
    <w:name w:val="toc 5"/>
    <w:basedOn w:val="Normal"/>
    <w:next w:val="Normal"/>
    <w:autoRedefine/>
    <w:uiPriority w:val="39"/>
    <w:unhideWhenUsed/>
    <w:rsid w:val="001A705C"/>
    <w:pPr>
      <w:ind w:left="720"/>
    </w:pPr>
    <w:rPr>
      <w:rFonts w:cstheme="minorHAnsi"/>
      <w:sz w:val="20"/>
      <w:szCs w:val="20"/>
    </w:rPr>
  </w:style>
  <w:style w:type="paragraph" w:styleId="TOC6">
    <w:name w:val="toc 6"/>
    <w:basedOn w:val="Normal"/>
    <w:next w:val="Normal"/>
    <w:autoRedefine/>
    <w:uiPriority w:val="39"/>
    <w:unhideWhenUsed/>
    <w:rsid w:val="001A705C"/>
    <w:pPr>
      <w:ind w:left="960"/>
    </w:pPr>
    <w:rPr>
      <w:rFonts w:cstheme="minorHAnsi"/>
      <w:sz w:val="20"/>
      <w:szCs w:val="20"/>
    </w:rPr>
  </w:style>
  <w:style w:type="paragraph" w:styleId="TOC7">
    <w:name w:val="toc 7"/>
    <w:basedOn w:val="Normal"/>
    <w:next w:val="Normal"/>
    <w:autoRedefine/>
    <w:uiPriority w:val="39"/>
    <w:unhideWhenUsed/>
    <w:rsid w:val="001A705C"/>
    <w:pPr>
      <w:ind w:left="1200"/>
    </w:pPr>
    <w:rPr>
      <w:rFonts w:cstheme="minorHAnsi"/>
      <w:sz w:val="20"/>
      <w:szCs w:val="20"/>
    </w:rPr>
  </w:style>
  <w:style w:type="paragraph" w:styleId="TOC8">
    <w:name w:val="toc 8"/>
    <w:basedOn w:val="Normal"/>
    <w:next w:val="Normal"/>
    <w:autoRedefine/>
    <w:uiPriority w:val="39"/>
    <w:unhideWhenUsed/>
    <w:rsid w:val="001A705C"/>
    <w:pPr>
      <w:ind w:left="1440"/>
    </w:pPr>
    <w:rPr>
      <w:rFonts w:cstheme="minorHAnsi"/>
      <w:sz w:val="20"/>
      <w:szCs w:val="20"/>
    </w:rPr>
  </w:style>
  <w:style w:type="paragraph" w:styleId="TOC9">
    <w:name w:val="toc 9"/>
    <w:basedOn w:val="Normal"/>
    <w:next w:val="Normal"/>
    <w:autoRedefine/>
    <w:uiPriority w:val="39"/>
    <w:unhideWhenUsed/>
    <w:rsid w:val="001A705C"/>
    <w:pPr>
      <w:ind w:left="1680"/>
    </w:pPr>
    <w:rPr>
      <w:rFonts w:cstheme="minorHAnsi"/>
      <w:sz w:val="20"/>
      <w:szCs w:val="20"/>
    </w:rPr>
  </w:style>
  <w:style w:type="paragraph" w:styleId="Title">
    <w:name w:val="Title"/>
    <w:basedOn w:val="Normal"/>
    <w:next w:val="Normal"/>
    <w:link w:val="TitleChar"/>
    <w:uiPriority w:val="10"/>
    <w:qFormat/>
    <w:rsid w:val="00EA7C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C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A7C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1E9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777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4777A"/>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DF7D16"/>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2C1740"/>
    <w:rPr>
      <w:color w:val="605E5C"/>
      <w:shd w:val="clear" w:color="auto" w:fill="E1DFDD"/>
    </w:rPr>
  </w:style>
  <w:style w:type="character" w:styleId="Mention">
    <w:name w:val="Mention"/>
    <w:basedOn w:val="DefaultParagraphFont"/>
    <w:uiPriority w:val="99"/>
    <w:unhideWhenUsed/>
    <w:rsid w:val="002C1740"/>
    <w:rPr>
      <w:color w:val="2B579A"/>
      <w:shd w:val="clear" w:color="auto" w:fill="E1DFDD"/>
    </w:rPr>
  </w:style>
  <w:style w:type="paragraph" w:styleId="TableofAuthorities">
    <w:name w:val="table of authorities"/>
    <w:basedOn w:val="Normal"/>
    <w:next w:val="Normal"/>
    <w:uiPriority w:val="99"/>
    <w:unhideWhenUsed/>
    <w:rsid w:val="000423F2"/>
    <w:pPr>
      <w:ind w:left="240" w:hanging="240"/>
    </w:pPr>
    <w:rPr>
      <w:rFonts w:cstheme="minorHAnsi"/>
      <w:sz w:val="20"/>
      <w:szCs w:val="20"/>
    </w:rPr>
  </w:style>
  <w:style w:type="paragraph" w:styleId="TOAHeading">
    <w:name w:val="toa heading"/>
    <w:basedOn w:val="Normal"/>
    <w:next w:val="Normal"/>
    <w:uiPriority w:val="99"/>
    <w:unhideWhenUsed/>
    <w:rsid w:val="000423F2"/>
    <w:pPr>
      <w:spacing w:before="240" w:after="120"/>
    </w:pPr>
    <w:rPr>
      <w:rFonts w:cstheme="minorHAnsi"/>
      <w:b/>
      <w:bCs/>
      <w:caps/>
      <w:sz w:val="20"/>
      <w:szCs w:val="20"/>
    </w:rPr>
  </w:style>
  <w:style w:type="paragraph" w:styleId="Header">
    <w:name w:val="header"/>
    <w:basedOn w:val="Normal"/>
    <w:link w:val="HeaderChar"/>
    <w:uiPriority w:val="99"/>
    <w:unhideWhenUsed/>
    <w:rsid w:val="006B4F8B"/>
    <w:pPr>
      <w:tabs>
        <w:tab w:val="center" w:pos="4680"/>
        <w:tab w:val="right" w:pos="9360"/>
      </w:tabs>
    </w:pPr>
  </w:style>
  <w:style w:type="character" w:customStyle="1" w:styleId="HeaderChar">
    <w:name w:val="Header Char"/>
    <w:basedOn w:val="DefaultParagraphFont"/>
    <w:link w:val="Header"/>
    <w:uiPriority w:val="99"/>
    <w:rsid w:val="006B4F8B"/>
  </w:style>
  <w:style w:type="paragraph" w:styleId="Footer">
    <w:name w:val="footer"/>
    <w:basedOn w:val="Normal"/>
    <w:link w:val="FooterChar"/>
    <w:uiPriority w:val="99"/>
    <w:unhideWhenUsed/>
    <w:rsid w:val="006B4F8B"/>
    <w:pPr>
      <w:tabs>
        <w:tab w:val="center" w:pos="4680"/>
        <w:tab w:val="right" w:pos="9360"/>
      </w:tabs>
    </w:pPr>
  </w:style>
  <w:style w:type="character" w:customStyle="1" w:styleId="FooterChar">
    <w:name w:val="Footer Char"/>
    <w:basedOn w:val="DefaultParagraphFont"/>
    <w:link w:val="Footer"/>
    <w:uiPriority w:val="99"/>
    <w:rsid w:val="006B4F8B"/>
  </w:style>
  <w:style w:type="paragraph" w:styleId="Bibliography">
    <w:name w:val="Bibliography"/>
    <w:basedOn w:val="Normal"/>
    <w:next w:val="Normal"/>
    <w:uiPriority w:val="37"/>
    <w:unhideWhenUsed/>
    <w:rsid w:val="0023533F"/>
  </w:style>
  <w:style w:type="character" w:styleId="FollowedHyperlink">
    <w:name w:val="FollowedHyperlink"/>
    <w:basedOn w:val="DefaultParagraphFont"/>
    <w:uiPriority w:val="99"/>
    <w:semiHidden/>
    <w:unhideWhenUsed/>
    <w:rsid w:val="00881204"/>
    <w:rPr>
      <w:color w:val="954F72" w:themeColor="followedHyperlink"/>
      <w:u w:val="single"/>
    </w:rPr>
  </w:style>
  <w:style w:type="table" w:styleId="TableGrid">
    <w:name w:val="Table Grid"/>
    <w:basedOn w:val="TableNormal"/>
    <w:uiPriority w:val="39"/>
    <w:rsid w:val="003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1BC4"/>
    <w:pPr>
      <w:spacing w:after="200"/>
    </w:pPr>
    <w:rPr>
      <w:i/>
      <w:iCs/>
      <w:color w:val="44546A" w:themeColor="text2"/>
      <w:sz w:val="18"/>
      <w:szCs w:val="18"/>
    </w:rPr>
  </w:style>
  <w:style w:type="paragraph" w:styleId="TableofFigures">
    <w:name w:val="table of figures"/>
    <w:basedOn w:val="Normal"/>
    <w:next w:val="Normal"/>
    <w:uiPriority w:val="99"/>
    <w:unhideWhenUsed/>
    <w:rsid w:val="00CC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778">
      <w:bodyDiv w:val="1"/>
      <w:marLeft w:val="0"/>
      <w:marRight w:val="0"/>
      <w:marTop w:val="0"/>
      <w:marBottom w:val="0"/>
      <w:divBdr>
        <w:top w:val="none" w:sz="0" w:space="0" w:color="auto"/>
        <w:left w:val="none" w:sz="0" w:space="0" w:color="auto"/>
        <w:bottom w:val="none" w:sz="0" w:space="0" w:color="auto"/>
        <w:right w:val="none" w:sz="0" w:space="0" w:color="auto"/>
      </w:divBdr>
    </w:div>
    <w:div w:id="24058987">
      <w:bodyDiv w:val="1"/>
      <w:marLeft w:val="0"/>
      <w:marRight w:val="0"/>
      <w:marTop w:val="0"/>
      <w:marBottom w:val="0"/>
      <w:divBdr>
        <w:top w:val="none" w:sz="0" w:space="0" w:color="auto"/>
        <w:left w:val="none" w:sz="0" w:space="0" w:color="auto"/>
        <w:bottom w:val="none" w:sz="0" w:space="0" w:color="auto"/>
        <w:right w:val="none" w:sz="0" w:space="0" w:color="auto"/>
      </w:divBdr>
    </w:div>
    <w:div w:id="26415512">
      <w:bodyDiv w:val="1"/>
      <w:marLeft w:val="0"/>
      <w:marRight w:val="0"/>
      <w:marTop w:val="0"/>
      <w:marBottom w:val="0"/>
      <w:divBdr>
        <w:top w:val="none" w:sz="0" w:space="0" w:color="auto"/>
        <w:left w:val="none" w:sz="0" w:space="0" w:color="auto"/>
        <w:bottom w:val="none" w:sz="0" w:space="0" w:color="auto"/>
        <w:right w:val="none" w:sz="0" w:space="0" w:color="auto"/>
      </w:divBdr>
    </w:div>
    <w:div w:id="27339229">
      <w:bodyDiv w:val="1"/>
      <w:marLeft w:val="0"/>
      <w:marRight w:val="0"/>
      <w:marTop w:val="0"/>
      <w:marBottom w:val="0"/>
      <w:divBdr>
        <w:top w:val="none" w:sz="0" w:space="0" w:color="auto"/>
        <w:left w:val="none" w:sz="0" w:space="0" w:color="auto"/>
        <w:bottom w:val="none" w:sz="0" w:space="0" w:color="auto"/>
        <w:right w:val="none" w:sz="0" w:space="0" w:color="auto"/>
      </w:divBdr>
    </w:div>
    <w:div w:id="27725040">
      <w:bodyDiv w:val="1"/>
      <w:marLeft w:val="0"/>
      <w:marRight w:val="0"/>
      <w:marTop w:val="0"/>
      <w:marBottom w:val="0"/>
      <w:divBdr>
        <w:top w:val="none" w:sz="0" w:space="0" w:color="auto"/>
        <w:left w:val="none" w:sz="0" w:space="0" w:color="auto"/>
        <w:bottom w:val="none" w:sz="0" w:space="0" w:color="auto"/>
        <w:right w:val="none" w:sz="0" w:space="0" w:color="auto"/>
      </w:divBdr>
    </w:div>
    <w:div w:id="32388466">
      <w:bodyDiv w:val="1"/>
      <w:marLeft w:val="0"/>
      <w:marRight w:val="0"/>
      <w:marTop w:val="0"/>
      <w:marBottom w:val="0"/>
      <w:divBdr>
        <w:top w:val="none" w:sz="0" w:space="0" w:color="auto"/>
        <w:left w:val="none" w:sz="0" w:space="0" w:color="auto"/>
        <w:bottom w:val="none" w:sz="0" w:space="0" w:color="auto"/>
        <w:right w:val="none" w:sz="0" w:space="0" w:color="auto"/>
      </w:divBdr>
    </w:div>
    <w:div w:id="45839255">
      <w:bodyDiv w:val="1"/>
      <w:marLeft w:val="0"/>
      <w:marRight w:val="0"/>
      <w:marTop w:val="0"/>
      <w:marBottom w:val="0"/>
      <w:divBdr>
        <w:top w:val="none" w:sz="0" w:space="0" w:color="auto"/>
        <w:left w:val="none" w:sz="0" w:space="0" w:color="auto"/>
        <w:bottom w:val="none" w:sz="0" w:space="0" w:color="auto"/>
        <w:right w:val="none" w:sz="0" w:space="0" w:color="auto"/>
      </w:divBdr>
    </w:div>
    <w:div w:id="58291514">
      <w:bodyDiv w:val="1"/>
      <w:marLeft w:val="0"/>
      <w:marRight w:val="0"/>
      <w:marTop w:val="0"/>
      <w:marBottom w:val="0"/>
      <w:divBdr>
        <w:top w:val="none" w:sz="0" w:space="0" w:color="auto"/>
        <w:left w:val="none" w:sz="0" w:space="0" w:color="auto"/>
        <w:bottom w:val="none" w:sz="0" w:space="0" w:color="auto"/>
        <w:right w:val="none" w:sz="0" w:space="0" w:color="auto"/>
      </w:divBdr>
    </w:div>
    <w:div w:id="64376740">
      <w:bodyDiv w:val="1"/>
      <w:marLeft w:val="0"/>
      <w:marRight w:val="0"/>
      <w:marTop w:val="0"/>
      <w:marBottom w:val="0"/>
      <w:divBdr>
        <w:top w:val="none" w:sz="0" w:space="0" w:color="auto"/>
        <w:left w:val="none" w:sz="0" w:space="0" w:color="auto"/>
        <w:bottom w:val="none" w:sz="0" w:space="0" w:color="auto"/>
        <w:right w:val="none" w:sz="0" w:space="0" w:color="auto"/>
      </w:divBdr>
    </w:div>
    <w:div w:id="81684676">
      <w:bodyDiv w:val="1"/>
      <w:marLeft w:val="0"/>
      <w:marRight w:val="0"/>
      <w:marTop w:val="0"/>
      <w:marBottom w:val="0"/>
      <w:divBdr>
        <w:top w:val="none" w:sz="0" w:space="0" w:color="auto"/>
        <w:left w:val="none" w:sz="0" w:space="0" w:color="auto"/>
        <w:bottom w:val="none" w:sz="0" w:space="0" w:color="auto"/>
        <w:right w:val="none" w:sz="0" w:space="0" w:color="auto"/>
      </w:divBdr>
    </w:div>
    <w:div w:id="96024580">
      <w:bodyDiv w:val="1"/>
      <w:marLeft w:val="0"/>
      <w:marRight w:val="0"/>
      <w:marTop w:val="0"/>
      <w:marBottom w:val="0"/>
      <w:divBdr>
        <w:top w:val="none" w:sz="0" w:space="0" w:color="auto"/>
        <w:left w:val="none" w:sz="0" w:space="0" w:color="auto"/>
        <w:bottom w:val="none" w:sz="0" w:space="0" w:color="auto"/>
        <w:right w:val="none" w:sz="0" w:space="0" w:color="auto"/>
      </w:divBdr>
    </w:div>
    <w:div w:id="103891710">
      <w:bodyDiv w:val="1"/>
      <w:marLeft w:val="0"/>
      <w:marRight w:val="0"/>
      <w:marTop w:val="0"/>
      <w:marBottom w:val="0"/>
      <w:divBdr>
        <w:top w:val="none" w:sz="0" w:space="0" w:color="auto"/>
        <w:left w:val="none" w:sz="0" w:space="0" w:color="auto"/>
        <w:bottom w:val="none" w:sz="0" w:space="0" w:color="auto"/>
        <w:right w:val="none" w:sz="0" w:space="0" w:color="auto"/>
      </w:divBdr>
    </w:div>
    <w:div w:id="107092409">
      <w:bodyDiv w:val="1"/>
      <w:marLeft w:val="0"/>
      <w:marRight w:val="0"/>
      <w:marTop w:val="0"/>
      <w:marBottom w:val="0"/>
      <w:divBdr>
        <w:top w:val="none" w:sz="0" w:space="0" w:color="auto"/>
        <w:left w:val="none" w:sz="0" w:space="0" w:color="auto"/>
        <w:bottom w:val="none" w:sz="0" w:space="0" w:color="auto"/>
        <w:right w:val="none" w:sz="0" w:space="0" w:color="auto"/>
      </w:divBdr>
    </w:div>
    <w:div w:id="113913272">
      <w:bodyDiv w:val="1"/>
      <w:marLeft w:val="0"/>
      <w:marRight w:val="0"/>
      <w:marTop w:val="0"/>
      <w:marBottom w:val="0"/>
      <w:divBdr>
        <w:top w:val="none" w:sz="0" w:space="0" w:color="auto"/>
        <w:left w:val="none" w:sz="0" w:space="0" w:color="auto"/>
        <w:bottom w:val="none" w:sz="0" w:space="0" w:color="auto"/>
        <w:right w:val="none" w:sz="0" w:space="0" w:color="auto"/>
      </w:divBdr>
    </w:div>
    <w:div w:id="118114159">
      <w:bodyDiv w:val="1"/>
      <w:marLeft w:val="0"/>
      <w:marRight w:val="0"/>
      <w:marTop w:val="0"/>
      <w:marBottom w:val="0"/>
      <w:divBdr>
        <w:top w:val="none" w:sz="0" w:space="0" w:color="auto"/>
        <w:left w:val="none" w:sz="0" w:space="0" w:color="auto"/>
        <w:bottom w:val="none" w:sz="0" w:space="0" w:color="auto"/>
        <w:right w:val="none" w:sz="0" w:space="0" w:color="auto"/>
      </w:divBdr>
    </w:div>
    <w:div w:id="118766436">
      <w:bodyDiv w:val="1"/>
      <w:marLeft w:val="0"/>
      <w:marRight w:val="0"/>
      <w:marTop w:val="0"/>
      <w:marBottom w:val="0"/>
      <w:divBdr>
        <w:top w:val="none" w:sz="0" w:space="0" w:color="auto"/>
        <w:left w:val="none" w:sz="0" w:space="0" w:color="auto"/>
        <w:bottom w:val="none" w:sz="0" w:space="0" w:color="auto"/>
        <w:right w:val="none" w:sz="0" w:space="0" w:color="auto"/>
      </w:divBdr>
    </w:div>
    <w:div w:id="127744207">
      <w:bodyDiv w:val="1"/>
      <w:marLeft w:val="0"/>
      <w:marRight w:val="0"/>
      <w:marTop w:val="0"/>
      <w:marBottom w:val="0"/>
      <w:divBdr>
        <w:top w:val="none" w:sz="0" w:space="0" w:color="auto"/>
        <w:left w:val="none" w:sz="0" w:space="0" w:color="auto"/>
        <w:bottom w:val="none" w:sz="0" w:space="0" w:color="auto"/>
        <w:right w:val="none" w:sz="0" w:space="0" w:color="auto"/>
      </w:divBdr>
    </w:div>
    <w:div w:id="152307065">
      <w:bodyDiv w:val="1"/>
      <w:marLeft w:val="0"/>
      <w:marRight w:val="0"/>
      <w:marTop w:val="0"/>
      <w:marBottom w:val="0"/>
      <w:divBdr>
        <w:top w:val="none" w:sz="0" w:space="0" w:color="auto"/>
        <w:left w:val="none" w:sz="0" w:space="0" w:color="auto"/>
        <w:bottom w:val="none" w:sz="0" w:space="0" w:color="auto"/>
        <w:right w:val="none" w:sz="0" w:space="0" w:color="auto"/>
      </w:divBdr>
    </w:div>
    <w:div w:id="158694205">
      <w:bodyDiv w:val="1"/>
      <w:marLeft w:val="0"/>
      <w:marRight w:val="0"/>
      <w:marTop w:val="0"/>
      <w:marBottom w:val="0"/>
      <w:divBdr>
        <w:top w:val="none" w:sz="0" w:space="0" w:color="auto"/>
        <w:left w:val="none" w:sz="0" w:space="0" w:color="auto"/>
        <w:bottom w:val="none" w:sz="0" w:space="0" w:color="auto"/>
        <w:right w:val="none" w:sz="0" w:space="0" w:color="auto"/>
      </w:divBdr>
    </w:div>
    <w:div w:id="193613873">
      <w:bodyDiv w:val="1"/>
      <w:marLeft w:val="0"/>
      <w:marRight w:val="0"/>
      <w:marTop w:val="0"/>
      <w:marBottom w:val="0"/>
      <w:divBdr>
        <w:top w:val="none" w:sz="0" w:space="0" w:color="auto"/>
        <w:left w:val="none" w:sz="0" w:space="0" w:color="auto"/>
        <w:bottom w:val="none" w:sz="0" w:space="0" w:color="auto"/>
        <w:right w:val="none" w:sz="0" w:space="0" w:color="auto"/>
      </w:divBdr>
    </w:div>
    <w:div w:id="200703874">
      <w:bodyDiv w:val="1"/>
      <w:marLeft w:val="0"/>
      <w:marRight w:val="0"/>
      <w:marTop w:val="0"/>
      <w:marBottom w:val="0"/>
      <w:divBdr>
        <w:top w:val="none" w:sz="0" w:space="0" w:color="auto"/>
        <w:left w:val="none" w:sz="0" w:space="0" w:color="auto"/>
        <w:bottom w:val="none" w:sz="0" w:space="0" w:color="auto"/>
        <w:right w:val="none" w:sz="0" w:space="0" w:color="auto"/>
      </w:divBdr>
    </w:div>
    <w:div w:id="206259713">
      <w:bodyDiv w:val="1"/>
      <w:marLeft w:val="0"/>
      <w:marRight w:val="0"/>
      <w:marTop w:val="0"/>
      <w:marBottom w:val="0"/>
      <w:divBdr>
        <w:top w:val="none" w:sz="0" w:space="0" w:color="auto"/>
        <w:left w:val="none" w:sz="0" w:space="0" w:color="auto"/>
        <w:bottom w:val="none" w:sz="0" w:space="0" w:color="auto"/>
        <w:right w:val="none" w:sz="0" w:space="0" w:color="auto"/>
      </w:divBdr>
    </w:div>
    <w:div w:id="209457481">
      <w:bodyDiv w:val="1"/>
      <w:marLeft w:val="0"/>
      <w:marRight w:val="0"/>
      <w:marTop w:val="0"/>
      <w:marBottom w:val="0"/>
      <w:divBdr>
        <w:top w:val="none" w:sz="0" w:space="0" w:color="auto"/>
        <w:left w:val="none" w:sz="0" w:space="0" w:color="auto"/>
        <w:bottom w:val="none" w:sz="0" w:space="0" w:color="auto"/>
        <w:right w:val="none" w:sz="0" w:space="0" w:color="auto"/>
      </w:divBdr>
    </w:div>
    <w:div w:id="217014926">
      <w:bodyDiv w:val="1"/>
      <w:marLeft w:val="0"/>
      <w:marRight w:val="0"/>
      <w:marTop w:val="0"/>
      <w:marBottom w:val="0"/>
      <w:divBdr>
        <w:top w:val="none" w:sz="0" w:space="0" w:color="auto"/>
        <w:left w:val="none" w:sz="0" w:space="0" w:color="auto"/>
        <w:bottom w:val="none" w:sz="0" w:space="0" w:color="auto"/>
        <w:right w:val="none" w:sz="0" w:space="0" w:color="auto"/>
      </w:divBdr>
    </w:div>
    <w:div w:id="230434307">
      <w:bodyDiv w:val="1"/>
      <w:marLeft w:val="0"/>
      <w:marRight w:val="0"/>
      <w:marTop w:val="0"/>
      <w:marBottom w:val="0"/>
      <w:divBdr>
        <w:top w:val="none" w:sz="0" w:space="0" w:color="auto"/>
        <w:left w:val="none" w:sz="0" w:space="0" w:color="auto"/>
        <w:bottom w:val="none" w:sz="0" w:space="0" w:color="auto"/>
        <w:right w:val="none" w:sz="0" w:space="0" w:color="auto"/>
      </w:divBdr>
    </w:div>
    <w:div w:id="232471532">
      <w:bodyDiv w:val="1"/>
      <w:marLeft w:val="0"/>
      <w:marRight w:val="0"/>
      <w:marTop w:val="0"/>
      <w:marBottom w:val="0"/>
      <w:divBdr>
        <w:top w:val="none" w:sz="0" w:space="0" w:color="auto"/>
        <w:left w:val="none" w:sz="0" w:space="0" w:color="auto"/>
        <w:bottom w:val="none" w:sz="0" w:space="0" w:color="auto"/>
        <w:right w:val="none" w:sz="0" w:space="0" w:color="auto"/>
      </w:divBdr>
    </w:div>
    <w:div w:id="234827292">
      <w:bodyDiv w:val="1"/>
      <w:marLeft w:val="0"/>
      <w:marRight w:val="0"/>
      <w:marTop w:val="0"/>
      <w:marBottom w:val="0"/>
      <w:divBdr>
        <w:top w:val="none" w:sz="0" w:space="0" w:color="auto"/>
        <w:left w:val="none" w:sz="0" w:space="0" w:color="auto"/>
        <w:bottom w:val="none" w:sz="0" w:space="0" w:color="auto"/>
        <w:right w:val="none" w:sz="0" w:space="0" w:color="auto"/>
      </w:divBdr>
    </w:div>
    <w:div w:id="244267558">
      <w:bodyDiv w:val="1"/>
      <w:marLeft w:val="0"/>
      <w:marRight w:val="0"/>
      <w:marTop w:val="0"/>
      <w:marBottom w:val="0"/>
      <w:divBdr>
        <w:top w:val="none" w:sz="0" w:space="0" w:color="auto"/>
        <w:left w:val="none" w:sz="0" w:space="0" w:color="auto"/>
        <w:bottom w:val="none" w:sz="0" w:space="0" w:color="auto"/>
        <w:right w:val="none" w:sz="0" w:space="0" w:color="auto"/>
      </w:divBdr>
    </w:div>
    <w:div w:id="245381189">
      <w:bodyDiv w:val="1"/>
      <w:marLeft w:val="0"/>
      <w:marRight w:val="0"/>
      <w:marTop w:val="0"/>
      <w:marBottom w:val="0"/>
      <w:divBdr>
        <w:top w:val="none" w:sz="0" w:space="0" w:color="auto"/>
        <w:left w:val="none" w:sz="0" w:space="0" w:color="auto"/>
        <w:bottom w:val="none" w:sz="0" w:space="0" w:color="auto"/>
        <w:right w:val="none" w:sz="0" w:space="0" w:color="auto"/>
      </w:divBdr>
    </w:div>
    <w:div w:id="255215874">
      <w:bodyDiv w:val="1"/>
      <w:marLeft w:val="0"/>
      <w:marRight w:val="0"/>
      <w:marTop w:val="0"/>
      <w:marBottom w:val="0"/>
      <w:divBdr>
        <w:top w:val="none" w:sz="0" w:space="0" w:color="auto"/>
        <w:left w:val="none" w:sz="0" w:space="0" w:color="auto"/>
        <w:bottom w:val="none" w:sz="0" w:space="0" w:color="auto"/>
        <w:right w:val="none" w:sz="0" w:space="0" w:color="auto"/>
      </w:divBdr>
    </w:div>
    <w:div w:id="257716546">
      <w:bodyDiv w:val="1"/>
      <w:marLeft w:val="0"/>
      <w:marRight w:val="0"/>
      <w:marTop w:val="0"/>
      <w:marBottom w:val="0"/>
      <w:divBdr>
        <w:top w:val="none" w:sz="0" w:space="0" w:color="auto"/>
        <w:left w:val="none" w:sz="0" w:space="0" w:color="auto"/>
        <w:bottom w:val="none" w:sz="0" w:space="0" w:color="auto"/>
        <w:right w:val="none" w:sz="0" w:space="0" w:color="auto"/>
      </w:divBdr>
    </w:div>
    <w:div w:id="281574857">
      <w:bodyDiv w:val="1"/>
      <w:marLeft w:val="0"/>
      <w:marRight w:val="0"/>
      <w:marTop w:val="0"/>
      <w:marBottom w:val="0"/>
      <w:divBdr>
        <w:top w:val="none" w:sz="0" w:space="0" w:color="auto"/>
        <w:left w:val="none" w:sz="0" w:space="0" w:color="auto"/>
        <w:bottom w:val="none" w:sz="0" w:space="0" w:color="auto"/>
        <w:right w:val="none" w:sz="0" w:space="0" w:color="auto"/>
      </w:divBdr>
    </w:div>
    <w:div w:id="289438498">
      <w:bodyDiv w:val="1"/>
      <w:marLeft w:val="0"/>
      <w:marRight w:val="0"/>
      <w:marTop w:val="0"/>
      <w:marBottom w:val="0"/>
      <w:divBdr>
        <w:top w:val="none" w:sz="0" w:space="0" w:color="auto"/>
        <w:left w:val="none" w:sz="0" w:space="0" w:color="auto"/>
        <w:bottom w:val="none" w:sz="0" w:space="0" w:color="auto"/>
        <w:right w:val="none" w:sz="0" w:space="0" w:color="auto"/>
      </w:divBdr>
    </w:div>
    <w:div w:id="296182936">
      <w:bodyDiv w:val="1"/>
      <w:marLeft w:val="0"/>
      <w:marRight w:val="0"/>
      <w:marTop w:val="0"/>
      <w:marBottom w:val="0"/>
      <w:divBdr>
        <w:top w:val="none" w:sz="0" w:space="0" w:color="auto"/>
        <w:left w:val="none" w:sz="0" w:space="0" w:color="auto"/>
        <w:bottom w:val="none" w:sz="0" w:space="0" w:color="auto"/>
        <w:right w:val="none" w:sz="0" w:space="0" w:color="auto"/>
      </w:divBdr>
    </w:div>
    <w:div w:id="303199709">
      <w:bodyDiv w:val="1"/>
      <w:marLeft w:val="0"/>
      <w:marRight w:val="0"/>
      <w:marTop w:val="0"/>
      <w:marBottom w:val="0"/>
      <w:divBdr>
        <w:top w:val="none" w:sz="0" w:space="0" w:color="auto"/>
        <w:left w:val="none" w:sz="0" w:space="0" w:color="auto"/>
        <w:bottom w:val="none" w:sz="0" w:space="0" w:color="auto"/>
        <w:right w:val="none" w:sz="0" w:space="0" w:color="auto"/>
      </w:divBdr>
    </w:div>
    <w:div w:id="305940757">
      <w:bodyDiv w:val="1"/>
      <w:marLeft w:val="0"/>
      <w:marRight w:val="0"/>
      <w:marTop w:val="0"/>
      <w:marBottom w:val="0"/>
      <w:divBdr>
        <w:top w:val="none" w:sz="0" w:space="0" w:color="auto"/>
        <w:left w:val="none" w:sz="0" w:space="0" w:color="auto"/>
        <w:bottom w:val="none" w:sz="0" w:space="0" w:color="auto"/>
        <w:right w:val="none" w:sz="0" w:space="0" w:color="auto"/>
      </w:divBdr>
    </w:div>
    <w:div w:id="307515329">
      <w:bodyDiv w:val="1"/>
      <w:marLeft w:val="0"/>
      <w:marRight w:val="0"/>
      <w:marTop w:val="0"/>
      <w:marBottom w:val="0"/>
      <w:divBdr>
        <w:top w:val="none" w:sz="0" w:space="0" w:color="auto"/>
        <w:left w:val="none" w:sz="0" w:space="0" w:color="auto"/>
        <w:bottom w:val="none" w:sz="0" w:space="0" w:color="auto"/>
        <w:right w:val="none" w:sz="0" w:space="0" w:color="auto"/>
      </w:divBdr>
    </w:div>
    <w:div w:id="312417950">
      <w:bodyDiv w:val="1"/>
      <w:marLeft w:val="0"/>
      <w:marRight w:val="0"/>
      <w:marTop w:val="0"/>
      <w:marBottom w:val="0"/>
      <w:divBdr>
        <w:top w:val="none" w:sz="0" w:space="0" w:color="auto"/>
        <w:left w:val="none" w:sz="0" w:space="0" w:color="auto"/>
        <w:bottom w:val="none" w:sz="0" w:space="0" w:color="auto"/>
        <w:right w:val="none" w:sz="0" w:space="0" w:color="auto"/>
      </w:divBdr>
    </w:div>
    <w:div w:id="321548998">
      <w:bodyDiv w:val="1"/>
      <w:marLeft w:val="0"/>
      <w:marRight w:val="0"/>
      <w:marTop w:val="0"/>
      <w:marBottom w:val="0"/>
      <w:divBdr>
        <w:top w:val="none" w:sz="0" w:space="0" w:color="auto"/>
        <w:left w:val="none" w:sz="0" w:space="0" w:color="auto"/>
        <w:bottom w:val="none" w:sz="0" w:space="0" w:color="auto"/>
        <w:right w:val="none" w:sz="0" w:space="0" w:color="auto"/>
      </w:divBdr>
    </w:div>
    <w:div w:id="324284540">
      <w:bodyDiv w:val="1"/>
      <w:marLeft w:val="0"/>
      <w:marRight w:val="0"/>
      <w:marTop w:val="0"/>
      <w:marBottom w:val="0"/>
      <w:divBdr>
        <w:top w:val="none" w:sz="0" w:space="0" w:color="auto"/>
        <w:left w:val="none" w:sz="0" w:space="0" w:color="auto"/>
        <w:bottom w:val="none" w:sz="0" w:space="0" w:color="auto"/>
        <w:right w:val="none" w:sz="0" w:space="0" w:color="auto"/>
      </w:divBdr>
    </w:div>
    <w:div w:id="326133204">
      <w:bodyDiv w:val="1"/>
      <w:marLeft w:val="0"/>
      <w:marRight w:val="0"/>
      <w:marTop w:val="0"/>
      <w:marBottom w:val="0"/>
      <w:divBdr>
        <w:top w:val="none" w:sz="0" w:space="0" w:color="auto"/>
        <w:left w:val="none" w:sz="0" w:space="0" w:color="auto"/>
        <w:bottom w:val="none" w:sz="0" w:space="0" w:color="auto"/>
        <w:right w:val="none" w:sz="0" w:space="0" w:color="auto"/>
      </w:divBdr>
    </w:div>
    <w:div w:id="340133865">
      <w:bodyDiv w:val="1"/>
      <w:marLeft w:val="0"/>
      <w:marRight w:val="0"/>
      <w:marTop w:val="0"/>
      <w:marBottom w:val="0"/>
      <w:divBdr>
        <w:top w:val="none" w:sz="0" w:space="0" w:color="auto"/>
        <w:left w:val="none" w:sz="0" w:space="0" w:color="auto"/>
        <w:bottom w:val="none" w:sz="0" w:space="0" w:color="auto"/>
        <w:right w:val="none" w:sz="0" w:space="0" w:color="auto"/>
      </w:divBdr>
    </w:div>
    <w:div w:id="343213446">
      <w:bodyDiv w:val="1"/>
      <w:marLeft w:val="0"/>
      <w:marRight w:val="0"/>
      <w:marTop w:val="0"/>
      <w:marBottom w:val="0"/>
      <w:divBdr>
        <w:top w:val="none" w:sz="0" w:space="0" w:color="auto"/>
        <w:left w:val="none" w:sz="0" w:space="0" w:color="auto"/>
        <w:bottom w:val="none" w:sz="0" w:space="0" w:color="auto"/>
        <w:right w:val="none" w:sz="0" w:space="0" w:color="auto"/>
      </w:divBdr>
    </w:div>
    <w:div w:id="346516745">
      <w:bodyDiv w:val="1"/>
      <w:marLeft w:val="0"/>
      <w:marRight w:val="0"/>
      <w:marTop w:val="0"/>
      <w:marBottom w:val="0"/>
      <w:divBdr>
        <w:top w:val="none" w:sz="0" w:space="0" w:color="auto"/>
        <w:left w:val="none" w:sz="0" w:space="0" w:color="auto"/>
        <w:bottom w:val="none" w:sz="0" w:space="0" w:color="auto"/>
        <w:right w:val="none" w:sz="0" w:space="0" w:color="auto"/>
      </w:divBdr>
    </w:div>
    <w:div w:id="347412747">
      <w:bodyDiv w:val="1"/>
      <w:marLeft w:val="0"/>
      <w:marRight w:val="0"/>
      <w:marTop w:val="0"/>
      <w:marBottom w:val="0"/>
      <w:divBdr>
        <w:top w:val="none" w:sz="0" w:space="0" w:color="auto"/>
        <w:left w:val="none" w:sz="0" w:space="0" w:color="auto"/>
        <w:bottom w:val="none" w:sz="0" w:space="0" w:color="auto"/>
        <w:right w:val="none" w:sz="0" w:space="0" w:color="auto"/>
      </w:divBdr>
    </w:div>
    <w:div w:id="347678234">
      <w:bodyDiv w:val="1"/>
      <w:marLeft w:val="0"/>
      <w:marRight w:val="0"/>
      <w:marTop w:val="0"/>
      <w:marBottom w:val="0"/>
      <w:divBdr>
        <w:top w:val="none" w:sz="0" w:space="0" w:color="auto"/>
        <w:left w:val="none" w:sz="0" w:space="0" w:color="auto"/>
        <w:bottom w:val="none" w:sz="0" w:space="0" w:color="auto"/>
        <w:right w:val="none" w:sz="0" w:space="0" w:color="auto"/>
      </w:divBdr>
    </w:div>
    <w:div w:id="353042798">
      <w:bodyDiv w:val="1"/>
      <w:marLeft w:val="0"/>
      <w:marRight w:val="0"/>
      <w:marTop w:val="0"/>
      <w:marBottom w:val="0"/>
      <w:divBdr>
        <w:top w:val="none" w:sz="0" w:space="0" w:color="auto"/>
        <w:left w:val="none" w:sz="0" w:space="0" w:color="auto"/>
        <w:bottom w:val="none" w:sz="0" w:space="0" w:color="auto"/>
        <w:right w:val="none" w:sz="0" w:space="0" w:color="auto"/>
      </w:divBdr>
    </w:div>
    <w:div w:id="355035153">
      <w:bodyDiv w:val="1"/>
      <w:marLeft w:val="0"/>
      <w:marRight w:val="0"/>
      <w:marTop w:val="0"/>
      <w:marBottom w:val="0"/>
      <w:divBdr>
        <w:top w:val="none" w:sz="0" w:space="0" w:color="auto"/>
        <w:left w:val="none" w:sz="0" w:space="0" w:color="auto"/>
        <w:bottom w:val="none" w:sz="0" w:space="0" w:color="auto"/>
        <w:right w:val="none" w:sz="0" w:space="0" w:color="auto"/>
      </w:divBdr>
    </w:div>
    <w:div w:id="357245236">
      <w:bodyDiv w:val="1"/>
      <w:marLeft w:val="0"/>
      <w:marRight w:val="0"/>
      <w:marTop w:val="0"/>
      <w:marBottom w:val="0"/>
      <w:divBdr>
        <w:top w:val="none" w:sz="0" w:space="0" w:color="auto"/>
        <w:left w:val="none" w:sz="0" w:space="0" w:color="auto"/>
        <w:bottom w:val="none" w:sz="0" w:space="0" w:color="auto"/>
        <w:right w:val="none" w:sz="0" w:space="0" w:color="auto"/>
      </w:divBdr>
    </w:div>
    <w:div w:id="373240964">
      <w:bodyDiv w:val="1"/>
      <w:marLeft w:val="0"/>
      <w:marRight w:val="0"/>
      <w:marTop w:val="0"/>
      <w:marBottom w:val="0"/>
      <w:divBdr>
        <w:top w:val="none" w:sz="0" w:space="0" w:color="auto"/>
        <w:left w:val="none" w:sz="0" w:space="0" w:color="auto"/>
        <w:bottom w:val="none" w:sz="0" w:space="0" w:color="auto"/>
        <w:right w:val="none" w:sz="0" w:space="0" w:color="auto"/>
      </w:divBdr>
    </w:div>
    <w:div w:id="379790386">
      <w:bodyDiv w:val="1"/>
      <w:marLeft w:val="0"/>
      <w:marRight w:val="0"/>
      <w:marTop w:val="0"/>
      <w:marBottom w:val="0"/>
      <w:divBdr>
        <w:top w:val="none" w:sz="0" w:space="0" w:color="auto"/>
        <w:left w:val="none" w:sz="0" w:space="0" w:color="auto"/>
        <w:bottom w:val="none" w:sz="0" w:space="0" w:color="auto"/>
        <w:right w:val="none" w:sz="0" w:space="0" w:color="auto"/>
      </w:divBdr>
    </w:div>
    <w:div w:id="389773121">
      <w:bodyDiv w:val="1"/>
      <w:marLeft w:val="0"/>
      <w:marRight w:val="0"/>
      <w:marTop w:val="0"/>
      <w:marBottom w:val="0"/>
      <w:divBdr>
        <w:top w:val="none" w:sz="0" w:space="0" w:color="auto"/>
        <w:left w:val="none" w:sz="0" w:space="0" w:color="auto"/>
        <w:bottom w:val="none" w:sz="0" w:space="0" w:color="auto"/>
        <w:right w:val="none" w:sz="0" w:space="0" w:color="auto"/>
      </w:divBdr>
    </w:div>
    <w:div w:id="402803070">
      <w:bodyDiv w:val="1"/>
      <w:marLeft w:val="0"/>
      <w:marRight w:val="0"/>
      <w:marTop w:val="0"/>
      <w:marBottom w:val="0"/>
      <w:divBdr>
        <w:top w:val="none" w:sz="0" w:space="0" w:color="auto"/>
        <w:left w:val="none" w:sz="0" w:space="0" w:color="auto"/>
        <w:bottom w:val="none" w:sz="0" w:space="0" w:color="auto"/>
        <w:right w:val="none" w:sz="0" w:space="0" w:color="auto"/>
      </w:divBdr>
    </w:div>
    <w:div w:id="422262837">
      <w:bodyDiv w:val="1"/>
      <w:marLeft w:val="0"/>
      <w:marRight w:val="0"/>
      <w:marTop w:val="0"/>
      <w:marBottom w:val="0"/>
      <w:divBdr>
        <w:top w:val="none" w:sz="0" w:space="0" w:color="auto"/>
        <w:left w:val="none" w:sz="0" w:space="0" w:color="auto"/>
        <w:bottom w:val="none" w:sz="0" w:space="0" w:color="auto"/>
        <w:right w:val="none" w:sz="0" w:space="0" w:color="auto"/>
      </w:divBdr>
    </w:div>
    <w:div w:id="429085581">
      <w:bodyDiv w:val="1"/>
      <w:marLeft w:val="0"/>
      <w:marRight w:val="0"/>
      <w:marTop w:val="0"/>
      <w:marBottom w:val="0"/>
      <w:divBdr>
        <w:top w:val="none" w:sz="0" w:space="0" w:color="auto"/>
        <w:left w:val="none" w:sz="0" w:space="0" w:color="auto"/>
        <w:bottom w:val="none" w:sz="0" w:space="0" w:color="auto"/>
        <w:right w:val="none" w:sz="0" w:space="0" w:color="auto"/>
      </w:divBdr>
    </w:div>
    <w:div w:id="432670663">
      <w:bodyDiv w:val="1"/>
      <w:marLeft w:val="0"/>
      <w:marRight w:val="0"/>
      <w:marTop w:val="0"/>
      <w:marBottom w:val="0"/>
      <w:divBdr>
        <w:top w:val="none" w:sz="0" w:space="0" w:color="auto"/>
        <w:left w:val="none" w:sz="0" w:space="0" w:color="auto"/>
        <w:bottom w:val="none" w:sz="0" w:space="0" w:color="auto"/>
        <w:right w:val="none" w:sz="0" w:space="0" w:color="auto"/>
      </w:divBdr>
    </w:div>
    <w:div w:id="435560061">
      <w:bodyDiv w:val="1"/>
      <w:marLeft w:val="0"/>
      <w:marRight w:val="0"/>
      <w:marTop w:val="0"/>
      <w:marBottom w:val="0"/>
      <w:divBdr>
        <w:top w:val="none" w:sz="0" w:space="0" w:color="auto"/>
        <w:left w:val="none" w:sz="0" w:space="0" w:color="auto"/>
        <w:bottom w:val="none" w:sz="0" w:space="0" w:color="auto"/>
        <w:right w:val="none" w:sz="0" w:space="0" w:color="auto"/>
      </w:divBdr>
    </w:div>
    <w:div w:id="443966896">
      <w:bodyDiv w:val="1"/>
      <w:marLeft w:val="0"/>
      <w:marRight w:val="0"/>
      <w:marTop w:val="0"/>
      <w:marBottom w:val="0"/>
      <w:divBdr>
        <w:top w:val="none" w:sz="0" w:space="0" w:color="auto"/>
        <w:left w:val="none" w:sz="0" w:space="0" w:color="auto"/>
        <w:bottom w:val="none" w:sz="0" w:space="0" w:color="auto"/>
        <w:right w:val="none" w:sz="0" w:space="0" w:color="auto"/>
      </w:divBdr>
    </w:div>
    <w:div w:id="449783869">
      <w:bodyDiv w:val="1"/>
      <w:marLeft w:val="0"/>
      <w:marRight w:val="0"/>
      <w:marTop w:val="0"/>
      <w:marBottom w:val="0"/>
      <w:divBdr>
        <w:top w:val="none" w:sz="0" w:space="0" w:color="auto"/>
        <w:left w:val="none" w:sz="0" w:space="0" w:color="auto"/>
        <w:bottom w:val="none" w:sz="0" w:space="0" w:color="auto"/>
        <w:right w:val="none" w:sz="0" w:space="0" w:color="auto"/>
      </w:divBdr>
    </w:div>
    <w:div w:id="471869601">
      <w:bodyDiv w:val="1"/>
      <w:marLeft w:val="0"/>
      <w:marRight w:val="0"/>
      <w:marTop w:val="0"/>
      <w:marBottom w:val="0"/>
      <w:divBdr>
        <w:top w:val="none" w:sz="0" w:space="0" w:color="auto"/>
        <w:left w:val="none" w:sz="0" w:space="0" w:color="auto"/>
        <w:bottom w:val="none" w:sz="0" w:space="0" w:color="auto"/>
        <w:right w:val="none" w:sz="0" w:space="0" w:color="auto"/>
      </w:divBdr>
    </w:div>
    <w:div w:id="473983887">
      <w:bodyDiv w:val="1"/>
      <w:marLeft w:val="0"/>
      <w:marRight w:val="0"/>
      <w:marTop w:val="0"/>
      <w:marBottom w:val="0"/>
      <w:divBdr>
        <w:top w:val="none" w:sz="0" w:space="0" w:color="auto"/>
        <w:left w:val="none" w:sz="0" w:space="0" w:color="auto"/>
        <w:bottom w:val="none" w:sz="0" w:space="0" w:color="auto"/>
        <w:right w:val="none" w:sz="0" w:space="0" w:color="auto"/>
      </w:divBdr>
    </w:div>
    <w:div w:id="476066767">
      <w:bodyDiv w:val="1"/>
      <w:marLeft w:val="0"/>
      <w:marRight w:val="0"/>
      <w:marTop w:val="0"/>
      <w:marBottom w:val="0"/>
      <w:divBdr>
        <w:top w:val="none" w:sz="0" w:space="0" w:color="auto"/>
        <w:left w:val="none" w:sz="0" w:space="0" w:color="auto"/>
        <w:bottom w:val="none" w:sz="0" w:space="0" w:color="auto"/>
        <w:right w:val="none" w:sz="0" w:space="0" w:color="auto"/>
      </w:divBdr>
    </w:div>
    <w:div w:id="483666295">
      <w:bodyDiv w:val="1"/>
      <w:marLeft w:val="0"/>
      <w:marRight w:val="0"/>
      <w:marTop w:val="0"/>
      <w:marBottom w:val="0"/>
      <w:divBdr>
        <w:top w:val="none" w:sz="0" w:space="0" w:color="auto"/>
        <w:left w:val="none" w:sz="0" w:space="0" w:color="auto"/>
        <w:bottom w:val="none" w:sz="0" w:space="0" w:color="auto"/>
        <w:right w:val="none" w:sz="0" w:space="0" w:color="auto"/>
      </w:divBdr>
    </w:div>
    <w:div w:id="516964142">
      <w:bodyDiv w:val="1"/>
      <w:marLeft w:val="0"/>
      <w:marRight w:val="0"/>
      <w:marTop w:val="0"/>
      <w:marBottom w:val="0"/>
      <w:divBdr>
        <w:top w:val="none" w:sz="0" w:space="0" w:color="auto"/>
        <w:left w:val="none" w:sz="0" w:space="0" w:color="auto"/>
        <w:bottom w:val="none" w:sz="0" w:space="0" w:color="auto"/>
        <w:right w:val="none" w:sz="0" w:space="0" w:color="auto"/>
      </w:divBdr>
    </w:div>
    <w:div w:id="518204770">
      <w:bodyDiv w:val="1"/>
      <w:marLeft w:val="0"/>
      <w:marRight w:val="0"/>
      <w:marTop w:val="0"/>
      <w:marBottom w:val="0"/>
      <w:divBdr>
        <w:top w:val="none" w:sz="0" w:space="0" w:color="auto"/>
        <w:left w:val="none" w:sz="0" w:space="0" w:color="auto"/>
        <w:bottom w:val="none" w:sz="0" w:space="0" w:color="auto"/>
        <w:right w:val="none" w:sz="0" w:space="0" w:color="auto"/>
      </w:divBdr>
    </w:div>
    <w:div w:id="519010222">
      <w:bodyDiv w:val="1"/>
      <w:marLeft w:val="0"/>
      <w:marRight w:val="0"/>
      <w:marTop w:val="0"/>
      <w:marBottom w:val="0"/>
      <w:divBdr>
        <w:top w:val="none" w:sz="0" w:space="0" w:color="auto"/>
        <w:left w:val="none" w:sz="0" w:space="0" w:color="auto"/>
        <w:bottom w:val="none" w:sz="0" w:space="0" w:color="auto"/>
        <w:right w:val="none" w:sz="0" w:space="0" w:color="auto"/>
      </w:divBdr>
    </w:div>
    <w:div w:id="524251015">
      <w:bodyDiv w:val="1"/>
      <w:marLeft w:val="0"/>
      <w:marRight w:val="0"/>
      <w:marTop w:val="0"/>
      <w:marBottom w:val="0"/>
      <w:divBdr>
        <w:top w:val="none" w:sz="0" w:space="0" w:color="auto"/>
        <w:left w:val="none" w:sz="0" w:space="0" w:color="auto"/>
        <w:bottom w:val="none" w:sz="0" w:space="0" w:color="auto"/>
        <w:right w:val="none" w:sz="0" w:space="0" w:color="auto"/>
      </w:divBdr>
    </w:div>
    <w:div w:id="533150462">
      <w:bodyDiv w:val="1"/>
      <w:marLeft w:val="0"/>
      <w:marRight w:val="0"/>
      <w:marTop w:val="0"/>
      <w:marBottom w:val="0"/>
      <w:divBdr>
        <w:top w:val="none" w:sz="0" w:space="0" w:color="auto"/>
        <w:left w:val="none" w:sz="0" w:space="0" w:color="auto"/>
        <w:bottom w:val="none" w:sz="0" w:space="0" w:color="auto"/>
        <w:right w:val="none" w:sz="0" w:space="0" w:color="auto"/>
      </w:divBdr>
    </w:div>
    <w:div w:id="538247691">
      <w:bodyDiv w:val="1"/>
      <w:marLeft w:val="0"/>
      <w:marRight w:val="0"/>
      <w:marTop w:val="0"/>
      <w:marBottom w:val="0"/>
      <w:divBdr>
        <w:top w:val="none" w:sz="0" w:space="0" w:color="auto"/>
        <w:left w:val="none" w:sz="0" w:space="0" w:color="auto"/>
        <w:bottom w:val="none" w:sz="0" w:space="0" w:color="auto"/>
        <w:right w:val="none" w:sz="0" w:space="0" w:color="auto"/>
      </w:divBdr>
    </w:div>
    <w:div w:id="538392586">
      <w:bodyDiv w:val="1"/>
      <w:marLeft w:val="0"/>
      <w:marRight w:val="0"/>
      <w:marTop w:val="0"/>
      <w:marBottom w:val="0"/>
      <w:divBdr>
        <w:top w:val="none" w:sz="0" w:space="0" w:color="auto"/>
        <w:left w:val="none" w:sz="0" w:space="0" w:color="auto"/>
        <w:bottom w:val="none" w:sz="0" w:space="0" w:color="auto"/>
        <w:right w:val="none" w:sz="0" w:space="0" w:color="auto"/>
      </w:divBdr>
    </w:div>
    <w:div w:id="539901176">
      <w:bodyDiv w:val="1"/>
      <w:marLeft w:val="0"/>
      <w:marRight w:val="0"/>
      <w:marTop w:val="0"/>
      <w:marBottom w:val="0"/>
      <w:divBdr>
        <w:top w:val="none" w:sz="0" w:space="0" w:color="auto"/>
        <w:left w:val="none" w:sz="0" w:space="0" w:color="auto"/>
        <w:bottom w:val="none" w:sz="0" w:space="0" w:color="auto"/>
        <w:right w:val="none" w:sz="0" w:space="0" w:color="auto"/>
      </w:divBdr>
    </w:div>
    <w:div w:id="554899932">
      <w:bodyDiv w:val="1"/>
      <w:marLeft w:val="0"/>
      <w:marRight w:val="0"/>
      <w:marTop w:val="0"/>
      <w:marBottom w:val="0"/>
      <w:divBdr>
        <w:top w:val="none" w:sz="0" w:space="0" w:color="auto"/>
        <w:left w:val="none" w:sz="0" w:space="0" w:color="auto"/>
        <w:bottom w:val="none" w:sz="0" w:space="0" w:color="auto"/>
        <w:right w:val="none" w:sz="0" w:space="0" w:color="auto"/>
      </w:divBdr>
    </w:div>
    <w:div w:id="561715625">
      <w:bodyDiv w:val="1"/>
      <w:marLeft w:val="0"/>
      <w:marRight w:val="0"/>
      <w:marTop w:val="0"/>
      <w:marBottom w:val="0"/>
      <w:divBdr>
        <w:top w:val="none" w:sz="0" w:space="0" w:color="auto"/>
        <w:left w:val="none" w:sz="0" w:space="0" w:color="auto"/>
        <w:bottom w:val="none" w:sz="0" w:space="0" w:color="auto"/>
        <w:right w:val="none" w:sz="0" w:space="0" w:color="auto"/>
      </w:divBdr>
    </w:div>
    <w:div w:id="577791909">
      <w:bodyDiv w:val="1"/>
      <w:marLeft w:val="0"/>
      <w:marRight w:val="0"/>
      <w:marTop w:val="0"/>
      <w:marBottom w:val="0"/>
      <w:divBdr>
        <w:top w:val="none" w:sz="0" w:space="0" w:color="auto"/>
        <w:left w:val="none" w:sz="0" w:space="0" w:color="auto"/>
        <w:bottom w:val="none" w:sz="0" w:space="0" w:color="auto"/>
        <w:right w:val="none" w:sz="0" w:space="0" w:color="auto"/>
      </w:divBdr>
    </w:div>
    <w:div w:id="582305086">
      <w:bodyDiv w:val="1"/>
      <w:marLeft w:val="0"/>
      <w:marRight w:val="0"/>
      <w:marTop w:val="0"/>
      <w:marBottom w:val="0"/>
      <w:divBdr>
        <w:top w:val="none" w:sz="0" w:space="0" w:color="auto"/>
        <w:left w:val="none" w:sz="0" w:space="0" w:color="auto"/>
        <w:bottom w:val="none" w:sz="0" w:space="0" w:color="auto"/>
        <w:right w:val="none" w:sz="0" w:space="0" w:color="auto"/>
      </w:divBdr>
    </w:div>
    <w:div w:id="589198294">
      <w:bodyDiv w:val="1"/>
      <w:marLeft w:val="0"/>
      <w:marRight w:val="0"/>
      <w:marTop w:val="0"/>
      <w:marBottom w:val="0"/>
      <w:divBdr>
        <w:top w:val="none" w:sz="0" w:space="0" w:color="auto"/>
        <w:left w:val="none" w:sz="0" w:space="0" w:color="auto"/>
        <w:bottom w:val="none" w:sz="0" w:space="0" w:color="auto"/>
        <w:right w:val="none" w:sz="0" w:space="0" w:color="auto"/>
      </w:divBdr>
    </w:div>
    <w:div w:id="603417637">
      <w:bodyDiv w:val="1"/>
      <w:marLeft w:val="0"/>
      <w:marRight w:val="0"/>
      <w:marTop w:val="0"/>
      <w:marBottom w:val="0"/>
      <w:divBdr>
        <w:top w:val="none" w:sz="0" w:space="0" w:color="auto"/>
        <w:left w:val="none" w:sz="0" w:space="0" w:color="auto"/>
        <w:bottom w:val="none" w:sz="0" w:space="0" w:color="auto"/>
        <w:right w:val="none" w:sz="0" w:space="0" w:color="auto"/>
      </w:divBdr>
    </w:div>
    <w:div w:id="605767436">
      <w:bodyDiv w:val="1"/>
      <w:marLeft w:val="0"/>
      <w:marRight w:val="0"/>
      <w:marTop w:val="0"/>
      <w:marBottom w:val="0"/>
      <w:divBdr>
        <w:top w:val="none" w:sz="0" w:space="0" w:color="auto"/>
        <w:left w:val="none" w:sz="0" w:space="0" w:color="auto"/>
        <w:bottom w:val="none" w:sz="0" w:space="0" w:color="auto"/>
        <w:right w:val="none" w:sz="0" w:space="0" w:color="auto"/>
      </w:divBdr>
    </w:div>
    <w:div w:id="619000174">
      <w:bodyDiv w:val="1"/>
      <w:marLeft w:val="0"/>
      <w:marRight w:val="0"/>
      <w:marTop w:val="0"/>
      <w:marBottom w:val="0"/>
      <w:divBdr>
        <w:top w:val="none" w:sz="0" w:space="0" w:color="auto"/>
        <w:left w:val="none" w:sz="0" w:space="0" w:color="auto"/>
        <w:bottom w:val="none" w:sz="0" w:space="0" w:color="auto"/>
        <w:right w:val="none" w:sz="0" w:space="0" w:color="auto"/>
      </w:divBdr>
    </w:div>
    <w:div w:id="639380745">
      <w:bodyDiv w:val="1"/>
      <w:marLeft w:val="0"/>
      <w:marRight w:val="0"/>
      <w:marTop w:val="0"/>
      <w:marBottom w:val="0"/>
      <w:divBdr>
        <w:top w:val="none" w:sz="0" w:space="0" w:color="auto"/>
        <w:left w:val="none" w:sz="0" w:space="0" w:color="auto"/>
        <w:bottom w:val="none" w:sz="0" w:space="0" w:color="auto"/>
        <w:right w:val="none" w:sz="0" w:space="0" w:color="auto"/>
      </w:divBdr>
    </w:div>
    <w:div w:id="648174087">
      <w:bodyDiv w:val="1"/>
      <w:marLeft w:val="0"/>
      <w:marRight w:val="0"/>
      <w:marTop w:val="0"/>
      <w:marBottom w:val="0"/>
      <w:divBdr>
        <w:top w:val="none" w:sz="0" w:space="0" w:color="auto"/>
        <w:left w:val="none" w:sz="0" w:space="0" w:color="auto"/>
        <w:bottom w:val="none" w:sz="0" w:space="0" w:color="auto"/>
        <w:right w:val="none" w:sz="0" w:space="0" w:color="auto"/>
      </w:divBdr>
    </w:div>
    <w:div w:id="656883283">
      <w:bodyDiv w:val="1"/>
      <w:marLeft w:val="0"/>
      <w:marRight w:val="0"/>
      <w:marTop w:val="0"/>
      <w:marBottom w:val="0"/>
      <w:divBdr>
        <w:top w:val="none" w:sz="0" w:space="0" w:color="auto"/>
        <w:left w:val="none" w:sz="0" w:space="0" w:color="auto"/>
        <w:bottom w:val="none" w:sz="0" w:space="0" w:color="auto"/>
        <w:right w:val="none" w:sz="0" w:space="0" w:color="auto"/>
      </w:divBdr>
    </w:div>
    <w:div w:id="662784445">
      <w:bodyDiv w:val="1"/>
      <w:marLeft w:val="0"/>
      <w:marRight w:val="0"/>
      <w:marTop w:val="0"/>
      <w:marBottom w:val="0"/>
      <w:divBdr>
        <w:top w:val="none" w:sz="0" w:space="0" w:color="auto"/>
        <w:left w:val="none" w:sz="0" w:space="0" w:color="auto"/>
        <w:bottom w:val="none" w:sz="0" w:space="0" w:color="auto"/>
        <w:right w:val="none" w:sz="0" w:space="0" w:color="auto"/>
      </w:divBdr>
    </w:div>
    <w:div w:id="665865603">
      <w:bodyDiv w:val="1"/>
      <w:marLeft w:val="0"/>
      <w:marRight w:val="0"/>
      <w:marTop w:val="0"/>
      <w:marBottom w:val="0"/>
      <w:divBdr>
        <w:top w:val="none" w:sz="0" w:space="0" w:color="auto"/>
        <w:left w:val="none" w:sz="0" w:space="0" w:color="auto"/>
        <w:bottom w:val="none" w:sz="0" w:space="0" w:color="auto"/>
        <w:right w:val="none" w:sz="0" w:space="0" w:color="auto"/>
      </w:divBdr>
    </w:div>
    <w:div w:id="692877107">
      <w:bodyDiv w:val="1"/>
      <w:marLeft w:val="0"/>
      <w:marRight w:val="0"/>
      <w:marTop w:val="0"/>
      <w:marBottom w:val="0"/>
      <w:divBdr>
        <w:top w:val="none" w:sz="0" w:space="0" w:color="auto"/>
        <w:left w:val="none" w:sz="0" w:space="0" w:color="auto"/>
        <w:bottom w:val="none" w:sz="0" w:space="0" w:color="auto"/>
        <w:right w:val="none" w:sz="0" w:space="0" w:color="auto"/>
      </w:divBdr>
    </w:div>
    <w:div w:id="696664074">
      <w:bodyDiv w:val="1"/>
      <w:marLeft w:val="0"/>
      <w:marRight w:val="0"/>
      <w:marTop w:val="0"/>
      <w:marBottom w:val="0"/>
      <w:divBdr>
        <w:top w:val="none" w:sz="0" w:space="0" w:color="auto"/>
        <w:left w:val="none" w:sz="0" w:space="0" w:color="auto"/>
        <w:bottom w:val="none" w:sz="0" w:space="0" w:color="auto"/>
        <w:right w:val="none" w:sz="0" w:space="0" w:color="auto"/>
      </w:divBdr>
    </w:div>
    <w:div w:id="702289260">
      <w:bodyDiv w:val="1"/>
      <w:marLeft w:val="0"/>
      <w:marRight w:val="0"/>
      <w:marTop w:val="0"/>
      <w:marBottom w:val="0"/>
      <w:divBdr>
        <w:top w:val="none" w:sz="0" w:space="0" w:color="auto"/>
        <w:left w:val="none" w:sz="0" w:space="0" w:color="auto"/>
        <w:bottom w:val="none" w:sz="0" w:space="0" w:color="auto"/>
        <w:right w:val="none" w:sz="0" w:space="0" w:color="auto"/>
      </w:divBdr>
    </w:div>
    <w:div w:id="726879049">
      <w:bodyDiv w:val="1"/>
      <w:marLeft w:val="0"/>
      <w:marRight w:val="0"/>
      <w:marTop w:val="0"/>
      <w:marBottom w:val="0"/>
      <w:divBdr>
        <w:top w:val="none" w:sz="0" w:space="0" w:color="auto"/>
        <w:left w:val="none" w:sz="0" w:space="0" w:color="auto"/>
        <w:bottom w:val="none" w:sz="0" w:space="0" w:color="auto"/>
        <w:right w:val="none" w:sz="0" w:space="0" w:color="auto"/>
      </w:divBdr>
    </w:div>
    <w:div w:id="746731337">
      <w:bodyDiv w:val="1"/>
      <w:marLeft w:val="0"/>
      <w:marRight w:val="0"/>
      <w:marTop w:val="0"/>
      <w:marBottom w:val="0"/>
      <w:divBdr>
        <w:top w:val="none" w:sz="0" w:space="0" w:color="auto"/>
        <w:left w:val="none" w:sz="0" w:space="0" w:color="auto"/>
        <w:bottom w:val="none" w:sz="0" w:space="0" w:color="auto"/>
        <w:right w:val="none" w:sz="0" w:space="0" w:color="auto"/>
      </w:divBdr>
    </w:div>
    <w:div w:id="749885736">
      <w:bodyDiv w:val="1"/>
      <w:marLeft w:val="0"/>
      <w:marRight w:val="0"/>
      <w:marTop w:val="0"/>
      <w:marBottom w:val="0"/>
      <w:divBdr>
        <w:top w:val="none" w:sz="0" w:space="0" w:color="auto"/>
        <w:left w:val="none" w:sz="0" w:space="0" w:color="auto"/>
        <w:bottom w:val="none" w:sz="0" w:space="0" w:color="auto"/>
        <w:right w:val="none" w:sz="0" w:space="0" w:color="auto"/>
      </w:divBdr>
    </w:div>
    <w:div w:id="759371793">
      <w:bodyDiv w:val="1"/>
      <w:marLeft w:val="0"/>
      <w:marRight w:val="0"/>
      <w:marTop w:val="0"/>
      <w:marBottom w:val="0"/>
      <w:divBdr>
        <w:top w:val="none" w:sz="0" w:space="0" w:color="auto"/>
        <w:left w:val="none" w:sz="0" w:space="0" w:color="auto"/>
        <w:bottom w:val="none" w:sz="0" w:space="0" w:color="auto"/>
        <w:right w:val="none" w:sz="0" w:space="0" w:color="auto"/>
      </w:divBdr>
    </w:div>
    <w:div w:id="765661268">
      <w:bodyDiv w:val="1"/>
      <w:marLeft w:val="0"/>
      <w:marRight w:val="0"/>
      <w:marTop w:val="0"/>
      <w:marBottom w:val="0"/>
      <w:divBdr>
        <w:top w:val="none" w:sz="0" w:space="0" w:color="auto"/>
        <w:left w:val="none" w:sz="0" w:space="0" w:color="auto"/>
        <w:bottom w:val="none" w:sz="0" w:space="0" w:color="auto"/>
        <w:right w:val="none" w:sz="0" w:space="0" w:color="auto"/>
      </w:divBdr>
    </w:div>
    <w:div w:id="767970544">
      <w:bodyDiv w:val="1"/>
      <w:marLeft w:val="0"/>
      <w:marRight w:val="0"/>
      <w:marTop w:val="0"/>
      <w:marBottom w:val="0"/>
      <w:divBdr>
        <w:top w:val="none" w:sz="0" w:space="0" w:color="auto"/>
        <w:left w:val="none" w:sz="0" w:space="0" w:color="auto"/>
        <w:bottom w:val="none" w:sz="0" w:space="0" w:color="auto"/>
        <w:right w:val="none" w:sz="0" w:space="0" w:color="auto"/>
      </w:divBdr>
    </w:div>
    <w:div w:id="769546557">
      <w:bodyDiv w:val="1"/>
      <w:marLeft w:val="0"/>
      <w:marRight w:val="0"/>
      <w:marTop w:val="0"/>
      <w:marBottom w:val="0"/>
      <w:divBdr>
        <w:top w:val="none" w:sz="0" w:space="0" w:color="auto"/>
        <w:left w:val="none" w:sz="0" w:space="0" w:color="auto"/>
        <w:bottom w:val="none" w:sz="0" w:space="0" w:color="auto"/>
        <w:right w:val="none" w:sz="0" w:space="0" w:color="auto"/>
      </w:divBdr>
    </w:div>
    <w:div w:id="770323663">
      <w:bodyDiv w:val="1"/>
      <w:marLeft w:val="0"/>
      <w:marRight w:val="0"/>
      <w:marTop w:val="0"/>
      <w:marBottom w:val="0"/>
      <w:divBdr>
        <w:top w:val="none" w:sz="0" w:space="0" w:color="auto"/>
        <w:left w:val="none" w:sz="0" w:space="0" w:color="auto"/>
        <w:bottom w:val="none" w:sz="0" w:space="0" w:color="auto"/>
        <w:right w:val="none" w:sz="0" w:space="0" w:color="auto"/>
      </w:divBdr>
    </w:div>
    <w:div w:id="773669236">
      <w:bodyDiv w:val="1"/>
      <w:marLeft w:val="0"/>
      <w:marRight w:val="0"/>
      <w:marTop w:val="0"/>
      <w:marBottom w:val="0"/>
      <w:divBdr>
        <w:top w:val="none" w:sz="0" w:space="0" w:color="auto"/>
        <w:left w:val="none" w:sz="0" w:space="0" w:color="auto"/>
        <w:bottom w:val="none" w:sz="0" w:space="0" w:color="auto"/>
        <w:right w:val="none" w:sz="0" w:space="0" w:color="auto"/>
      </w:divBdr>
    </w:div>
    <w:div w:id="776952823">
      <w:bodyDiv w:val="1"/>
      <w:marLeft w:val="0"/>
      <w:marRight w:val="0"/>
      <w:marTop w:val="0"/>
      <w:marBottom w:val="0"/>
      <w:divBdr>
        <w:top w:val="none" w:sz="0" w:space="0" w:color="auto"/>
        <w:left w:val="none" w:sz="0" w:space="0" w:color="auto"/>
        <w:bottom w:val="none" w:sz="0" w:space="0" w:color="auto"/>
        <w:right w:val="none" w:sz="0" w:space="0" w:color="auto"/>
      </w:divBdr>
    </w:div>
    <w:div w:id="778839850">
      <w:bodyDiv w:val="1"/>
      <w:marLeft w:val="0"/>
      <w:marRight w:val="0"/>
      <w:marTop w:val="0"/>
      <w:marBottom w:val="0"/>
      <w:divBdr>
        <w:top w:val="none" w:sz="0" w:space="0" w:color="auto"/>
        <w:left w:val="none" w:sz="0" w:space="0" w:color="auto"/>
        <w:bottom w:val="none" w:sz="0" w:space="0" w:color="auto"/>
        <w:right w:val="none" w:sz="0" w:space="0" w:color="auto"/>
      </w:divBdr>
    </w:div>
    <w:div w:id="781606261">
      <w:bodyDiv w:val="1"/>
      <w:marLeft w:val="0"/>
      <w:marRight w:val="0"/>
      <w:marTop w:val="0"/>
      <w:marBottom w:val="0"/>
      <w:divBdr>
        <w:top w:val="none" w:sz="0" w:space="0" w:color="auto"/>
        <w:left w:val="none" w:sz="0" w:space="0" w:color="auto"/>
        <w:bottom w:val="none" w:sz="0" w:space="0" w:color="auto"/>
        <w:right w:val="none" w:sz="0" w:space="0" w:color="auto"/>
      </w:divBdr>
    </w:div>
    <w:div w:id="785468108">
      <w:bodyDiv w:val="1"/>
      <w:marLeft w:val="0"/>
      <w:marRight w:val="0"/>
      <w:marTop w:val="0"/>
      <w:marBottom w:val="0"/>
      <w:divBdr>
        <w:top w:val="none" w:sz="0" w:space="0" w:color="auto"/>
        <w:left w:val="none" w:sz="0" w:space="0" w:color="auto"/>
        <w:bottom w:val="none" w:sz="0" w:space="0" w:color="auto"/>
        <w:right w:val="none" w:sz="0" w:space="0" w:color="auto"/>
      </w:divBdr>
    </w:div>
    <w:div w:id="786317500">
      <w:bodyDiv w:val="1"/>
      <w:marLeft w:val="0"/>
      <w:marRight w:val="0"/>
      <w:marTop w:val="0"/>
      <w:marBottom w:val="0"/>
      <w:divBdr>
        <w:top w:val="none" w:sz="0" w:space="0" w:color="auto"/>
        <w:left w:val="none" w:sz="0" w:space="0" w:color="auto"/>
        <w:bottom w:val="none" w:sz="0" w:space="0" w:color="auto"/>
        <w:right w:val="none" w:sz="0" w:space="0" w:color="auto"/>
      </w:divBdr>
    </w:div>
    <w:div w:id="786509121">
      <w:bodyDiv w:val="1"/>
      <w:marLeft w:val="0"/>
      <w:marRight w:val="0"/>
      <w:marTop w:val="0"/>
      <w:marBottom w:val="0"/>
      <w:divBdr>
        <w:top w:val="none" w:sz="0" w:space="0" w:color="auto"/>
        <w:left w:val="none" w:sz="0" w:space="0" w:color="auto"/>
        <w:bottom w:val="none" w:sz="0" w:space="0" w:color="auto"/>
        <w:right w:val="none" w:sz="0" w:space="0" w:color="auto"/>
      </w:divBdr>
    </w:div>
    <w:div w:id="798718386">
      <w:bodyDiv w:val="1"/>
      <w:marLeft w:val="0"/>
      <w:marRight w:val="0"/>
      <w:marTop w:val="0"/>
      <w:marBottom w:val="0"/>
      <w:divBdr>
        <w:top w:val="none" w:sz="0" w:space="0" w:color="auto"/>
        <w:left w:val="none" w:sz="0" w:space="0" w:color="auto"/>
        <w:bottom w:val="none" w:sz="0" w:space="0" w:color="auto"/>
        <w:right w:val="none" w:sz="0" w:space="0" w:color="auto"/>
      </w:divBdr>
    </w:div>
    <w:div w:id="804812311">
      <w:bodyDiv w:val="1"/>
      <w:marLeft w:val="0"/>
      <w:marRight w:val="0"/>
      <w:marTop w:val="0"/>
      <w:marBottom w:val="0"/>
      <w:divBdr>
        <w:top w:val="none" w:sz="0" w:space="0" w:color="auto"/>
        <w:left w:val="none" w:sz="0" w:space="0" w:color="auto"/>
        <w:bottom w:val="none" w:sz="0" w:space="0" w:color="auto"/>
        <w:right w:val="none" w:sz="0" w:space="0" w:color="auto"/>
      </w:divBdr>
    </w:div>
    <w:div w:id="812719531">
      <w:bodyDiv w:val="1"/>
      <w:marLeft w:val="0"/>
      <w:marRight w:val="0"/>
      <w:marTop w:val="0"/>
      <w:marBottom w:val="0"/>
      <w:divBdr>
        <w:top w:val="none" w:sz="0" w:space="0" w:color="auto"/>
        <w:left w:val="none" w:sz="0" w:space="0" w:color="auto"/>
        <w:bottom w:val="none" w:sz="0" w:space="0" w:color="auto"/>
        <w:right w:val="none" w:sz="0" w:space="0" w:color="auto"/>
      </w:divBdr>
    </w:div>
    <w:div w:id="842402515">
      <w:bodyDiv w:val="1"/>
      <w:marLeft w:val="0"/>
      <w:marRight w:val="0"/>
      <w:marTop w:val="0"/>
      <w:marBottom w:val="0"/>
      <w:divBdr>
        <w:top w:val="none" w:sz="0" w:space="0" w:color="auto"/>
        <w:left w:val="none" w:sz="0" w:space="0" w:color="auto"/>
        <w:bottom w:val="none" w:sz="0" w:space="0" w:color="auto"/>
        <w:right w:val="none" w:sz="0" w:space="0" w:color="auto"/>
      </w:divBdr>
    </w:div>
    <w:div w:id="843713390">
      <w:bodyDiv w:val="1"/>
      <w:marLeft w:val="0"/>
      <w:marRight w:val="0"/>
      <w:marTop w:val="0"/>
      <w:marBottom w:val="0"/>
      <w:divBdr>
        <w:top w:val="none" w:sz="0" w:space="0" w:color="auto"/>
        <w:left w:val="none" w:sz="0" w:space="0" w:color="auto"/>
        <w:bottom w:val="none" w:sz="0" w:space="0" w:color="auto"/>
        <w:right w:val="none" w:sz="0" w:space="0" w:color="auto"/>
      </w:divBdr>
    </w:div>
    <w:div w:id="848064129">
      <w:bodyDiv w:val="1"/>
      <w:marLeft w:val="0"/>
      <w:marRight w:val="0"/>
      <w:marTop w:val="0"/>
      <w:marBottom w:val="0"/>
      <w:divBdr>
        <w:top w:val="none" w:sz="0" w:space="0" w:color="auto"/>
        <w:left w:val="none" w:sz="0" w:space="0" w:color="auto"/>
        <w:bottom w:val="none" w:sz="0" w:space="0" w:color="auto"/>
        <w:right w:val="none" w:sz="0" w:space="0" w:color="auto"/>
      </w:divBdr>
    </w:div>
    <w:div w:id="848259200">
      <w:bodyDiv w:val="1"/>
      <w:marLeft w:val="0"/>
      <w:marRight w:val="0"/>
      <w:marTop w:val="0"/>
      <w:marBottom w:val="0"/>
      <w:divBdr>
        <w:top w:val="none" w:sz="0" w:space="0" w:color="auto"/>
        <w:left w:val="none" w:sz="0" w:space="0" w:color="auto"/>
        <w:bottom w:val="none" w:sz="0" w:space="0" w:color="auto"/>
        <w:right w:val="none" w:sz="0" w:space="0" w:color="auto"/>
      </w:divBdr>
    </w:div>
    <w:div w:id="855921384">
      <w:bodyDiv w:val="1"/>
      <w:marLeft w:val="0"/>
      <w:marRight w:val="0"/>
      <w:marTop w:val="0"/>
      <w:marBottom w:val="0"/>
      <w:divBdr>
        <w:top w:val="none" w:sz="0" w:space="0" w:color="auto"/>
        <w:left w:val="none" w:sz="0" w:space="0" w:color="auto"/>
        <w:bottom w:val="none" w:sz="0" w:space="0" w:color="auto"/>
        <w:right w:val="none" w:sz="0" w:space="0" w:color="auto"/>
      </w:divBdr>
    </w:div>
    <w:div w:id="856116215">
      <w:bodyDiv w:val="1"/>
      <w:marLeft w:val="0"/>
      <w:marRight w:val="0"/>
      <w:marTop w:val="0"/>
      <w:marBottom w:val="0"/>
      <w:divBdr>
        <w:top w:val="none" w:sz="0" w:space="0" w:color="auto"/>
        <w:left w:val="none" w:sz="0" w:space="0" w:color="auto"/>
        <w:bottom w:val="none" w:sz="0" w:space="0" w:color="auto"/>
        <w:right w:val="none" w:sz="0" w:space="0" w:color="auto"/>
      </w:divBdr>
    </w:div>
    <w:div w:id="857894041">
      <w:bodyDiv w:val="1"/>
      <w:marLeft w:val="0"/>
      <w:marRight w:val="0"/>
      <w:marTop w:val="0"/>
      <w:marBottom w:val="0"/>
      <w:divBdr>
        <w:top w:val="none" w:sz="0" w:space="0" w:color="auto"/>
        <w:left w:val="none" w:sz="0" w:space="0" w:color="auto"/>
        <w:bottom w:val="none" w:sz="0" w:space="0" w:color="auto"/>
        <w:right w:val="none" w:sz="0" w:space="0" w:color="auto"/>
      </w:divBdr>
    </w:div>
    <w:div w:id="872612575">
      <w:bodyDiv w:val="1"/>
      <w:marLeft w:val="0"/>
      <w:marRight w:val="0"/>
      <w:marTop w:val="0"/>
      <w:marBottom w:val="0"/>
      <w:divBdr>
        <w:top w:val="none" w:sz="0" w:space="0" w:color="auto"/>
        <w:left w:val="none" w:sz="0" w:space="0" w:color="auto"/>
        <w:bottom w:val="none" w:sz="0" w:space="0" w:color="auto"/>
        <w:right w:val="none" w:sz="0" w:space="0" w:color="auto"/>
      </w:divBdr>
    </w:div>
    <w:div w:id="879710205">
      <w:bodyDiv w:val="1"/>
      <w:marLeft w:val="0"/>
      <w:marRight w:val="0"/>
      <w:marTop w:val="0"/>
      <w:marBottom w:val="0"/>
      <w:divBdr>
        <w:top w:val="none" w:sz="0" w:space="0" w:color="auto"/>
        <w:left w:val="none" w:sz="0" w:space="0" w:color="auto"/>
        <w:bottom w:val="none" w:sz="0" w:space="0" w:color="auto"/>
        <w:right w:val="none" w:sz="0" w:space="0" w:color="auto"/>
      </w:divBdr>
    </w:div>
    <w:div w:id="890310537">
      <w:bodyDiv w:val="1"/>
      <w:marLeft w:val="0"/>
      <w:marRight w:val="0"/>
      <w:marTop w:val="0"/>
      <w:marBottom w:val="0"/>
      <w:divBdr>
        <w:top w:val="none" w:sz="0" w:space="0" w:color="auto"/>
        <w:left w:val="none" w:sz="0" w:space="0" w:color="auto"/>
        <w:bottom w:val="none" w:sz="0" w:space="0" w:color="auto"/>
        <w:right w:val="none" w:sz="0" w:space="0" w:color="auto"/>
      </w:divBdr>
    </w:div>
    <w:div w:id="891887522">
      <w:bodyDiv w:val="1"/>
      <w:marLeft w:val="0"/>
      <w:marRight w:val="0"/>
      <w:marTop w:val="0"/>
      <w:marBottom w:val="0"/>
      <w:divBdr>
        <w:top w:val="none" w:sz="0" w:space="0" w:color="auto"/>
        <w:left w:val="none" w:sz="0" w:space="0" w:color="auto"/>
        <w:bottom w:val="none" w:sz="0" w:space="0" w:color="auto"/>
        <w:right w:val="none" w:sz="0" w:space="0" w:color="auto"/>
      </w:divBdr>
    </w:div>
    <w:div w:id="899172264">
      <w:bodyDiv w:val="1"/>
      <w:marLeft w:val="0"/>
      <w:marRight w:val="0"/>
      <w:marTop w:val="0"/>
      <w:marBottom w:val="0"/>
      <w:divBdr>
        <w:top w:val="none" w:sz="0" w:space="0" w:color="auto"/>
        <w:left w:val="none" w:sz="0" w:space="0" w:color="auto"/>
        <w:bottom w:val="none" w:sz="0" w:space="0" w:color="auto"/>
        <w:right w:val="none" w:sz="0" w:space="0" w:color="auto"/>
      </w:divBdr>
    </w:div>
    <w:div w:id="900946681">
      <w:bodyDiv w:val="1"/>
      <w:marLeft w:val="0"/>
      <w:marRight w:val="0"/>
      <w:marTop w:val="0"/>
      <w:marBottom w:val="0"/>
      <w:divBdr>
        <w:top w:val="none" w:sz="0" w:space="0" w:color="auto"/>
        <w:left w:val="none" w:sz="0" w:space="0" w:color="auto"/>
        <w:bottom w:val="none" w:sz="0" w:space="0" w:color="auto"/>
        <w:right w:val="none" w:sz="0" w:space="0" w:color="auto"/>
      </w:divBdr>
    </w:div>
    <w:div w:id="916549608">
      <w:bodyDiv w:val="1"/>
      <w:marLeft w:val="0"/>
      <w:marRight w:val="0"/>
      <w:marTop w:val="0"/>
      <w:marBottom w:val="0"/>
      <w:divBdr>
        <w:top w:val="none" w:sz="0" w:space="0" w:color="auto"/>
        <w:left w:val="none" w:sz="0" w:space="0" w:color="auto"/>
        <w:bottom w:val="none" w:sz="0" w:space="0" w:color="auto"/>
        <w:right w:val="none" w:sz="0" w:space="0" w:color="auto"/>
      </w:divBdr>
    </w:div>
    <w:div w:id="930625820">
      <w:bodyDiv w:val="1"/>
      <w:marLeft w:val="0"/>
      <w:marRight w:val="0"/>
      <w:marTop w:val="0"/>
      <w:marBottom w:val="0"/>
      <w:divBdr>
        <w:top w:val="none" w:sz="0" w:space="0" w:color="auto"/>
        <w:left w:val="none" w:sz="0" w:space="0" w:color="auto"/>
        <w:bottom w:val="none" w:sz="0" w:space="0" w:color="auto"/>
        <w:right w:val="none" w:sz="0" w:space="0" w:color="auto"/>
      </w:divBdr>
    </w:div>
    <w:div w:id="932011214">
      <w:bodyDiv w:val="1"/>
      <w:marLeft w:val="0"/>
      <w:marRight w:val="0"/>
      <w:marTop w:val="0"/>
      <w:marBottom w:val="0"/>
      <w:divBdr>
        <w:top w:val="none" w:sz="0" w:space="0" w:color="auto"/>
        <w:left w:val="none" w:sz="0" w:space="0" w:color="auto"/>
        <w:bottom w:val="none" w:sz="0" w:space="0" w:color="auto"/>
        <w:right w:val="none" w:sz="0" w:space="0" w:color="auto"/>
      </w:divBdr>
    </w:div>
    <w:div w:id="935796020">
      <w:bodyDiv w:val="1"/>
      <w:marLeft w:val="0"/>
      <w:marRight w:val="0"/>
      <w:marTop w:val="0"/>
      <w:marBottom w:val="0"/>
      <w:divBdr>
        <w:top w:val="none" w:sz="0" w:space="0" w:color="auto"/>
        <w:left w:val="none" w:sz="0" w:space="0" w:color="auto"/>
        <w:bottom w:val="none" w:sz="0" w:space="0" w:color="auto"/>
        <w:right w:val="none" w:sz="0" w:space="0" w:color="auto"/>
      </w:divBdr>
    </w:div>
    <w:div w:id="939682913">
      <w:bodyDiv w:val="1"/>
      <w:marLeft w:val="0"/>
      <w:marRight w:val="0"/>
      <w:marTop w:val="0"/>
      <w:marBottom w:val="0"/>
      <w:divBdr>
        <w:top w:val="none" w:sz="0" w:space="0" w:color="auto"/>
        <w:left w:val="none" w:sz="0" w:space="0" w:color="auto"/>
        <w:bottom w:val="none" w:sz="0" w:space="0" w:color="auto"/>
        <w:right w:val="none" w:sz="0" w:space="0" w:color="auto"/>
      </w:divBdr>
    </w:div>
    <w:div w:id="963535904">
      <w:bodyDiv w:val="1"/>
      <w:marLeft w:val="0"/>
      <w:marRight w:val="0"/>
      <w:marTop w:val="0"/>
      <w:marBottom w:val="0"/>
      <w:divBdr>
        <w:top w:val="none" w:sz="0" w:space="0" w:color="auto"/>
        <w:left w:val="none" w:sz="0" w:space="0" w:color="auto"/>
        <w:bottom w:val="none" w:sz="0" w:space="0" w:color="auto"/>
        <w:right w:val="none" w:sz="0" w:space="0" w:color="auto"/>
      </w:divBdr>
    </w:div>
    <w:div w:id="990257975">
      <w:bodyDiv w:val="1"/>
      <w:marLeft w:val="0"/>
      <w:marRight w:val="0"/>
      <w:marTop w:val="0"/>
      <w:marBottom w:val="0"/>
      <w:divBdr>
        <w:top w:val="none" w:sz="0" w:space="0" w:color="auto"/>
        <w:left w:val="none" w:sz="0" w:space="0" w:color="auto"/>
        <w:bottom w:val="none" w:sz="0" w:space="0" w:color="auto"/>
        <w:right w:val="none" w:sz="0" w:space="0" w:color="auto"/>
      </w:divBdr>
    </w:div>
    <w:div w:id="992640519">
      <w:bodyDiv w:val="1"/>
      <w:marLeft w:val="0"/>
      <w:marRight w:val="0"/>
      <w:marTop w:val="0"/>
      <w:marBottom w:val="0"/>
      <w:divBdr>
        <w:top w:val="none" w:sz="0" w:space="0" w:color="auto"/>
        <w:left w:val="none" w:sz="0" w:space="0" w:color="auto"/>
        <w:bottom w:val="none" w:sz="0" w:space="0" w:color="auto"/>
        <w:right w:val="none" w:sz="0" w:space="0" w:color="auto"/>
      </w:divBdr>
    </w:div>
    <w:div w:id="1013537269">
      <w:bodyDiv w:val="1"/>
      <w:marLeft w:val="0"/>
      <w:marRight w:val="0"/>
      <w:marTop w:val="0"/>
      <w:marBottom w:val="0"/>
      <w:divBdr>
        <w:top w:val="none" w:sz="0" w:space="0" w:color="auto"/>
        <w:left w:val="none" w:sz="0" w:space="0" w:color="auto"/>
        <w:bottom w:val="none" w:sz="0" w:space="0" w:color="auto"/>
        <w:right w:val="none" w:sz="0" w:space="0" w:color="auto"/>
      </w:divBdr>
    </w:div>
    <w:div w:id="1014841490">
      <w:bodyDiv w:val="1"/>
      <w:marLeft w:val="0"/>
      <w:marRight w:val="0"/>
      <w:marTop w:val="0"/>
      <w:marBottom w:val="0"/>
      <w:divBdr>
        <w:top w:val="none" w:sz="0" w:space="0" w:color="auto"/>
        <w:left w:val="none" w:sz="0" w:space="0" w:color="auto"/>
        <w:bottom w:val="none" w:sz="0" w:space="0" w:color="auto"/>
        <w:right w:val="none" w:sz="0" w:space="0" w:color="auto"/>
      </w:divBdr>
    </w:div>
    <w:div w:id="1045371543">
      <w:bodyDiv w:val="1"/>
      <w:marLeft w:val="0"/>
      <w:marRight w:val="0"/>
      <w:marTop w:val="0"/>
      <w:marBottom w:val="0"/>
      <w:divBdr>
        <w:top w:val="none" w:sz="0" w:space="0" w:color="auto"/>
        <w:left w:val="none" w:sz="0" w:space="0" w:color="auto"/>
        <w:bottom w:val="none" w:sz="0" w:space="0" w:color="auto"/>
        <w:right w:val="none" w:sz="0" w:space="0" w:color="auto"/>
      </w:divBdr>
    </w:div>
    <w:div w:id="1046754689">
      <w:bodyDiv w:val="1"/>
      <w:marLeft w:val="0"/>
      <w:marRight w:val="0"/>
      <w:marTop w:val="0"/>
      <w:marBottom w:val="0"/>
      <w:divBdr>
        <w:top w:val="none" w:sz="0" w:space="0" w:color="auto"/>
        <w:left w:val="none" w:sz="0" w:space="0" w:color="auto"/>
        <w:bottom w:val="none" w:sz="0" w:space="0" w:color="auto"/>
        <w:right w:val="none" w:sz="0" w:space="0" w:color="auto"/>
      </w:divBdr>
    </w:div>
    <w:div w:id="1050956016">
      <w:bodyDiv w:val="1"/>
      <w:marLeft w:val="0"/>
      <w:marRight w:val="0"/>
      <w:marTop w:val="0"/>
      <w:marBottom w:val="0"/>
      <w:divBdr>
        <w:top w:val="none" w:sz="0" w:space="0" w:color="auto"/>
        <w:left w:val="none" w:sz="0" w:space="0" w:color="auto"/>
        <w:bottom w:val="none" w:sz="0" w:space="0" w:color="auto"/>
        <w:right w:val="none" w:sz="0" w:space="0" w:color="auto"/>
      </w:divBdr>
    </w:div>
    <w:div w:id="1058825323">
      <w:bodyDiv w:val="1"/>
      <w:marLeft w:val="0"/>
      <w:marRight w:val="0"/>
      <w:marTop w:val="0"/>
      <w:marBottom w:val="0"/>
      <w:divBdr>
        <w:top w:val="none" w:sz="0" w:space="0" w:color="auto"/>
        <w:left w:val="none" w:sz="0" w:space="0" w:color="auto"/>
        <w:bottom w:val="none" w:sz="0" w:space="0" w:color="auto"/>
        <w:right w:val="none" w:sz="0" w:space="0" w:color="auto"/>
      </w:divBdr>
    </w:div>
    <w:div w:id="1062481259">
      <w:bodyDiv w:val="1"/>
      <w:marLeft w:val="0"/>
      <w:marRight w:val="0"/>
      <w:marTop w:val="0"/>
      <w:marBottom w:val="0"/>
      <w:divBdr>
        <w:top w:val="none" w:sz="0" w:space="0" w:color="auto"/>
        <w:left w:val="none" w:sz="0" w:space="0" w:color="auto"/>
        <w:bottom w:val="none" w:sz="0" w:space="0" w:color="auto"/>
        <w:right w:val="none" w:sz="0" w:space="0" w:color="auto"/>
      </w:divBdr>
    </w:div>
    <w:div w:id="1066955654">
      <w:bodyDiv w:val="1"/>
      <w:marLeft w:val="0"/>
      <w:marRight w:val="0"/>
      <w:marTop w:val="0"/>
      <w:marBottom w:val="0"/>
      <w:divBdr>
        <w:top w:val="none" w:sz="0" w:space="0" w:color="auto"/>
        <w:left w:val="none" w:sz="0" w:space="0" w:color="auto"/>
        <w:bottom w:val="none" w:sz="0" w:space="0" w:color="auto"/>
        <w:right w:val="none" w:sz="0" w:space="0" w:color="auto"/>
      </w:divBdr>
    </w:div>
    <w:div w:id="1067192642">
      <w:bodyDiv w:val="1"/>
      <w:marLeft w:val="0"/>
      <w:marRight w:val="0"/>
      <w:marTop w:val="0"/>
      <w:marBottom w:val="0"/>
      <w:divBdr>
        <w:top w:val="none" w:sz="0" w:space="0" w:color="auto"/>
        <w:left w:val="none" w:sz="0" w:space="0" w:color="auto"/>
        <w:bottom w:val="none" w:sz="0" w:space="0" w:color="auto"/>
        <w:right w:val="none" w:sz="0" w:space="0" w:color="auto"/>
      </w:divBdr>
    </w:div>
    <w:div w:id="1067848213">
      <w:bodyDiv w:val="1"/>
      <w:marLeft w:val="0"/>
      <w:marRight w:val="0"/>
      <w:marTop w:val="0"/>
      <w:marBottom w:val="0"/>
      <w:divBdr>
        <w:top w:val="none" w:sz="0" w:space="0" w:color="auto"/>
        <w:left w:val="none" w:sz="0" w:space="0" w:color="auto"/>
        <w:bottom w:val="none" w:sz="0" w:space="0" w:color="auto"/>
        <w:right w:val="none" w:sz="0" w:space="0" w:color="auto"/>
      </w:divBdr>
    </w:div>
    <w:div w:id="1068067908">
      <w:bodyDiv w:val="1"/>
      <w:marLeft w:val="0"/>
      <w:marRight w:val="0"/>
      <w:marTop w:val="0"/>
      <w:marBottom w:val="0"/>
      <w:divBdr>
        <w:top w:val="none" w:sz="0" w:space="0" w:color="auto"/>
        <w:left w:val="none" w:sz="0" w:space="0" w:color="auto"/>
        <w:bottom w:val="none" w:sz="0" w:space="0" w:color="auto"/>
        <w:right w:val="none" w:sz="0" w:space="0" w:color="auto"/>
      </w:divBdr>
    </w:div>
    <w:div w:id="1072780433">
      <w:bodyDiv w:val="1"/>
      <w:marLeft w:val="0"/>
      <w:marRight w:val="0"/>
      <w:marTop w:val="0"/>
      <w:marBottom w:val="0"/>
      <w:divBdr>
        <w:top w:val="none" w:sz="0" w:space="0" w:color="auto"/>
        <w:left w:val="none" w:sz="0" w:space="0" w:color="auto"/>
        <w:bottom w:val="none" w:sz="0" w:space="0" w:color="auto"/>
        <w:right w:val="none" w:sz="0" w:space="0" w:color="auto"/>
      </w:divBdr>
    </w:div>
    <w:div w:id="1075781423">
      <w:bodyDiv w:val="1"/>
      <w:marLeft w:val="0"/>
      <w:marRight w:val="0"/>
      <w:marTop w:val="0"/>
      <w:marBottom w:val="0"/>
      <w:divBdr>
        <w:top w:val="none" w:sz="0" w:space="0" w:color="auto"/>
        <w:left w:val="none" w:sz="0" w:space="0" w:color="auto"/>
        <w:bottom w:val="none" w:sz="0" w:space="0" w:color="auto"/>
        <w:right w:val="none" w:sz="0" w:space="0" w:color="auto"/>
      </w:divBdr>
    </w:div>
    <w:div w:id="1092360614">
      <w:bodyDiv w:val="1"/>
      <w:marLeft w:val="0"/>
      <w:marRight w:val="0"/>
      <w:marTop w:val="0"/>
      <w:marBottom w:val="0"/>
      <w:divBdr>
        <w:top w:val="none" w:sz="0" w:space="0" w:color="auto"/>
        <w:left w:val="none" w:sz="0" w:space="0" w:color="auto"/>
        <w:bottom w:val="none" w:sz="0" w:space="0" w:color="auto"/>
        <w:right w:val="none" w:sz="0" w:space="0" w:color="auto"/>
      </w:divBdr>
    </w:div>
    <w:div w:id="1099982472">
      <w:bodyDiv w:val="1"/>
      <w:marLeft w:val="0"/>
      <w:marRight w:val="0"/>
      <w:marTop w:val="0"/>
      <w:marBottom w:val="0"/>
      <w:divBdr>
        <w:top w:val="none" w:sz="0" w:space="0" w:color="auto"/>
        <w:left w:val="none" w:sz="0" w:space="0" w:color="auto"/>
        <w:bottom w:val="none" w:sz="0" w:space="0" w:color="auto"/>
        <w:right w:val="none" w:sz="0" w:space="0" w:color="auto"/>
      </w:divBdr>
    </w:div>
    <w:div w:id="1107776903">
      <w:bodyDiv w:val="1"/>
      <w:marLeft w:val="0"/>
      <w:marRight w:val="0"/>
      <w:marTop w:val="0"/>
      <w:marBottom w:val="0"/>
      <w:divBdr>
        <w:top w:val="none" w:sz="0" w:space="0" w:color="auto"/>
        <w:left w:val="none" w:sz="0" w:space="0" w:color="auto"/>
        <w:bottom w:val="none" w:sz="0" w:space="0" w:color="auto"/>
        <w:right w:val="none" w:sz="0" w:space="0" w:color="auto"/>
      </w:divBdr>
    </w:div>
    <w:div w:id="1110391649">
      <w:bodyDiv w:val="1"/>
      <w:marLeft w:val="0"/>
      <w:marRight w:val="0"/>
      <w:marTop w:val="0"/>
      <w:marBottom w:val="0"/>
      <w:divBdr>
        <w:top w:val="none" w:sz="0" w:space="0" w:color="auto"/>
        <w:left w:val="none" w:sz="0" w:space="0" w:color="auto"/>
        <w:bottom w:val="none" w:sz="0" w:space="0" w:color="auto"/>
        <w:right w:val="none" w:sz="0" w:space="0" w:color="auto"/>
      </w:divBdr>
    </w:div>
    <w:div w:id="1117718488">
      <w:bodyDiv w:val="1"/>
      <w:marLeft w:val="0"/>
      <w:marRight w:val="0"/>
      <w:marTop w:val="0"/>
      <w:marBottom w:val="0"/>
      <w:divBdr>
        <w:top w:val="none" w:sz="0" w:space="0" w:color="auto"/>
        <w:left w:val="none" w:sz="0" w:space="0" w:color="auto"/>
        <w:bottom w:val="none" w:sz="0" w:space="0" w:color="auto"/>
        <w:right w:val="none" w:sz="0" w:space="0" w:color="auto"/>
      </w:divBdr>
    </w:div>
    <w:div w:id="1125927098">
      <w:bodyDiv w:val="1"/>
      <w:marLeft w:val="0"/>
      <w:marRight w:val="0"/>
      <w:marTop w:val="0"/>
      <w:marBottom w:val="0"/>
      <w:divBdr>
        <w:top w:val="none" w:sz="0" w:space="0" w:color="auto"/>
        <w:left w:val="none" w:sz="0" w:space="0" w:color="auto"/>
        <w:bottom w:val="none" w:sz="0" w:space="0" w:color="auto"/>
        <w:right w:val="none" w:sz="0" w:space="0" w:color="auto"/>
      </w:divBdr>
    </w:div>
    <w:div w:id="1127895686">
      <w:bodyDiv w:val="1"/>
      <w:marLeft w:val="0"/>
      <w:marRight w:val="0"/>
      <w:marTop w:val="0"/>
      <w:marBottom w:val="0"/>
      <w:divBdr>
        <w:top w:val="none" w:sz="0" w:space="0" w:color="auto"/>
        <w:left w:val="none" w:sz="0" w:space="0" w:color="auto"/>
        <w:bottom w:val="none" w:sz="0" w:space="0" w:color="auto"/>
        <w:right w:val="none" w:sz="0" w:space="0" w:color="auto"/>
      </w:divBdr>
    </w:div>
    <w:div w:id="1131824922">
      <w:bodyDiv w:val="1"/>
      <w:marLeft w:val="0"/>
      <w:marRight w:val="0"/>
      <w:marTop w:val="0"/>
      <w:marBottom w:val="0"/>
      <w:divBdr>
        <w:top w:val="none" w:sz="0" w:space="0" w:color="auto"/>
        <w:left w:val="none" w:sz="0" w:space="0" w:color="auto"/>
        <w:bottom w:val="none" w:sz="0" w:space="0" w:color="auto"/>
        <w:right w:val="none" w:sz="0" w:space="0" w:color="auto"/>
      </w:divBdr>
    </w:div>
    <w:div w:id="1143615937">
      <w:bodyDiv w:val="1"/>
      <w:marLeft w:val="0"/>
      <w:marRight w:val="0"/>
      <w:marTop w:val="0"/>
      <w:marBottom w:val="0"/>
      <w:divBdr>
        <w:top w:val="none" w:sz="0" w:space="0" w:color="auto"/>
        <w:left w:val="none" w:sz="0" w:space="0" w:color="auto"/>
        <w:bottom w:val="none" w:sz="0" w:space="0" w:color="auto"/>
        <w:right w:val="none" w:sz="0" w:space="0" w:color="auto"/>
      </w:divBdr>
    </w:div>
    <w:div w:id="1153447430">
      <w:bodyDiv w:val="1"/>
      <w:marLeft w:val="0"/>
      <w:marRight w:val="0"/>
      <w:marTop w:val="0"/>
      <w:marBottom w:val="0"/>
      <w:divBdr>
        <w:top w:val="none" w:sz="0" w:space="0" w:color="auto"/>
        <w:left w:val="none" w:sz="0" w:space="0" w:color="auto"/>
        <w:bottom w:val="none" w:sz="0" w:space="0" w:color="auto"/>
        <w:right w:val="none" w:sz="0" w:space="0" w:color="auto"/>
      </w:divBdr>
    </w:div>
    <w:div w:id="1162233304">
      <w:bodyDiv w:val="1"/>
      <w:marLeft w:val="0"/>
      <w:marRight w:val="0"/>
      <w:marTop w:val="0"/>
      <w:marBottom w:val="0"/>
      <w:divBdr>
        <w:top w:val="none" w:sz="0" w:space="0" w:color="auto"/>
        <w:left w:val="none" w:sz="0" w:space="0" w:color="auto"/>
        <w:bottom w:val="none" w:sz="0" w:space="0" w:color="auto"/>
        <w:right w:val="none" w:sz="0" w:space="0" w:color="auto"/>
      </w:divBdr>
    </w:div>
    <w:div w:id="1170372744">
      <w:bodyDiv w:val="1"/>
      <w:marLeft w:val="0"/>
      <w:marRight w:val="0"/>
      <w:marTop w:val="0"/>
      <w:marBottom w:val="0"/>
      <w:divBdr>
        <w:top w:val="none" w:sz="0" w:space="0" w:color="auto"/>
        <w:left w:val="none" w:sz="0" w:space="0" w:color="auto"/>
        <w:bottom w:val="none" w:sz="0" w:space="0" w:color="auto"/>
        <w:right w:val="none" w:sz="0" w:space="0" w:color="auto"/>
      </w:divBdr>
    </w:div>
    <w:div w:id="1170872536">
      <w:bodyDiv w:val="1"/>
      <w:marLeft w:val="0"/>
      <w:marRight w:val="0"/>
      <w:marTop w:val="0"/>
      <w:marBottom w:val="0"/>
      <w:divBdr>
        <w:top w:val="none" w:sz="0" w:space="0" w:color="auto"/>
        <w:left w:val="none" w:sz="0" w:space="0" w:color="auto"/>
        <w:bottom w:val="none" w:sz="0" w:space="0" w:color="auto"/>
        <w:right w:val="none" w:sz="0" w:space="0" w:color="auto"/>
      </w:divBdr>
    </w:div>
    <w:div w:id="1172454314">
      <w:bodyDiv w:val="1"/>
      <w:marLeft w:val="0"/>
      <w:marRight w:val="0"/>
      <w:marTop w:val="0"/>
      <w:marBottom w:val="0"/>
      <w:divBdr>
        <w:top w:val="none" w:sz="0" w:space="0" w:color="auto"/>
        <w:left w:val="none" w:sz="0" w:space="0" w:color="auto"/>
        <w:bottom w:val="none" w:sz="0" w:space="0" w:color="auto"/>
        <w:right w:val="none" w:sz="0" w:space="0" w:color="auto"/>
      </w:divBdr>
    </w:div>
    <w:div w:id="1212691334">
      <w:bodyDiv w:val="1"/>
      <w:marLeft w:val="0"/>
      <w:marRight w:val="0"/>
      <w:marTop w:val="0"/>
      <w:marBottom w:val="0"/>
      <w:divBdr>
        <w:top w:val="none" w:sz="0" w:space="0" w:color="auto"/>
        <w:left w:val="none" w:sz="0" w:space="0" w:color="auto"/>
        <w:bottom w:val="none" w:sz="0" w:space="0" w:color="auto"/>
        <w:right w:val="none" w:sz="0" w:space="0" w:color="auto"/>
      </w:divBdr>
    </w:div>
    <w:div w:id="1214467783">
      <w:bodyDiv w:val="1"/>
      <w:marLeft w:val="0"/>
      <w:marRight w:val="0"/>
      <w:marTop w:val="0"/>
      <w:marBottom w:val="0"/>
      <w:divBdr>
        <w:top w:val="none" w:sz="0" w:space="0" w:color="auto"/>
        <w:left w:val="none" w:sz="0" w:space="0" w:color="auto"/>
        <w:bottom w:val="none" w:sz="0" w:space="0" w:color="auto"/>
        <w:right w:val="none" w:sz="0" w:space="0" w:color="auto"/>
      </w:divBdr>
    </w:div>
    <w:div w:id="1230725224">
      <w:bodyDiv w:val="1"/>
      <w:marLeft w:val="0"/>
      <w:marRight w:val="0"/>
      <w:marTop w:val="0"/>
      <w:marBottom w:val="0"/>
      <w:divBdr>
        <w:top w:val="none" w:sz="0" w:space="0" w:color="auto"/>
        <w:left w:val="none" w:sz="0" w:space="0" w:color="auto"/>
        <w:bottom w:val="none" w:sz="0" w:space="0" w:color="auto"/>
        <w:right w:val="none" w:sz="0" w:space="0" w:color="auto"/>
      </w:divBdr>
    </w:div>
    <w:div w:id="1237399613">
      <w:bodyDiv w:val="1"/>
      <w:marLeft w:val="0"/>
      <w:marRight w:val="0"/>
      <w:marTop w:val="0"/>
      <w:marBottom w:val="0"/>
      <w:divBdr>
        <w:top w:val="none" w:sz="0" w:space="0" w:color="auto"/>
        <w:left w:val="none" w:sz="0" w:space="0" w:color="auto"/>
        <w:bottom w:val="none" w:sz="0" w:space="0" w:color="auto"/>
        <w:right w:val="none" w:sz="0" w:space="0" w:color="auto"/>
      </w:divBdr>
    </w:div>
    <w:div w:id="1248685912">
      <w:bodyDiv w:val="1"/>
      <w:marLeft w:val="0"/>
      <w:marRight w:val="0"/>
      <w:marTop w:val="0"/>
      <w:marBottom w:val="0"/>
      <w:divBdr>
        <w:top w:val="none" w:sz="0" w:space="0" w:color="auto"/>
        <w:left w:val="none" w:sz="0" w:space="0" w:color="auto"/>
        <w:bottom w:val="none" w:sz="0" w:space="0" w:color="auto"/>
        <w:right w:val="none" w:sz="0" w:space="0" w:color="auto"/>
      </w:divBdr>
    </w:div>
    <w:div w:id="1267498799">
      <w:bodyDiv w:val="1"/>
      <w:marLeft w:val="0"/>
      <w:marRight w:val="0"/>
      <w:marTop w:val="0"/>
      <w:marBottom w:val="0"/>
      <w:divBdr>
        <w:top w:val="none" w:sz="0" w:space="0" w:color="auto"/>
        <w:left w:val="none" w:sz="0" w:space="0" w:color="auto"/>
        <w:bottom w:val="none" w:sz="0" w:space="0" w:color="auto"/>
        <w:right w:val="none" w:sz="0" w:space="0" w:color="auto"/>
      </w:divBdr>
    </w:div>
    <w:div w:id="1279490632">
      <w:bodyDiv w:val="1"/>
      <w:marLeft w:val="0"/>
      <w:marRight w:val="0"/>
      <w:marTop w:val="0"/>
      <w:marBottom w:val="0"/>
      <w:divBdr>
        <w:top w:val="none" w:sz="0" w:space="0" w:color="auto"/>
        <w:left w:val="none" w:sz="0" w:space="0" w:color="auto"/>
        <w:bottom w:val="none" w:sz="0" w:space="0" w:color="auto"/>
        <w:right w:val="none" w:sz="0" w:space="0" w:color="auto"/>
      </w:divBdr>
    </w:div>
    <w:div w:id="1281956080">
      <w:bodyDiv w:val="1"/>
      <w:marLeft w:val="0"/>
      <w:marRight w:val="0"/>
      <w:marTop w:val="0"/>
      <w:marBottom w:val="0"/>
      <w:divBdr>
        <w:top w:val="none" w:sz="0" w:space="0" w:color="auto"/>
        <w:left w:val="none" w:sz="0" w:space="0" w:color="auto"/>
        <w:bottom w:val="none" w:sz="0" w:space="0" w:color="auto"/>
        <w:right w:val="none" w:sz="0" w:space="0" w:color="auto"/>
      </w:divBdr>
    </w:div>
    <w:div w:id="1285506019">
      <w:bodyDiv w:val="1"/>
      <w:marLeft w:val="0"/>
      <w:marRight w:val="0"/>
      <w:marTop w:val="0"/>
      <w:marBottom w:val="0"/>
      <w:divBdr>
        <w:top w:val="none" w:sz="0" w:space="0" w:color="auto"/>
        <w:left w:val="none" w:sz="0" w:space="0" w:color="auto"/>
        <w:bottom w:val="none" w:sz="0" w:space="0" w:color="auto"/>
        <w:right w:val="none" w:sz="0" w:space="0" w:color="auto"/>
      </w:divBdr>
    </w:div>
    <w:div w:id="1290939372">
      <w:bodyDiv w:val="1"/>
      <w:marLeft w:val="0"/>
      <w:marRight w:val="0"/>
      <w:marTop w:val="0"/>
      <w:marBottom w:val="0"/>
      <w:divBdr>
        <w:top w:val="none" w:sz="0" w:space="0" w:color="auto"/>
        <w:left w:val="none" w:sz="0" w:space="0" w:color="auto"/>
        <w:bottom w:val="none" w:sz="0" w:space="0" w:color="auto"/>
        <w:right w:val="none" w:sz="0" w:space="0" w:color="auto"/>
      </w:divBdr>
    </w:div>
    <w:div w:id="1295285400">
      <w:bodyDiv w:val="1"/>
      <w:marLeft w:val="0"/>
      <w:marRight w:val="0"/>
      <w:marTop w:val="0"/>
      <w:marBottom w:val="0"/>
      <w:divBdr>
        <w:top w:val="none" w:sz="0" w:space="0" w:color="auto"/>
        <w:left w:val="none" w:sz="0" w:space="0" w:color="auto"/>
        <w:bottom w:val="none" w:sz="0" w:space="0" w:color="auto"/>
        <w:right w:val="none" w:sz="0" w:space="0" w:color="auto"/>
      </w:divBdr>
    </w:div>
    <w:div w:id="1325158035">
      <w:bodyDiv w:val="1"/>
      <w:marLeft w:val="0"/>
      <w:marRight w:val="0"/>
      <w:marTop w:val="0"/>
      <w:marBottom w:val="0"/>
      <w:divBdr>
        <w:top w:val="none" w:sz="0" w:space="0" w:color="auto"/>
        <w:left w:val="none" w:sz="0" w:space="0" w:color="auto"/>
        <w:bottom w:val="none" w:sz="0" w:space="0" w:color="auto"/>
        <w:right w:val="none" w:sz="0" w:space="0" w:color="auto"/>
      </w:divBdr>
    </w:div>
    <w:div w:id="1329863318">
      <w:bodyDiv w:val="1"/>
      <w:marLeft w:val="0"/>
      <w:marRight w:val="0"/>
      <w:marTop w:val="0"/>
      <w:marBottom w:val="0"/>
      <w:divBdr>
        <w:top w:val="none" w:sz="0" w:space="0" w:color="auto"/>
        <w:left w:val="none" w:sz="0" w:space="0" w:color="auto"/>
        <w:bottom w:val="none" w:sz="0" w:space="0" w:color="auto"/>
        <w:right w:val="none" w:sz="0" w:space="0" w:color="auto"/>
      </w:divBdr>
    </w:div>
    <w:div w:id="1338264249">
      <w:bodyDiv w:val="1"/>
      <w:marLeft w:val="0"/>
      <w:marRight w:val="0"/>
      <w:marTop w:val="0"/>
      <w:marBottom w:val="0"/>
      <w:divBdr>
        <w:top w:val="none" w:sz="0" w:space="0" w:color="auto"/>
        <w:left w:val="none" w:sz="0" w:space="0" w:color="auto"/>
        <w:bottom w:val="none" w:sz="0" w:space="0" w:color="auto"/>
        <w:right w:val="none" w:sz="0" w:space="0" w:color="auto"/>
      </w:divBdr>
    </w:div>
    <w:div w:id="1350175841">
      <w:bodyDiv w:val="1"/>
      <w:marLeft w:val="0"/>
      <w:marRight w:val="0"/>
      <w:marTop w:val="0"/>
      <w:marBottom w:val="0"/>
      <w:divBdr>
        <w:top w:val="none" w:sz="0" w:space="0" w:color="auto"/>
        <w:left w:val="none" w:sz="0" w:space="0" w:color="auto"/>
        <w:bottom w:val="none" w:sz="0" w:space="0" w:color="auto"/>
        <w:right w:val="none" w:sz="0" w:space="0" w:color="auto"/>
      </w:divBdr>
    </w:div>
    <w:div w:id="1354527945">
      <w:bodyDiv w:val="1"/>
      <w:marLeft w:val="0"/>
      <w:marRight w:val="0"/>
      <w:marTop w:val="0"/>
      <w:marBottom w:val="0"/>
      <w:divBdr>
        <w:top w:val="none" w:sz="0" w:space="0" w:color="auto"/>
        <w:left w:val="none" w:sz="0" w:space="0" w:color="auto"/>
        <w:bottom w:val="none" w:sz="0" w:space="0" w:color="auto"/>
        <w:right w:val="none" w:sz="0" w:space="0" w:color="auto"/>
      </w:divBdr>
    </w:div>
    <w:div w:id="1363290413">
      <w:bodyDiv w:val="1"/>
      <w:marLeft w:val="0"/>
      <w:marRight w:val="0"/>
      <w:marTop w:val="0"/>
      <w:marBottom w:val="0"/>
      <w:divBdr>
        <w:top w:val="none" w:sz="0" w:space="0" w:color="auto"/>
        <w:left w:val="none" w:sz="0" w:space="0" w:color="auto"/>
        <w:bottom w:val="none" w:sz="0" w:space="0" w:color="auto"/>
        <w:right w:val="none" w:sz="0" w:space="0" w:color="auto"/>
      </w:divBdr>
    </w:div>
    <w:div w:id="1366176321">
      <w:bodyDiv w:val="1"/>
      <w:marLeft w:val="0"/>
      <w:marRight w:val="0"/>
      <w:marTop w:val="0"/>
      <w:marBottom w:val="0"/>
      <w:divBdr>
        <w:top w:val="none" w:sz="0" w:space="0" w:color="auto"/>
        <w:left w:val="none" w:sz="0" w:space="0" w:color="auto"/>
        <w:bottom w:val="none" w:sz="0" w:space="0" w:color="auto"/>
        <w:right w:val="none" w:sz="0" w:space="0" w:color="auto"/>
      </w:divBdr>
    </w:div>
    <w:div w:id="1391810354">
      <w:bodyDiv w:val="1"/>
      <w:marLeft w:val="0"/>
      <w:marRight w:val="0"/>
      <w:marTop w:val="0"/>
      <w:marBottom w:val="0"/>
      <w:divBdr>
        <w:top w:val="none" w:sz="0" w:space="0" w:color="auto"/>
        <w:left w:val="none" w:sz="0" w:space="0" w:color="auto"/>
        <w:bottom w:val="none" w:sz="0" w:space="0" w:color="auto"/>
        <w:right w:val="none" w:sz="0" w:space="0" w:color="auto"/>
      </w:divBdr>
    </w:div>
    <w:div w:id="1392264343">
      <w:bodyDiv w:val="1"/>
      <w:marLeft w:val="0"/>
      <w:marRight w:val="0"/>
      <w:marTop w:val="0"/>
      <w:marBottom w:val="0"/>
      <w:divBdr>
        <w:top w:val="none" w:sz="0" w:space="0" w:color="auto"/>
        <w:left w:val="none" w:sz="0" w:space="0" w:color="auto"/>
        <w:bottom w:val="none" w:sz="0" w:space="0" w:color="auto"/>
        <w:right w:val="none" w:sz="0" w:space="0" w:color="auto"/>
      </w:divBdr>
    </w:div>
    <w:div w:id="1393574536">
      <w:bodyDiv w:val="1"/>
      <w:marLeft w:val="0"/>
      <w:marRight w:val="0"/>
      <w:marTop w:val="0"/>
      <w:marBottom w:val="0"/>
      <w:divBdr>
        <w:top w:val="none" w:sz="0" w:space="0" w:color="auto"/>
        <w:left w:val="none" w:sz="0" w:space="0" w:color="auto"/>
        <w:bottom w:val="none" w:sz="0" w:space="0" w:color="auto"/>
        <w:right w:val="none" w:sz="0" w:space="0" w:color="auto"/>
      </w:divBdr>
    </w:div>
    <w:div w:id="1393693581">
      <w:bodyDiv w:val="1"/>
      <w:marLeft w:val="0"/>
      <w:marRight w:val="0"/>
      <w:marTop w:val="0"/>
      <w:marBottom w:val="0"/>
      <w:divBdr>
        <w:top w:val="none" w:sz="0" w:space="0" w:color="auto"/>
        <w:left w:val="none" w:sz="0" w:space="0" w:color="auto"/>
        <w:bottom w:val="none" w:sz="0" w:space="0" w:color="auto"/>
        <w:right w:val="none" w:sz="0" w:space="0" w:color="auto"/>
      </w:divBdr>
    </w:div>
    <w:div w:id="1397312701">
      <w:bodyDiv w:val="1"/>
      <w:marLeft w:val="0"/>
      <w:marRight w:val="0"/>
      <w:marTop w:val="0"/>
      <w:marBottom w:val="0"/>
      <w:divBdr>
        <w:top w:val="none" w:sz="0" w:space="0" w:color="auto"/>
        <w:left w:val="none" w:sz="0" w:space="0" w:color="auto"/>
        <w:bottom w:val="none" w:sz="0" w:space="0" w:color="auto"/>
        <w:right w:val="none" w:sz="0" w:space="0" w:color="auto"/>
      </w:divBdr>
    </w:div>
    <w:div w:id="1410881247">
      <w:bodyDiv w:val="1"/>
      <w:marLeft w:val="0"/>
      <w:marRight w:val="0"/>
      <w:marTop w:val="0"/>
      <w:marBottom w:val="0"/>
      <w:divBdr>
        <w:top w:val="none" w:sz="0" w:space="0" w:color="auto"/>
        <w:left w:val="none" w:sz="0" w:space="0" w:color="auto"/>
        <w:bottom w:val="none" w:sz="0" w:space="0" w:color="auto"/>
        <w:right w:val="none" w:sz="0" w:space="0" w:color="auto"/>
      </w:divBdr>
    </w:div>
    <w:div w:id="1418330258">
      <w:bodyDiv w:val="1"/>
      <w:marLeft w:val="0"/>
      <w:marRight w:val="0"/>
      <w:marTop w:val="0"/>
      <w:marBottom w:val="0"/>
      <w:divBdr>
        <w:top w:val="none" w:sz="0" w:space="0" w:color="auto"/>
        <w:left w:val="none" w:sz="0" w:space="0" w:color="auto"/>
        <w:bottom w:val="none" w:sz="0" w:space="0" w:color="auto"/>
        <w:right w:val="none" w:sz="0" w:space="0" w:color="auto"/>
      </w:divBdr>
    </w:div>
    <w:div w:id="1421027233">
      <w:bodyDiv w:val="1"/>
      <w:marLeft w:val="0"/>
      <w:marRight w:val="0"/>
      <w:marTop w:val="0"/>
      <w:marBottom w:val="0"/>
      <w:divBdr>
        <w:top w:val="none" w:sz="0" w:space="0" w:color="auto"/>
        <w:left w:val="none" w:sz="0" w:space="0" w:color="auto"/>
        <w:bottom w:val="none" w:sz="0" w:space="0" w:color="auto"/>
        <w:right w:val="none" w:sz="0" w:space="0" w:color="auto"/>
      </w:divBdr>
    </w:div>
    <w:div w:id="1425221435">
      <w:bodyDiv w:val="1"/>
      <w:marLeft w:val="0"/>
      <w:marRight w:val="0"/>
      <w:marTop w:val="0"/>
      <w:marBottom w:val="0"/>
      <w:divBdr>
        <w:top w:val="none" w:sz="0" w:space="0" w:color="auto"/>
        <w:left w:val="none" w:sz="0" w:space="0" w:color="auto"/>
        <w:bottom w:val="none" w:sz="0" w:space="0" w:color="auto"/>
        <w:right w:val="none" w:sz="0" w:space="0" w:color="auto"/>
      </w:divBdr>
    </w:div>
    <w:div w:id="1430082273">
      <w:bodyDiv w:val="1"/>
      <w:marLeft w:val="0"/>
      <w:marRight w:val="0"/>
      <w:marTop w:val="0"/>
      <w:marBottom w:val="0"/>
      <w:divBdr>
        <w:top w:val="none" w:sz="0" w:space="0" w:color="auto"/>
        <w:left w:val="none" w:sz="0" w:space="0" w:color="auto"/>
        <w:bottom w:val="none" w:sz="0" w:space="0" w:color="auto"/>
        <w:right w:val="none" w:sz="0" w:space="0" w:color="auto"/>
      </w:divBdr>
    </w:div>
    <w:div w:id="1433934753">
      <w:bodyDiv w:val="1"/>
      <w:marLeft w:val="0"/>
      <w:marRight w:val="0"/>
      <w:marTop w:val="0"/>
      <w:marBottom w:val="0"/>
      <w:divBdr>
        <w:top w:val="none" w:sz="0" w:space="0" w:color="auto"/>
        <w:left w:val="none" w:sz="0" w:space="0" w:color="auto"/>
        <w:bottom w:val="none" w:sz="0" w:space="0" w:color="auto"/>
        <w:right w:val="none" w:sz="0" w:space="0" w:color="auto"/>
      </w:divBdr>
    </w:div>
    <w:div w:id="1435173744">
      <w:bodyDiv w:val="1"/>
      <w:marLeft w:val="0"/>
      <w:marRight w:val="0"/>
      <w:marTop w:val="0"/>
      <w:marBottom w:val="0"/>
      <w:divBdr>
        <w:top w:val="none" w:sz="0" w:space="0" w:color="auto"/>
        <w:left w:val="none" w:sz="0" w:space="0" w:color="auto"/>
        <w:bottom w:val="none" w:sz="0" w:space="0" w:color="auto"/>
        <w:right w:val="none" w:sz="0" w:space="0" w:color="auto"/>
      </w:divBdr>
    </w:div>
    <w:div w:id="1437747087">
      <w:bodyDiv w:val="1"/>
      <w:marLeft w:val="0"/>
      <w:marRight w:val="0"/>
      <w:marTop w:val="0"/>
      <w:marBottom w:val="0"/>
      <w:divBdr>
        <w:top w:val="none" w:sz="0" w:space="0" w:color="auto"/>
        <w:left w:val="none" w:sz="0" w:space="0" w:color="auto"/>
        <w:bottom w:val="none" w:sz="0" w:space="0" w:color="auto"/>
        <w:right w:val="none" w:sz="0" w:space="0" w:color="auto"/>
      </w:divBdr>
    </w:div>
    <w:div w:id="1444767461">
      <w:bodyDiv w:val="1"/>
      <w:marLeft w:val="0"/>
      <w:marRight w:val="0"/>
      <w:marTop w:val="0"/>
      <w:marBottom w:val="0"/>
      <w:divBdr>
        <w:top w:val="none" w:sz="0" w:space="0" w:color="auto"/>
        <w:left w:val="none" w:sz="0" w:space="0" w:color="auto"/>
        <w:bottom w:val="none" w:sz="0" w:space="0" w:color="auto"/>
        <w:right w:val="none" w:sz="0" w:space="0" w:color="auto"/>
      </w:divBdr>
    </w:div>
    <w:div w:id="1456558953">
      <w:bodyDiv w:val="1"/>
      <w:marLeft w:val="0"/>
      <w:marRight w:val="0"/>
      <w:marTop w:val="0"/>
      <w:marBottom w:val="0"/>
      <w:divBdr>
        <w:top w:val="none" w:sz="0" w:space="0" w:color="auto"/>
        <w:left w:val="none" w:sz="0" w:space="0" w:color="auto"/>
        <w:bottom w:val="none" w:sz="0" w:space="0" w:color="auto"/>
        <w:right w:val="none" w:sz="0" w:space="0" w:color="auto"/>
      </w:divBdr>
    </w:div>
    <w:div w:id="1469322752">
      <w:bodyDiv w:val="1"/>
      <w:marLeft w:val="0"/>
      <w:marRight w:val="0"/>
      <w:marTop w:val="0"/>
      <w:marBottom w:val="0"/>
      <w:divBdr>
        <w:top w:val="none" w:sz="0" w:space="0" w:color="auto"/>
        <w:left w:val="none" w:sz="0" w:space="0" w:color="auto"/>
        <w:bottom w:val="none" w:sz="0" w:space="0" w:color="auto"/>
        <w:right w:val="none" w:sz="0" w:space="0" w:color="auto"/>
      </w:divBdr>
    </w:div>
    <w:div w:id="1472090303">
      <w:bodyDiv w:val="1"/>
      <w:marLeft w:val="0"/>
      <w:marRight w:val="0"/>
      <w:marTop w:val="0"/>
      <w:marBottom w:val="0"/>
      <w:divBdr>
        <w:top w:val="none" w:sz="0" w:space="0" w:color="auto"/>
        <w:left w:val="none" w:sz="0" w:space="0" w:color="auto"/>
        <w:bottom w:val="none" w:sz="0" w:space="0" w:color="auto"/>
        <w:right w:val="none" w:sz="0" w:space="0" w:color="auto"/>
      </w:divBdr>
    </w:div>
    <w:div w:id="1476802154">
      <w:bodyDiv w:val="1"/>
      <w:marLeft w:val="0"/>
      <w:marRight w:val="0"/>
      <w:marTop w:val="0"/>
      <w:marBottom w:val="0"/>
      <w:divBdr>
        <w:top w:val="none" w:sz="0" w:space="0" w:color="auto"/>
        <w:left w:val="none" w:sz="0" w:space="0" w:color="auto"/>
        <w:bottom w:val="none" w:sz="0" w:space="0" w:color="auto"/>
        <w:right w:val="none" w:sz="0" w:space="0" w:color="auto"/>
      </w:divBdr>
    </w:div>
    <w:div w:id="1487747118">
      <w:bodyDiv w:val="1"/>
      <w:marLeft w:val="0"/>
      <w:marRight w:val="0"/>
      <w:marTop w:val="0"/>
      <w:marBottom w:val="0"/>
      <w:divBdr>
        <w:top w:val="none" w:sz="0" w:space="0" w:color="auto"/>
        <w:left w:val="none" w:sz="0" w:space="0" w:color="auto"/>
        <w:bottom w:val="none" w:sz="0" w:space="0" w:color="auto"/>
        <w:right w:val="none" w:sz="0" w:space="0" w:color="auto"/>
      </w:divBdr>
    </w:div>
    <w:div w:id="1496847049">
      <w:bodyDiv w:val="1"/>
      <w:marLeft w:val="0"/>
      <w:marRight w:val="0"/>
      <w:marTop w:val="0"/>
      <w:marBottom w:val="0"/>
      <w:divBdr>
        <w:top w:val="none" w:sz="0" w:space="0" w:color="auto"/>
        <w:left w:val="none" w:sz="0" w:space="0" w:color="auto"/>
        <w:bottom w:val="none" w:sz="0" w:space="0" w:color="auto"/>
        <w:right w:val="none" w:sz="0" w:space="0" w:color="auto"/>
      </w:divBdr>
    </w:div>
    <w:div w:id="1498156131">
      <w:bodyDiv w:val="1"/>
      <w:marLeft w:val="0"/>
      <w:marRight w:val="0"/>
      <w:marTop w:val="0"/>
      <w:marBottom w:val="0"/>
      <w:divBdr>
        <w:top w:val="none" w:sz="0" w:space="0" w:color="auto"/>
        <w:left w:val="none" w:sz="0" w:space="0" w:color="auto"/>
        <w:bottom w:val="none" w:sz="0" w:space="0" w:color="auto"/>
        <w:right w:val="none" w:sz="0" w:space="0" w:color="auto"/>
      </w:divBdr>
    </w:div>
    <w:div w:id="1516385807">
      <w:bodyDiv w:val="1"/>
      <w:marLeft w:val="0"/>
      <w:marRight w:val="0"/>
      <w:marTop w:val="0"/>
      <w:marBottom w:val="0"/>
      <w:divBdr>
        <w:top w:val="none" w:sz="0" w:space="0" w:color="auto"/>
        <w:left w:val="none" w:sz="0" w:space="0" w:color="auto"/>
        <w:bottom w:val="none" w:sz="0" w:space="0" w:color="auto"/>
        <w:right w:val="none" w:sz="0" w:space="0" w:color="auto"/>
      </w:divBdr>
    </w:div>
    <w:div w:id="1542403112">
      <w:bodyDiv w:val="1"/>
      <w:marLeft w:val="0"/>
      <w:marRight w:val="0"/>
      <w:marTop w:val="0"/>
      <w:marBottom w:val="0"/>
      <w:divBdr>
        <w:top w:val="none" w:sz="0" w:space="0" w:color="auto"/>
        <w:left w:val="none" w:sz="0" w:space="0" w:color="auto"/>
        <w:bottom w:val="none" w:sz="0" w:space="0" w:color="auto"/>
        <w:right w:val="none" w:sz="0" w:space="0" w:color="auto"/>
      </w:divBdr>
    </w:div>
    <w:div w:id="1563176749">
      <w:bodyDiv w:val="1"/>
      <w:marLeft w:val="0"/>
      <w:marRight w:val="0"/>
      <w:marTop w:val="0"/>
      <w:marBottom w:val="0"/>
      <w:divBdr>
        <w:top w:val="none" w:sz="0" w:space="0" w:color="auto"/>
        <w:left w:val="none" w:sz="0" w:space="0" w:color="auto"/>
        <w:bottom w:val="none" w:sz="0" w:space="0" w:color="auto"/>
        <w:right w:val="none" w:sz="0" w:space="0" w:color="auto"/>
      </w:divBdr>
    </w:div>
    <w:div w:id="1566794107">
      <w:bodyDiv w:val="1"/>
      <w:marLeft w:val="0"/>
      <w:marRight w:val="0"/>
      <w:marTop w:val="0"/>
      <w:marBottom w:val="0"/>
      <w:divBdr>
        <w:top w:val="none" w:sz="0" w:space="0" w:color="auto"/>
        <w:left w:val="none" w:sz="0" w:space="0" w:color="auto"/>
        <w:bottom w:val="none" w:sz="0" w:space="0" w:color="auto"/>
        <w:right w:val="none" w:sz="0" w:space="0" w:color="auto"/>
      </w:divBdr>
    </w:div>
    <w:div w:id="1580601533">
      <w:bodyDiv w:val="1"/>
      <w:marLeft w:val="0"/>
      <w:marRight w:val="0"/>
      <w:marTop w:val="0"/>
      <w:marBottom w:val="0"/>
      <w:divBdr>
        <w:top w:val="none" w:sz="0" w:space="0" w:color="auto"/>
        <w:left w:val="none" w:sz="0" w:space="0" w:color="auto"/>
        <w:bottom w:val="none" w:sz="0" w:space="0" w:color="auto"/>
        <w:right w:val="none" w:sz="0" w:space="0" w:color="auto"/>
      </w:divBdr>
    </w:div>
    <w:div w:id="1593316239">
      <w:bodyDiv w:val="1"/>
      <w:marLeft w:val="0"/>
      <w:marRight w:val="0"/>
      <w:marTop w:val="0"/>
      <w:marBottom w:val="0"/>
      <w:divBdr>
        <w:top w:val="none" w:sz="0" w:space="0" w:color="auto"/>
        <w:left w:val="none" w:sz="0" w:space="0" w:color="auto"/>
        <w:bottom w:val="none" w:sz="0" w:space="0" w:color="auto"/>
        <w:right w:val="none" w:sz="0" w:space="0" w:color="auto"/>
      </w:divBdr>
    </w:div>
    <w:div w:id="1600332597">
      <w:bodyDiv w:val="1"/>
      <w:marLeft w:val="0"/>
      <w:marRight w:val="0"/>
      <w:marTop w:val="0"/>
      <w:marBottom w:val="0"/>
      <w:divBdr>
        <w:top w:val="none" w:sz="0" w:space="0" w:color="auto"/>
        <w:left w:val="none" w:sz="0" w:space="0" w:color="auto"/>
        <w:bottom w:val="none" w:sz="0" w:space="0" w:color="auto"/>
        <w:right w:val="none" w:sz="0" w:space="0" w:color="auto"/>
      </w:divBdr>
    </w:div>
    <w:div w:id="1606107526">
      <w:bodyDiv w:val="1"/>
      <w:marLeft w:val="0"/>
      <w:marRight w:val="0"/>
      <w:marTop w:val="0"/>
      <w:marBottom w:val="0"/>
      <w:divBdr>
        <w:top w:val="none" w:sz="0" w:space="0" w:color="auto"/>
        <w:left w:val="none" w:sz="0" w:space="0" w:color="auto"/>
        <w:bottom w:val="none" w:sz="0" w:space="0" w:color="auto"/>
        <w:right w:val="none" w:sz="0" w:space="0" w:color="auto"/>
      </w:divBdr>
    </w:div>
    <w:div w:id="1611619645">
      <w:bodyDiv w:val="1"/>
      <w:marLeft w:val="0"/>
      <w:marRight w:val="0"/>
      <w:marTop w:val="0"/>
      <w:marBottom w:val="0"/>
      <w:divBdr>
        <w:top w:val="none" w:sz="0" w:space="0" w:color="auto"/>
        <w:left w:val="none" w:sz="0" w:space="0" w:color="auto"/>
        <w:bottom w:val="none" w:sz="0" w:space="0" w:color="auto"/>
        <w:right w:val="none" w:sz="0" w:space="0" w:color="auto"/>
      </w:divBdr>
    </w:div>
    <w:div w:id="1615483477">
      <w:bodyDiv w:val="1"/>
      <w:marLeft w:val="0"/>
      <w:marRight w:val="0"/>
      <w:marTop w:val="0"/>
      <w:marBottom w:val="0"/>
      <w:divBdr>
        <w:top w:val="none" w:sz="0" w:space="0" w:color="auto"/>
        <w:left w:val="none" w:sz="0" w:space="0" w:color="auto"/>
        <w:bottom w:val="none" w:sz="0" w:space="0" w:color="auto"/>
        <w:right w:val="none" w:sz="0" w:space="0" w:color="auto"/>
      </w:divBdr>
    </w:div>
    <w:div w:id="1623998850">
      <w:bodyDiv w:val="1"/>
      <w:marLeft w:val="0"/>
      <w:marRight w:val="0"/>
      <w:marTop w:val="0"/>
      <w:marBottom w:val="0"/>
      <w:divBdr>
        <w:top w:val="none" w:sz="0" w:space="0" w:color="auto"/>
        <w:left w:val="none" w:sz="0" w:space="0" w:color="auto"/>
        <w:bottom w:val="none" w:sz="0" w:space="0" w:color="auto"/>
        <w:right w:val="none" w:sz="0" w:space="0" w:color="auto"/>
      </w:divBdr>
    </w:div>
    <w:div w:id="1630550011">
      <w:bodyDiv w:val="1"/>
      <w:marLeft w:val="0"/>
      <w:marRight w:val="0"/>
      <w:marTop w:val="0"/>
      <w:marBottom w:val="0"/>
      <w:divBdr>
        <w:top w:val="none" w:sz="0" w:space="0" w:color="auto"/>
        <w:left w:val="none" w:sz="0" w:space="0" w:color="auto"/>
        <w:bottom w:val="none" w:sz="0" w:space="0" w:color="auto"/>
        <w:right w:val="none" w:sz="0" w:space="0" w:color="auto"/>
      </w:divBdr>
    </w:div>
    <w:div w:id="1635404215">
      <w:bodyDiv w:val="1"/>
      <w:marLeft w:val="0"/>
      <w:marRight w:val="0"/>
      <w:marTop w:val="0"/>
      <w:marBottom w:val="0"/>
      <w:divBdr>
        <w:top w:val="none" w:sz="0" w:space="0" w:color="auto"/>
        <w:left w:val="none" w:sz="0" w:space="0" w:color="auto"/>
        <w:bottom w:val="none" w:sz="0" w:space="0" w:color="auto"/>
        <w:right w:val="none" w:sz="0" w:space="0" w:color="auto"/>
      </w:divBdr>
    </w:div>
    <w:div w:id="1638293127">
      <w:bodyDiv w:val="1"/>
      <w:marLeft w:val="0"/>
      <w:marRight w:val="0"/>
      <w:marTop w:val="0"/>
      <w:marBottom w:val="0"/>
      <w:divBdr>
        <w:top w:val="none" w:sz="0" w:space="0" w:color="auto"/>
        <w:left w:val="none" w:sz="0" w:space="0" w:color="auto"/>
        <w:bottom w:val="none" w:sz="0" w:space="0" w:color="auto"/>
        <w:right w:val="none" w:sz="0" w:space="0" w:color="auto"/>
      </w:divBdr>
    </w:div>
    <w:div w:id="1647977355">
      <w:bodyDiv w:val="1"/>
      <w:marLeft w:val="0"/>
      <w:marRight w:val="0"/>
      <w:marTop w:val="0"/>
      <w:marBottom w:val="0"/>
      <w:divBdr>
        <w:top w:val="none" w:sz="0" w:space="0" w:color="auto"/>
        <w:left w:val="none" w:sz="0" w:space="0" w:color="auto"/>
        <w:bottom w:val="none" w:sz="0" w:space="0" w:color="auto"/>
        <w:right w:val="none" w:sz="0" w:space="0" w:color="auto"/>
      </w:divBdr>
    </w:div>
    <w:div w:id="1657152694">
      <w:bodyDiv w:val="1"/>
      <w:marLeft w:val="0"/>
      <w:marRight w:val="0"/>
      <w:marTop w:val="0"/>
      <w:marBottom w:val="0"/>
      <w:divBdr>
        <w:top w:val="none" w:sz="0" w:space="0" w:color="auto"/>
        <w:left w:val="none" w:sz="0" w:space="0" w:color="auto"/>
        <w:bottom w:val="none" w:sz="0" w:space="0" w:color="auto"/>
        <w:right w:val="none" w:sz="0" w:space="0" w:color="auto"/>
      </w:divBdr>
    </w:div>
    <w:div w:id="1661543190">
      <w:bodyDiv w:val="1"/>
      <w:marLeft w:val="0"/>
      <w:marRight w:val="0"/>
      <w:marTop w:val="0"/>
      <w:marBottom w:val="0"/>
      <w:divBdr>
        <w:top w:val="none" w:sz="0" w:space="0" w:color="auto"/>
        <w:left w:val="none" w:sz="0" w:space="0" w:color="auto"/>
        <w:bottom w:val="none" w:sz="0" w:space="0" w:color="auto"/>
        <w:right w:val="none" w:sz="0" w:space="0" w:color="auto"/>
      </w:divBdr>
    </w:div>
    <w:div w:id="1684740814">
      <w:bodyDiv w:val="1"/>
      <w:marLeft w:val="0"/>
      <w:marRight w:val="0"/>
      <w:marTop w:val="0"/>
      <w:marBottom w:val="0"/>
      <w:divBdr>
        <w:top w:val="none" w:sz="0" w:space="0" w:color="auto"/>
        <w:left w:val="none" w:sz="0" w:space="0" w:color="auto"/>
        <w:bottom w:val="none" w:sz="0" w:space="0" w:color="auto"/>
        <w:right w:val="none" w:sz="0" w:space="0" w:color="auto"/>
      </w:divBdr>
    </w:div>
    <w:div w:id="1685284557">
      <w:bodyDiv w:val="1"/>
      <w:marLeft w:val="0"/>
      <w:marRight w:val="0"/>
      <w:marTop w:val="0"/>
      <w:marBottom w:val="0"/>
      <w:divBdr>
        <w:top w:val="none" w:sz="0" w:space="0" w:color="auto"/>
        <w:left w:val="none" w:sz="0" w:space="0" w:color="auto"/>
        <w:bottom w:val="none" w:sz="0" w:space="0" w:color="auto"/>
        <w:right w:val="none" w:sz="0" w:space="0" w:color="auto"/>
      </w:divBdr>
    </w:div>
    <w:div w:id="1702851810">
      <w:bodyDiv w:val="1"/>
      <w:marLeft w:val="0"/>
      <w:marRight w:val="0"/>
      <w:marTop w:val="0"/>
      <w:marBottom w:val="0"/>
      <w:divBdr>
        <w:top w:val="none" w:sz="0" w:space="0" w:color="auto"/>
        <w:left w:val="none" w:sz="0" w:space="0" w:color="auto"/>
        <w:bottom w:val="none" w:sz="0" w:space="0" w:color="auto"/>
        <w:right w:val="none" w:sz="0" w:space="0" w:color="auto"/>
      </w:divBdr>
    </w:div>
    <w:div w:id="1726446955">
      <w:bodyDiv w:val="1"/>
      <w:marLeft w:val="0"/>
      <w:marRight w:val="0"/>
      <w:marTop w:val="0"/>
      <w:marBottom w:val="0"/>
      <w:divBdr>
        <w:top w:val="none" w:sz="0" w:space="0" w:color="auto"/>
        <w:left w:val="none" w:sz="0" w:space="0" w:color="auto"/>
        <w:bottom w:val="none" w:sz="0" w:space="0" w:color="auto"/>
        <w:right w:val="none" w:sz="0" w:space="0" w:color="auto"/>
      </w:divBdr>
    </w:div>
    <w:div w:id="1733235536">
      <w:bodyDiv w:val="1"/>
      <w:marLeft w:val="0"/>
      <w:marRight w:val="0"/>
      <w:marTop w:val="0"/>
      <w:marBottom w:val="0"/>
      <w:divBdr>
        <w:top w:val="none" w:sz="0" w:space="0" w:color="auto"/>
        <w:left w:val="none" w:sz="0" w:space="0" w:color="auto"/>
        <w:bottom w:val="none" w:sz="0" w:space="0" w:color="auto"/>
        <w:right w:val="none" w:sz="0" w:space="0" w:color="auto"/>
      </w:divBdr>
    </w:div>
    <w:div w:id="1734349520">
      <w:bodyDiv w:val="1"/>
      <w:marLeft w:val="0"/>
      <w:marRight w:val="0"/>
      <w:marTop w:val="0"/>
      <w:marBottom w:val="0"/>
      <w:divBdr>
        <w:top w:val="none" w:sz="0" w:space="0" w:color="auto"/>
        <w:left w:val="none" w:sz="0" w:space="0" w:color="auto"/>
        <w:bottom w:val="none" w:sz="0" w:space="0" w:color="auto"/>
        <w:right w:val="none" w:sz="0" w:space="0" w:color="auto"/>
      </w:divBdr>
    </w:div>
    <w:div w:id="1735352262">
      <w:bodyDiv w:val="1"/>
      <w:marLeft w:val="0"/>
      <w:marRight w:val="0"/>
      <w:marTop w:val="0"/>
      <w:marBottom w:val="0"/>
      <w:divBdr>
        <w:top w:val="none" w:sz="0" w:space="0" w:color="auto"/>
        <w:left w:val="none" w:sz="0" w:space="0" w:color="auto"/>
        <w:bottom w:val="none" w:sz="0" w:space="0" w:color="auto"/>
        <w:right w:val="none" w:sz="0" w:space="0" w:color="auto"/>
      </w:divBdr>
    </w:div>
    <w:div w:id="1736312587">
      <w:bodyDiv w:val="1"/>
      <w:marLeft w:val="0"/>
      <w:marRight w:val="0"/>
      <w:marTop w:val="0"/>
      <w:marBottom w:val="0"/>
      <w:divBdr>
        <w:top w:val="none" w:sz="0" w:space="0" w:color="auto"/>
        <w:left w:val="none" w:sz="0" w:space="0" w:color="auto"/>
        <w:bottom w:val="none" w:sz="0" w:space="0" w:color="auto"/>
        <w:right w:val="none" w:sz="0" w:space="0" w:color="auto"/>
      </w:divBdr>
    </w:div>
    <w:div w:id="1742484402">
      <w:bodyDiv w:val="1"/>
      <w:marLeft w:val="0"/>
      <w:marRight w:val="0"/>
      <w:marTop w:val="0"/>
      <w:marBottom w:val="0"/>
      <w:divBdr>
        <w:top w:val="none" w:sz="0" w:space="0" w:color="auto"/>
        <w:left w:val="none" w:sz="0" w:space="0" w:color="auto"/>
        <w:bottom w:val="none" w:sz="0" w:space="0" w:color="auto"/>
        <w:right w:val="none" w:sz="0" w:space="0" w:color="auto"/>
      </w:divBdr>
    </w:div>
    <w:div w:id="1743913206">
      <w:bodyDiv w:val="1"/>
      <w:marLeft w:val="0"/>
      <w:marRight w:val="0"/>
      <w:marTop w:val="0"/>
      <w:marBottom w:val="0"/>
      <w:divBdr>
        <w:top w:val="none" w:sz="0" w:space="0" w:color="auto"/>
        <w:left w:val="none" w:sz="0" w:space="0" w:color="auto"/>
        <w:bottom w:val="none" w:sz="0" w:space="0" w:color="auto"/>
        <w:right w:val="none" w:sz="0" w:space="0" w:color="auto"/>
      </w:divBdr>
    </w:div>
    <w:div w:id="1745448379">
      <w:bodyDiv w:val="1"/>
      <w:marLeft w:val="0"/>
      <w:marRight w:val="0"/>
      <w:marTop w:val="0"/>
      <w:marBottom w:val="0"/>
      <w:divBdr>
        <w:top w:val="none" w:sz="0" w:space="0" w:color="auto"/>
        <w:left w:val="none" w:sz="0" w:space="0" w:color="auto"/>
        <w:bottom w:val="none" w:sz="0" w:space="0" w:color="auto"/>
        <w:right w:val="none" w:sz="0" w:space="0" w:color="auto"/>
      </w:divBdr>
    </w:div>
    <w:div w:id="1750418629">
      <w:bodyDiv w:val="1"/>
      <w:marLeft w:val="0"/>
      <w:marRight w:val="0"/>
      <w:marTop w:val="0"/>
      <w:marBottom w:val="0"/>
      <w:divBdr>
        <w:top w:val="none" w:sz="0" w:space="0" w:color="auto"/>
        <w:left w:val="none" w:sz="0" w:space="0" w:color="auto"/>
        <w:bottom w:val="none" w:sz="0" w:space="0" w:color="auto"/>
        <w:right w:val="none" w:sz="0" w:space="0" w:color="auto"/>
      </w:divBdr>
    </w:div>
    <w:div w:id="1751658005">
      <w:bodyDiv w:val="1"/>
      <w:marLeft w:val="0"/>
      <w:marRight w:val="0"/>
      <w:marTop w:val="0"/>
      <w:marBottom w:val="0"/>
      <w:divBdr>
        <w:top w:val="none" w:sz="0" w:space="0" w:color="auto"/>
        <w:left w:val="none" w:sz="0" w:space="0" w:color="auto"/>
        <w:bottom w:val="none" w:sz="0" w:space="0" w:color="auto"/>
        <w:right w:val="none" w:sz="0" w:space="0" w:color="auto"/>
      </w:divBdr>
    </w:div>
    <w:div w:id="1769960921">
      <w:bodyDiv w:val="1"/>
      <w:marLeft w:val="0"/>
      <w:marRight w:val="0"/>
      <w:marTop w:val="0"/>
      <w:marBottom w:val="0"/>
      <w:divBdr>
        <w:top w:val="none" w:sz="0" w:space="0" w:color="auto"/>
        <w:left w:val="none" w:sz="0" w:space="0" w:color="auto"/>
        <w:bottom w:val="none" w:sz="0" w:space="0" w:color="auto"/>
        <w:right w:val="none" w:sz="0" w:space="0" w:color="auto"/>
      </w:divBdr>
    </w:div>
    <w:div w:id="1790539696">
      <w:bodyDiv w:val="1"/>
      <w:marLeft w:val="0"/>
      <w:marRight w:val="0"/>
      <w:marTop w:val="0"/>
      <w:marBottom w:val="0"/>
      <w:divBdr>
        <w:top w:val="none" w:sz="0" w:space="0" w:color="auto"/>
        <w:left w:val="none" w:sz="0" w:space="0" w:color="auto"/>
        <w:bottom w:val="none" w:sz="0" w:space="0" w:color="auto"/>
        <w:right w:val="none" w:sz="0" w:space="0" w:color="auto"/>
      </w:divBdr>
    </w:div>
    <w:div w:id="1812600566">
      <w:bodyDiv w:val="1"/>
      <w:marLeft w:val="0"/>
      <w:marRight w:val="0"/>
      <w:marTop w:val="0"/>
      <w:marBottom w:val="0"/>
      <w:divBdr>
        <w:top w:val="none" w:sz="0" w:space="0" w:color="auto"/>
        <w:left w:val="none" w:sz="0" w:space="0" w:color="auto"/>
        <w:bottom w:val="none" w:sz="0" w:space="0" w:color="auto"/>
        <w:right w:val="none" w:sz="0" w:space="0" w:color="auto"/>
      </w:divBdr>
    </w:div>
    <w:div w:id="1815442368">
      <w:bodyDiv w:val="1"/>
      <w:marLeft w:val="0"/>
      <w:marRight w:val="0"/>
      <w:marTop w:val="0"/>
      <w:marBottom w:val="0"/>
      <w:divBdr>
        <w:top w:val="none" w:sz="0" w:space="0" w:color="auto"/>
        <w:left w:val="none" w:sz="0" w:space="0" w:color="auto"/>
        <w:bottom w:val="none" w:sz="0" w:space="0" w:color="auto"/>
        <w:right w:val="none" w:sz="0" w:space="0" w:color="auto"/>
      </w:divBdr>
    </w:div>
    <w:div w:id="1815755670">
      <w:bodyDiv w:val="1"/>
      <w:marLeft w:val="0"/>
      <w:marRight w:val="0"/>
      <w:marTop w:val="0"/>
      <w:marBottom w:val="0"/>
      <w:divBdr>
        <w:top w:val="none" w:sz="0" w:space="0" w:color="auto"/>
        <w:left w:val="none" w:sz="0" w:space="0" w:color="auto"/>
        <w:bottom w:val="none" w:sz="0" w:space="0" w:color="auto"/>
        <w:right w:val="none" w:sz="0" w:space="0" w:color="auto"/>
      </w:divBdr>
    </w:div>
    <w:div w:id="1821580065">
      <w:bodyDiv w:val="1"/>
      <w:marLeft w:val="0"/>
      <w:marRight w:val="0"/>
      <w:marTop w:val="0"/>
      <w:marBottom w:val="0"/>
      <w:divBdr>
        <w:top w:val="none" w:sz="0" w:space="0" w:color="auto"/>
        <w:left w:val="none" w:sz="0" w:space="0" w:color="auto"/>
        <w:bottom w:val="none" w:sz="0" w:space="0" w:color="auto"/>
        <w:right w:val="none" w:sz="0" w:space="0" w:color="auto"/>
      </w:divBdr>
    </w:div>
    <w:div w:id="1839734152">
      <w:bodyDiv w:val="1"/>
      <w:marLeft w:val="0"/>
      <w:marRight w:val="0"/>
      <w:marTop w:val="0"/>
      <w:marBottom w:val="0"/>
      <w:divBdr>
        <w:top w:val="none" w:sz="0" w:space="0" w:color="auto"/>
        <w:left w:val="none" w:sz="0" w:space="0" w:color="auto"/>
        <w:bottom w:val="none" w:sz="0" w:space="0" w:color="auto"/>
        <w:right w:val="none" w:sz="0" w:space="0" w:color="auto"/>
      </w:divBdr>
    </w:div>
    <w:div w:id="1843011626">
      <w:bodyDiv w:val="1"/>
      <w:marLeft w:val="0"/>
      <w:marRight w:val="0"/>
      <w:marTop w:val="0"/>
      <w:marBottom w:val="0"/>
      <w:divBdr>
        <w:top w:val="none" w:sz="0" w:space="0" w:color="auto"/>
        <w:left w:val="none" w:sz="0" w:space="0" w:color="auto"/>
        <w:bottom w:val="none" w:sz="0" w:space="0" w:color="auto"/>
        <w:right w:val="none" w:sz="0" w:space="0" w:color="auto"/>
      </w:divBdr>
    </w:div>
    <w:div w:id="1850485496">
      <w:bodyDiv w:val="1"/>
      <w:marLeft w:val="0"/>
      <w:marRight w:val="0"/>
      <w:marTop w:val="0"/>
      <w:marBottom w:val="0"/>
      <w:divBdr>
        <w:top w:val="none" w:sz="0" w:space="0" w:color="auto"/>
        <w:left w:val="none" w:sz="0" w:space="0" w:color="auto"/>
        <w:bottom w:val="none" w:sz="0" w:space="0" w:color="auto"/>
        <w:right w:val="none" w:sz="0" w:space="0" w:color="auto"/>
      </w:divBdr>
    </w:div>
    <w:div w:id="1860314038">
      <w:bodyDiv w:val="1"/>
      <w:marLeft w:val="0"/>
      <w:marRight w:val="0"/>
      <w:marTop w:val="0"/>
      <w:marBottom w:val="0"/>
      <w:divBdr>
        <w:top w:val="none" w:sz="0" w:space="0" w:color="auto"/>
        <w:left w:val="none" w:sz="0" w:space="0" w:color="auto"/>
        <w:bottom w:val="none" w:sz="0" w:space="0" w:color="auto"/>
        <w:right w:val="none" w:sz="0" w:space="0" w:color="auto"/>
      </w:divBdr>
    </w:div>
    <w:div w:id="1862012178">
      <w:bodyDiv w:val="1"/>
      <w:marLeft w:val="0"/>
      <w:marRight w:val="0"/>
      <w:marTop w:val="0"/>
      <w:marBottom w:val="0"/>
      <w:divBdr>
        <w:top w:val="none" w:sz="0" w:space="0" w:color="auto"/>
        <w:left w:val="none" w:sz="0" w:space="0" w:color="auto"/>
        <w:bottom w:val="none" w:sz="0" w:space="0" w:color="auto"/>
        <w:right w:val="none" w:sz="0" w:space="0" w:color="auto"/>
      </w:divBdr>
    </w:div>
    <w:div w:id="1864242663">
      <w:bodyDiv w:val="1"/>
      <w:marLeft w:val="0"/>
      <w:marRight w:val="0"/>
      <w:marTop w:val="0"/>
      <w:marBottom w:val="0"/>
      <w:divBdr>
        <w:top w:val="none" w:sz="0" w:space="0" w:color="auto"/>
        <w:left w:val="none" w:sz="0" w:space="0" w:color="auto"/>
        <w:bottom w:val="none" w:sz="0" w:space="0" w:color="auto"/>
        <w:right w:val="none" w:sz="0" w:space="0" w:color="auto"/>
      </w:divBdr>
    </w:div>
    <w:div w:id="1870684132">
      <w:bodyDiv w:val="1"/>
      <w:marLeft w:val="0"/>
      <w:marRight w:val="0"/>
      <w:marTop w:val="0"/>
      <w:marBottom w:val="0"/>
      <w:divBdr>
        <w:top w:val="none" w:sz="0" w:space="0" w:color="auto"/>
        <w:left w:val="none" w:sz="0" w:space="0" w:color="auto"/>
        <w:bottom w:val="none" w:sz="0" w:space="0" w:color="auto"/>
        <w:right w:val="none" w:sz="0" w:space="0" w:color="auto"/>
      </w:divBdr>
    </w:div>
    <w:div w:id="1873301545">
      <w:bodyDiv w:val="1"/>
      <w:marLeft w:val="0"/>
      <w:marRight w:val="0"/>
      <w:marTop w:val="0"/>
      <w:marBottom w:val="0"/>
      <w:divBdr>
        <w:top w:val="none" w:sz="0" w:space="0" w:color="auto"/>
        <w:left w:val="none" w:sz="0" w:space="0" w:color="auto"/>
        <w:bottom w:val="none" w:sz="0" w:space="0" w:color="auto"/>
        <w:right w:val="none" w:sz="0" w:space="0" w:color="auto"/>
      </w:divBdr>
    </w:div>
    <w:div w:id="1873373945">
      <w:bodyDiv w:val="1"/>
      <w:marLeft w:val="0"/>
      <w:marRight w:val="0"/>
      <w:marTop w:val="0"/>
      <w:marBottom w:val="0"/>
      <w:divBdr>
        <w:top w:val="none" w:sz="0" w:space="0" w:color="auto"/>
        <w:left w:val="none" w:sz="0" w:space="0" w:color="auto"/>
        <w:bottom w:val="none" w:sz="0" w:space="0" w:color="auto"/>
        <w:right w:val="none" w:sz="0" w:space="0" w:color="auto"/>
      </w:divBdr>
    </w:div>
    <w:div w:id="1877234723">
      <w:bodyDiv w:val="1"/>
      <w:marLeft w:val="0"/>
      <w:marRight w:val="0"/>
      <w:marTop w:val="0"/>
      <w:marBottom w:val="0"/>
      <w:divBdr>
        <w:top w:val="none" w:sz="0" w:space="0" w:color="auto"/>
        <w:left w:val="none" w:sz="0" w:space="0" w:color="auto"/>
        <w:bottom w:val="none" w:sz="0" w:space="0" w:color="auto"/>
        <w:right w:val="none" w:sz="0" w:space="0" w:color="auto"/>
      </w:divBdr>
    </w:div>
    <w:div w:id="1879778837">
      <w:bodyDiv w:val="1"/>
      <w:marLeft w:val="0"/>
      <w:marRight w:val="0"/>
      <w:marTop w:val="0"/>
      <w:marBottom w:val="0"/>
      <w:divBdr>
        <w:top w:val="none" w:sz="0" w:space="0" w:color="auto"/>
        <w:left w:val="none" w:sz="0" w:space="0" w:color="auto"/>
        <w:bottom w:val="none" w:sz="0" w:space="0" w:color="auto"/>
        <w:right w:val="none" w:sz="0" w:space="0" w:color="auto"/>
      </w:divBdr>
    </w:div>
    <w:div w:id="1890073441">
      <w:bodyDiv w:val="1"/>
      <w:marLeft w:val="0"/>
      <w:marRight w:val="0"/>
      <w:marTop w:val="0"/>
      <w:marBottom w:val="0"/>
      <w:divBdr>
        <w:top w:val="none" w:sz="0" w:space="0" w:color="auto"/>
        <w:left w:val="none" w:sz="0" w:space="0" w:color="auto"/>
        <w:bottom w:val="none" w:sz="0" w:space="0" w:color="auto"/>
        <w:right w:val="none" w:sz="0" w:space="0" w:color="auto"/>
      </w:divBdr>
    </w:div>
    <w:div w:id="1893810472">
      <w:bodyDiv w:val="1"/>
      <w:marLeft w:val="0"/>
      <w:marRight w:val="0"/>
      <w:marTop w:val="0"/>
      <w:marBottom w:val="0"/>
      <w:divBdr>
        <w:top w:val="none" w:sz="0" w:space="0" w:color="auto"/>
        <w:left w:val="none" w:sz="0" w:space="0" w:color="auto"/>
        <w:bottom w:val="none" w:sz="0" w:space="0" w:color="auto"/>
        <w:right w:val="none" w:sz="0" w:space="0" w:color="auto"/>
      </w:divBdr>
    </w:div>
    <w:div w:id="1899783910">
      <w:bodyDiv w:val="1"/>
      <w:marLeft w:val="0"/>
      <w:marRight w:val="0"/>
      <w:marTop w:val="0"/>
      <w:marBottom w:val="0"/>
      <w:divBdr>
        <w:top w:val="none" w:sz="0" w:space="0" w:color="auto"/>
        <w:left w:val="none" w:sz="0" w:space="0" w:color="auto"/>
        <w:bottom w:val="none" w:sz="0" w:space="0" w:color="auto"/>
        <w:right w:val="none" w:sz="0" w:space="0" w:color="auto"/>
      </w:divBdr>
    </w:div>
    <w:div w:id="1909998501">
      <w:bodyDiv w:val="1"/>
      <w:marLeft w:val="0"/>
      <w:marRight w:val="0"/>
      <w:marTop w:val="0"/>
      <w:marBottom w:val="0"/>
      <w:divBdr>
        <w:top w:val="none" w:sz="0" w:space="0" w:color="auto"/>
        <w:left w:val="none" w:sz="0" w:space="0" w:color="auto"/>
        <w:bottom w:val="none" w:sz="0" w:space="0" w:color="auto"/>
        <w:right w:val="none" w:sz="0" w:space="0" w:color="auto"/>
      </w:divBdr>
    </w:div>
    <w:div w:id="1915779967">
      <w:bodyDiv w:val="1"/>
      <w:marLeft w:val="0"/>
      <w:marRight w:val="0"/>
      <w:marTop w:val="0"/>
      <w:marBottom w:val="0"/>
      <w:divBdr>
        <w:top w:val="none" w:sz="0" w:space="0" w:color="auto"/>
        <w:left w:val="none" w:sz="0" w:space="0" w:color="auto"/>
        <w:bottom w:val="none" w:sz="0" w:space="0" w:color="auto"/>
        <w:right w:val="none" w:sz="0" w:space="0" w:color="auto"/>
      </w:divBdr>
    </w:div>
    <w:div w:id="1916747160">
      <w:bodyDiv w:val="1"/>
      <w:marLeft w:val="0"/>
      <w:marRight w:val="0"/>
      <w:marTop w:val="0"/>
      <w:marBottom w:val="0"/>
      <w:divBdr>
        <w:top w:val="none" w:sz="0" w:space="0" w:color="auto"/>
        <w:left w:val="none" w:sz="0" w:space="0" w:color="auto"/>
        <w:bottom w:val="none" w:sz="0" w:space="0" w:color="auto"/>
        <w:right w:val="none" w:sz="0" w:space="0" w:color="auto"/>
      </w:divBdr>
    </w:div>
    <w:div w:id="1934392373">
      <w:bodyDiv w:val="1"/>
      <w:marLeft w:val="0"/>
      <w:marRight w:val="0"/>
      <w:marTop w:val="0"/>
      <w:marBottom w:val="0"/>
      <w:divBdr>
        <w:top w:val="none" w:sz="0" w:space="0" w:color="auto"/>
        <w:left w:val="none" w:sz="0" w:space="0" w:color="auto"/>
        <w:bottom w:val="none" w:sz="0" w:space="0" w:color="auto"/>
        <w:right w:val="none" w:sz="0" w:space="0" w:color="auto"/>
      </w:divBdr>
    </w:div>
    <w:div w:id="1936862567">
      <w:bodyDiv w:val="1"/>
      <w:marLeft w:val="0"/>
      <w:marRight w:val="0"/>
      <w:marTop w:val="0"/>
      <w:marBottom w:val="0"/>
      <w:divBdr>
        <w:top w:val="none" w:sz="0" w:space="0" w:color="auto"/>
        <w:left w:val="none" w:sz="0" w:space="0" w:color="auto"/>
        <w:bottom w:val="none" w:sz="0" w:space="0" w:color="auto"/>
        <w:right w:val="none" w:sz="0" w:space="0" w:color="auto"/>
      </w:divBdr>
    </w:div>
    <w:div w:id="1940064422">
      <w:bodyDiv w:val="1"/>
      <w:marLeft w:val="0"/>
      <w:marRight w:val="0"/>
      <w:marTop w:val="0"/>
      <w:marBottom w:val="0"/>
      <w:divBdr>
        <w:top w:val="none" w:sz="0" w:space="0" w:color="auto"/>
        <w:left w:val="none" w:sz="0" w:space="0" w:color="auto"/>
        <w:bottom w:val="none" w:sz="0" w:space="0" w:color="auto"/>
        <w:right w:val="none" w:sz="0" w:space="0" w:color="auto"/>
      </w:divBdr>
    </w:div>
    <w:div w:id="1950619258">
      <w:bodyDiv w:val="1"/>
      <w:marLeft w:val="0"/>
      <w:marRight w:val="0"/>
      <w:marTop w:val="0"/>
      <w:marBottom w:val="0"/>
      <w:divBdr>
        <w:top w:val="none" w:sz="0" w:space="0" w:color="auto"/>
        <w:left w:val="none" w:sz="0" w:space="0" w:color="auto"/>
        <w:bottom w:val="none" w:sz="0" w:space="0" w:color="auto"/>
        <w:right w:val="none" w:sz="0" w:space="0" w:color="auto"/>
      </w:divBdr>
    </w:div>
    <w:div w:id="1966615409">
      <w:bodyDiv w:val="1"/>
      <w:marLeft w:val="0"/>
      <w:marRight w:val="0"/>
      <w:marTop w:val="0"/>
      <w:marBottom w:val="0"/>
      <w:divBdr>
        <w:top w:val="none" w:sz="0" w:space="0" w:color="auto"/>
        <w:left w:val="none" w:sz="0" w:space="0" w:color="auto"/>
        <w:bottom w:val="none" w:sz="0" w:space="0" w:color="auto"/>
        <w:right w:val="none" w:sz="0" w:space="0" w:color="auto"/>
      </w:divBdr>
    </w:div>
    <w:div w:id="1987274492">
      <w:bodyDiv w:val="1"/>
      <w:marLeft w:val="0"/>
      <w:marRight w:val="0"/>
      <w:marTop w:val="0"/>
      <w:marBottom w:val="0"/>
      <w:divBdr>
        <w:top w:val="none" w:sz="0" w:space="0" w:color="auto"/>
        <w:left w:val="none" w:sz="0" w:space="0" w:color="auto"/>
        <w:bottom w:val="none" w:sz="0" w:space="0" w:color="auto"/>
        <w:right w:val="none" w:sz="0" w:space="0" w:color="auto"/>
      </w:divBdr>
    </w:div>
    <w:div w:id="1990161761">
      <w:bodyDiv w:val="1"/>
      <w:marLeft w:val="0"/>
      <w:marRight w:val="0"/>
      <w:marTop w:val="0"/>
      <w:marBottom w:val="0"/>
      <w:divBdr>
        <w:top w:val="none" w:sz="0" w:space="0" w:color="auto"/>
        <w:left w:val="none" w:sz="0" w:space="0" w:color="auto"/>
        <w:bottom w:val="none" w:sz="0" w:space="0" w:color="auto"/>
        <w:right w:val="none" w:sz="0" w:space="0" w:color="auto"/>
      </w:divBdr>
    </w:div>
    <w:div w:id="2003584426">
      <w:bodyDiv w:val="1"/>
      <w:marLeft w:val="0"/>
      <w:marRight w:val="0"/>
      <w:marTop w:val="0"/>
      <w:marBottom w:val="0"/>
      <w:divBdr>
        <w:top w:val="none" w:sz="0" w:space="0" w:color="auto"/>
        <w:left w:val="none" w:sz="0" w:space="0" w:color="auto"/>
        <w:bottom w:val="none" w:sz="0" w:space="0" w:color="auto"/>
        <w:right w:val="none" w:sz="0" w:space="0" w:color="auto"/>
      </w:divBdr>
    </w:div>
    <w:div w:id="2004703152">
      <w:bodyDiv w:val="1"/>
      <w:marLeft w:val="0"/>
      <w:marRight w:val="0"/>
      <w:marTop w:val="0"/>
      <w:marBottom w:val="0"/>
      <w:divBdr>
        <w:top w:val="none" w:sz="0" w:space="0" w:color="auto"/>
        <w:left w:val="none" w:sz="0" w:space="0" w:color="auto"/>
        <w:bottom w:val="none" w:sz="0" w:space="0" w:color="auto"/>
        <w:right w:val="none" w:sz="0" w:space="0" w:color="auto"/>
      </w:divBdr>
    </w:div>
    <w:div w:id="2013222242">
      <w:bodyDiv w:val="1"/>
      <w:marLeft w:val="0"/>
      <w:marRight w:val="0"/>
      <w:marTop w:val="0"/>
      <w:marBottom w:val="0"/>
      <w:divBdr>
        <w:top w:val="none" w:sz="0" w:space="0" w:color="auto"/>
        <w:left w:val="none" w:sz="0" w:space="0" w:color="auto"/>
        <w:bottom w:val="none" w:sz="0" w:space="0" w:color="auto"/>
        <w:right w:val="none" w:sz="0" w:space="0" w:color="auto"/>
      </w:divBdr>
    </w:div>
    <w:div w:id="2017269984">
      <w:bodyDiv w:val="1"/>
      <w:marLeft w:val="0"/>
      <w:marRight w:val="0"/>
      <w:marTop w:val="0"/>
      <w:marBottom w:val="0"/>
      <w:divBdr>
        <w:top w:val="none" w:sz="0" w:space="0" w:color="auto"/>
        <w:left w:val="none" w:sz="0" w:space="0" w:color="auto"/>
        <w:bottom w:val="none" w:sz="0" w:space="0" w:color="auto"/>
        <w:right w:val="none" w:sz="0" w:space="0" w:color="auto"/>
      </w:divBdr>
    </w:div>
    <w:div w:id="2042435143">
      <w:bodyDiv w:val="1"/>
      <w:marLeft w:val="0"/>
      <w:marRight w:val="0"/>
      <w:marTop w:val="0"/>
      <w:marBottom w:val="0"/>
      <w:divBdr>
        <w:top w:val="none" w:sz="0" w:space="0" w:color="auto"/>
        <w:left w:val="none" w:sz="0" w:space="0" w:color="auto"/>
        <w:bottom w:val="none" w:sz="0" w:space="0" w:color="auto"/>
        <w:right w:val="none" w:sz="0" w:space="0" w:color="auto"/>
      </w:divBdr>
    </w:div>
    <w:div w:id="2042510406">
      <w:bodyDiv w:val="1"/>
      <w:marLeft w:val="0"/>
      <w:marRight w:val="0"/>
      <w:marTop w:val="0"/>
      <w:marBottom w:val="0"/>
      <w:divBdr>
        <w:top w:val="none" w:sz="0" w:space="0" w:color="auto"/>
        <w:left w:val="none" w:sz="0" w:space="0" w:color="auto"/>
        <w:bottom w:val="none" w:sz="0" w:space="0" w:color="auto"/>
        <w:right w:val="none" w:sz="0" w:space="0" w:color="auto"/>
      </w:divBdr>
    </w:div>
    <w:div w:id="2049257829">
      <w:bodyDiv w:val="1"/>
      <w:marLeft w:val="0"/>
      <w:marRight w:val="0"/>
      <w:marTop w:val="0"/>
      <w:marBottom w:val="0"/>
      <w:divBdr>
        <w:top w:val="none" w:sz="0" w:space="0" w:color="auto"/>
        <w:left w:val="none" w:sz="0" w:space="0" w:color="auto"/>
        <w:bottom w:val="none" w:sz="0" w:space="0" w:color="auto"/>
        <w:right w:val="none" w:sz="0" w:space="0" w:color="auto"/>
      </w:divBdr>
    </w:div>
    <w:div w:id="2061902008">
      <w:bodyDiv w:val="1"/>
      <w:marLeft w:val="0"/>
      <w:marRight w:val="0"/>
      <w:marTop w:val="0"/>
      <w:marBottom w:val="0"/>
      <w:divBdr>
        <w:top w:val="none" w:sz="0" w:space="0" w:color="auto"/>
        <w:left w:val="none" w:sz="0" w:space="0" w:color="auto"/>
        <w:bottom w:val="none" w:sz="0" w:space="0" w:color="auto"/>
        <w:right w:val="none" w:sz="0" w:space="0" w:color="auto"/>
      </w:divBdr>
    </w:div>
    <w:div w:id="2067678275">
      <w:bodyDiv w:val="1"/>
      <w:marLeft w:val="0"/>
      <w:marRight w:val="0"/>
      <w:marTop w:val="0"/>
      <w:marBottom w:val="0"/>
      <w:divBdr>
        <w:top w:val="none" w:sz="0" w:space="0" w:color="auto"/>
        <w:left w:val="none" w:sz="0" w:space="0" w:color="auto"/>
        <w:bottom w:val="none" w:sz="0" w:space="0" w:color="auto"/>
        <w:right w:val="none" w:sz="0" w:space="0" w:color="auto"/>
      </w:divBdr>
    </w:div>
    <w:div w:id="2070766620">
      <w:bodyDiv w:val="1"/>
      <w:marLeft w:val="0"/>
      <w:marRight w:val="0"/>
      <w:marTop w:val="0"/>
      <w:marBottom w:val="0"/>
      <w:divBdr>
        <w:top w:val="none" w:sz="0" w:space="0" w:color="auto"/>
        <w:left w:val="none" w:sz="0" w:space="0" w:color="auto"/>
        <w:bottom w:val="none" w:sz="0" w:space="0" w:color="auto"/>
        <w:right w:val="none" w:sz="0" w:space="0" w:color="auto"/>
      </w:divBdr>
    </w:div>
    <w:div w:id="2079939170">
      <w:bodyDiv w:val="1"/>
      <w:marLeft w:val="0"/>
      <w:marRight w:val="0"/>
      <w:marTop w:val="0"/>
      <w:marBottom w:val="0"/>
      <w:divBdr>
        <w:top w:val="none" w:sz="0" w:space="0" w:color="auto"/>
        <w:left w:val="none" w:sz="0" w:space="0" w:color="auto"/>
        <w:bottom w:val="none" w:sz="0" w:space="0" w:color="auto"/>
        <w:right w:val="none" w:sz="0" w:space="0" w:color="auto"/>
      </w:divBdr>
    </w:div>
    <w:div w:id="2083794383">
      <w:bodyDiv w:val="1"/>
      <w:marLeft w:val="0"/>
      <w:marRight w:val="0"/>
      <w:marTop w:val="0"/>
      <w:marBottom w:val="0"/>
      <w:divBdr>
        <w:top w:val="none" w:sz="0" w:space="0" w:color="auto"/>
        <w:left w:val="none" w:sz="0" w:space="0" w:color="auto"/>
        <w:bottom w:val="none" w:sz="0" w:space="0" w:color="auto"/>
        <w:right w:val="none" w:sz="0" w:space="0" w:color="auto"/>
      </w:divBdr>
    </w:div>
    <w:div w:id="2105225679">
      <w:bodyDiv w:val="1"/>
      <w:marLeft w:val="0"/>
      <w:marRight w:val="0"/>
      <w:marTop w:val="0"/>
      <w:marBottom w:val="0"/>
      <w:divBdr>
        <w:top w:val="none" w:sz="0" w:space="0" w:color="auto"/>
        <w:left w:val="none" w:sz="0" w:space="0" w:color="auto"/>
        <w:bottom w:val="none" w:sz="0" w:space="0" w:color="auto"/>
        <w:right w:val="none" w:sz="0" w:space="0" w:color="auto"/>
      </w:divBdr>
    </w:div>
    <w:div w:id="2111510065">
      <w:bodyDiv w:val="1"/>
      <w:marLeft w:val="0"/>
      <w:marRight w:val="0"/>
      <w:marTop w:val="0"/>
      <w:marBottom w:val="0"/>
      <w:divBdr>
        <w:top w:val="none" w:sz="0" w:space="0" w:color="auto"/>
        <w:left w:val="none" w:sz="0" w:space="0" w:color="auto"/>
        <w:bottom w:val="none" w:sz="0" w:space="0" w:color="auto"/>
        <w:right w:val="none" w:sz="0" w:space="0" w:color="auto"/>
      </w:divBdr>
    </w:div>
    <w:div w:id="2132044746">
      <w:bodyDiv w:val="1"/>
      <w:marLeft w:val="0"/>
      <w:marRight w:val="0"/>
      <w:marTop w:val="0"/>
      <w:marBottom w:val="0"/>
      <w:divBdr>
        <w:top w:val="none" w:sz="0" w:space="0" w:color="auto"/>
        <w:left w:val="none" w:sz="0" w:space="0" w:color="auto"/>
        <w:bottom w:val="none" w:sz="0" w:space="0" w:color="auto"/>
        <w:right w:val="none" w:sz="0" w:space="0" w:color="auto"/>
      </w:divBdr>
    </w:div>
    <w:div w:id="2137989626">
      <w:bodyDiv w:val="1"/>
      <w:marLeft w:val="0"/>
      <w:marRight w:val="0"/>
      <w:marTop w:val="0"/>
      <w:marBottom w:val="0"/>
      <w:divBdr>
        <w:top w:val="none" w:sz="0" w:space="0" w:color="auto"/>
        <w:left w:val="none" w:sz="0" w:space="0" w:color="auto"/>
        <w:bottom w:val="none" w:sz="0" w:space="0" w:color="auto"/>
        <w:right w:val="none" w:sz="0" w:space="0" w:color="auto"/>
      </w:divBdr>
    </w:div>
    <w:div w:id="21429925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Edi21</b:Tag>
    <b:SourceType>DocumentFromInternetSite</b:SourceType>
    <b:Guid>{E1DA2A9B-C37C-314B-BEC1-97C52DC8869E}</b:Guid>
    <b:Author>
      <b:Author>
        <b:Corporate>Editorial Board</b:Corporate>
      </b:Author>
    </b:Author>
    <b:Title>Crypto's Rising. So are the Stakes for Governments Everywhere</b:Title>
    <b:InternetSiteTitle>Bloomberg.com</b:InternetSiteTitle>
    <b:URL>https://www.bloomberg.com/opinion/articles/2021-03-15/cryptocurrencies-are-rising-so-are-the-stakes-for-governments</b:URL>
    <b:Year>2021</b:Year>
    <b:Month>March</b:Month>
    <b:Day>15</b:Day>
    <b:YearAccessed>2021</b:YearAccessed>
    <b:MonthAccessed>10</b:MonthAccessed>
    <b:RefOrder>9</b:RefOrder>
  </b:Source>
  <b:Source>
    <b:Tag>Sha21</b:Tag>
    <b:SourceType>DocumentFromInternetSite</b:SourceType>
    <b:Guid>{8103EE05-A0F5-B54B-9C37-2B59DA830098}</b:Guid>
    <b:Author>
      <b:Author>
        <b:NameList>
          <b:Person>
            <b:Last>Shalvey</b:Last>
            <b:First>Kevin</b:First>
          </b:Person>
        </b:NameList>
      </b:Author>
    </b:Author>
    <b:Title>A Coinbase user lost $11.6 million in under 10 minutes after falling for a fake-notification scam, the US Attorneys Office said</b:Title>
    <b:InternetSiteTitle>msn.com</b:InternetSiteTitle>
    <b:URL>https://www.msn.com/en-us/money/news/a-coinbase-user-lost-11-6-million-in-under-10-minutes-after-falling-for-a-fake-notification-scam-the-us-attorneys-office-said/ar-AAQ9qai</b:URL>
    <b:Year>2021</b:Year>
    <b:Month>October</b:Month>
    <b:Day>31</b:Day>
    <b:YearAccessed>2021</b:YearAccessed>
    <b:MonthAccessed>10</b:MonthAccessed>
    <b:RefOrder>20</b:RefOrder>
  </b:Source>
  <b:Source>
    <b:Tag>NPR21</b:Tag>
    <b:SourceType>DocumentFromInternetSite</b:SourceType>
    <b:Guid>{E2599E8E-CA97-B543-8950-496A5A64B14D}</b:Guid>
    <b:Title>China Makes Cryptocurrency Illegal</b:Title>
    <b:Year>2021</b:Year>
    <b:InternetSiteTitle>npr.com</b:InternetSiteTitle>
    <b:URL>https://www.npr.org/2021/09/25/1040669103/china-makes-cryptocurrency-illegal</b:URL>
    <b:Month>September</b:Month>
    <b:Day>25</b:Day>
    <b:Author>
      <b:Author>
        <b:Corporate>NPR</b:Corporate>
      </b:Author>
    </b:Author>
    <b:YearAccessed>2021</b:YearAccessed>
    <b:MonthAccessed>12</b:MonthAccessed>
    <b:RefOrder>10</b:RefOrder>
  </b:Source>
  <b:Source>
    <b:Tag>Cha21</b:Tag>
    <b:SourceType>DocumentFromInternetSite</b:SourceType>
    <b:Guid>{9081BF6A-409D-7643-9708-DE96AB32D043}</b:Guid>
    <b:Author>
      <b:Author>
        <b:NameList>
          <b:Person>
            <b:Last>Chavez-dreyfuss</b:Last>
            <b:First>Gertrude</b:First>
          </b:Person>
        </b:NameList>
      </b:Author>
    </b:Author>
    <b:Title>Cryptocurrencies post record inflows in latest week -CoinShares data</b:Title>
    <b:InternetSiteTitle>reuters.com</b:InternetSiteTitle>
    <b:URL>https://www.reuters.com/technology/cryptocurrencies-post-record-inflows-latest-week-coinshares-data-2021-10-25/</b:URL>
    <b:Year>2021</b:Year>
    <b:Month>October</b:Month>
    <b:Day>25</b:Day>
    <b:RefOrder>11</b:RefOrder>
  </b:Source>
  <b:Source>
    <b:Tag>Cry21</b:Tag>
    <b:SourceType>DocumentFromInternetSite</b:SourceType>
    <b:Guid>{BD5349A8-AE22-1446-BA49-47AE769AD5F5}</b:Guid>
    <b:Title>Crypto Price Prediction: Bitcoin Forecast To Hit $5 Million As Price Soars Through 2021</b:Title>
    <b:InternetSiteTitle>forbes.com</b:InternetSiteTitle>
    <b:URL>https://www.forbes.com/sites/billybambrough/2021/10/23/crypto-price-prediction-bitcoin-forecast-to-hit-5-million-as-price-soars-through-2021/?sh=15437eda75e6</b:URL>
    <b:Year>2021</b:Year>
    <b:Month>October</b:Month>
    <b:Day>23</b:Day>
    <b:Author>
      <b:Author>
        <b:NameList>
          <b:Person>
            <b:Last>Bambrough</b:Last>
            <b:First>Billy</b:First>
          </b:Person>
        </b:NameList>
      </b:Author>
    </b:Author>
    <b:RefOrder>12</b:RefOrder>
  </b:Source>
  <b:Source>
    <b:Tag>Num21</b:Tag>
    <b:SourceType>DocumentFromInternetSite</b:SourceType>
    <b:Guid>{685A40AA-21FF-834C-9500-8454FC6A1338}</b:Guid>
    <b:Title>Number Crypto Coins Tokens</b:Title>
    <b:InternetSiteTitle>statista.com</b:InternetSiteTitle>
    <b:URL>https://www.statista.com/statistics/863917/number-crypto-coins-tokens/</b:URL>
    <b:Year>2021</b:Year>
    <b:Month>November</b:Month>
    <b:Day>3</b:Day>
    <b:Author>
      <b:Author>
        <b:Corporate>Statista</b:Corporate>
      </b:Author>
    </b:Author>
    <b:RefOrder>1</b:RefOrder>
  </b:Source>
  <b:Source>
    <b:Tag>Hon21</b:Tag>
    <b:SourceType>DocumentFromInternetSite</b:SourceType>
    <b:Guid>{5F1920F3-23FD-5F4F-83C3-8AB0BAED442C}</b:Guid>
    <b:Title>How Does Bitcoin Mining Work</b:Title>
    <b:InternetSiteTitle>investopedia.com</b:InternetSiteTitle>
    <b:URL>https://www.investopedia.com/tech/how-does-bitcoin-mining-work/</b:URL>
    <b:Year>2021</b:Year>
    <b:Month>November</b:Month>
    <b:Day>30</b:Day>
    <b:Author>
      <b:Author>
        <b:NameList>
          <b:Person>
            <b:Last>Hong</b:Last>
            <b:First>Euny</b:First>
          </b:Person>
        </b:NameList>
      </b:Author>
    </b:Author>
    <b:RefOrder>4</b:RefOrder>
  </b:Source>
  <b:Source>
    <b:Tag>Bit21</b:Tag>
    <b:SourceType>DocumentFromInternetSite</b:SourceType>
    <b:Guid>{B1E1F29B-E080-C144-8731-D59E6737F6DE}</b:Guid>
    <b:Title>Bitcoin</b:Title>
    <b:InternetSiteTitle>wikipedia.com</b:InternetSiteTitle>
    <b:URL>https://en.wikipedia.org/wiki/Bitcoin</b:URL>
    <b:Year>2021</b:Year>
    <b:Month>December</b:Month>
    <b:Day>3</b:Day>
    <b:RefOrder>2</b:RefOrder>
  </b:Source>
  <b:Source>
    <b:Tag>Wri</b:Tag>
    <b:SourceType>DocumentFromInternetSite</b:SourceType>
    <b:Guid>{4DDFA103-33DC-CF40-ACB9-26070BF3E73C}</b:Guid>
    <b:Title>Early Bitcoin dev misses out on $1.3B after selling too soon</b:Title>
    <b:InternetSiteTitle>cointelegraph.com</b:InternetSiteTitle>
    <b:Author>
      <b:Author>
        <b:NameList>
          <b:Person>
            <b:Last>Wright</b:Last>
            <b:First>Turner</b:First>
          </b:Person>
        </b:NameList>
      </b:Author>
    </b:Author>
    <b:URL>https://cointelegraph.com/news/early-bitcoin-dev-misses-out-on-1-3b-after-selling-too-soon</b:URL>
    <b:Year>2020</b:Year>
    <b:Month>December</b:Month>
    <b:Day>20</b:Day>
    <b:RefOrder>16</b:RefOrder>
  </b:Source>
  <b:Source>
    <b:Tag>The11</b:Tag>
    <b:SourceType>DocumentFromInternetSite</b:SourceType>
    <b:Guid>{240D2EA9-DD99-4745-A1DA-04E281D32117}</b:Guid>
    <b:Title>The Rise and Fall of Bitcoin</b:Title>
    <b:InternetSiteTitle>wired.com</b:InternetSiteTitle>
    <b:URL>https://www.wired.com/2011/11/mf-bitcoin/</b:URL>
    <b:Year>2011</b:Year>
    <b:Month>November</b:Month>
    <b:Day>23</b:Day>
    <b:RefOrder>17</b:RefOrder>
  </b:Source>
  <b:Source>
    <b:Tag>McN16</b:Tag>
    <b:SourceType>InternetSite</b:SourceType>
    <b:Guid>{986392DB-183E-7742-BA5B-98339F8D368C}</b:Guid>
    <b:Title>Predicting the price of Bitcoin using Machine Learning</b:Title>
    <b:Year>2016</b:Year>
    <b:Author>
      <b:Author>
        <b:NameList>
          <b:Person>
            <b:Last>McNally</b:Last>
            <b:First>Sean</b:First>
          </b:Person>
        </b:NameList>
      </b:Author>
    </b:Author>
    <b:InternetSiteTitle>http://norma.ncirl.ie</b:InternetSiteTitle>
    <b:URL>http://norma.ncirl.ie/2496/1/seanmcnally.pdf</b:URL>
    <b:Month>August</b:Month>
    <b:Day>22</b:Day>
    <b:RefOrder>14</b:RefOrder>
  </b:Source>
  <b:Source>
    <b:Tag>sci</b:Tag>
    <b:SourceType>DocumentFromInternetSite</b:SourceType>
    <b:Guid>{729036F2-3A35-DE43-A89D-ADECF6F9A74B}</b:Guid>
    <b:InternetSiteTitle>sciencedirect.com</b:InternetSiteTitle>
    <b:URL>https://www.sciencedirect.com/science/article/pii/S2405918818300928</b:URL>
    <b:Year>2018</b:Year>
    <b:Month>November</b:Month>
    <b:Day>22</b:Day>
    <b:Title>Predicting Bitcoin Returns Using High-Dimensional Technical Indicators</b:Title>
    <b:Author>
      <b:Author>
        <b:NameList>
          <b:Person>
            <b:Last>Huang</b:Last>
            <b:First>Jing-Zhi</b:First>
          </b:Person>
          <b:Person>
            <b:Last>Huang</b:Last>
            <b:First>William</b:First>
          </b:Person>
          <b:Person>
            <b:Last>Ni</b:Last>
            <b:First>Jun</b:First>
          </b:Person>
        </b:NameList>
      </b:Author>
    </b:Author>
    <b:RefOrder>13</b:RefOrder>
  </b:Source>
  <b:Source>
    <b:Tag>Pla191</b:Tag>
    <b:SourceType>InternetSite</b:SourceType>
    <b:Guid>{3BB35095-9A7E-B84F-A72D-FA331B721A0C}</b:Guid>
    <b:Author>
      <b:Author>
        <b:Corporate>PlanB</b:Corporate>
      </b:Author>
    </b:Author>
    <b:Title>Modeling Bitcoin Value with Scarcity</b:Title>
    <b:InternetSiteTitle>medium.com</b:InternetSiteTitle>
    <b:URL>https://medium.com/@100trillionUSD/modeling-bitcoins-value-with-scarcity-91fa0fc03e25</b:URL>
    <b:Year>2019</b:Year>
    <b:Month>March</b:Month>
    <b:Day>22</b:Day>
    <b:RefOrder>15</b:RefOrder>
  </b:Source>
  <b:Source>
    <b:Tag>Sec17</b:Tag>
    <b:SourceType>InternetSite</b:SourceType>
    <b:Guid>{FC72A655-86EE-4A8B-B59C-E3A0BAC7FE85}</b:Guid>
    <b:Title>SEC Issues Investigative Report Concluding DAO Tokens, a Digital Asset, Were Securities</b:Title>
    <b:Year>2017</b:Year>
    <b:InternetSiteTitle>sec.gov</b:InternetSiteTitle>
    <b:Month>January</b:Month>
    <b:Day>31</b:Day>
    <b:URL>https://www.sec.gov/news/press-release/2017-131</b:URL>
    <b:Author>
      <b:Author>
        <b:Corporate>Securities and Exchange Commission</b:Corporate>
      </b:Author>
    </b:Author>
    <b:RefOrder>5</b:RefOrder>
  </b:Source>
  <b:Source>
    <b:Tag>USC19</b:Tag>
    <b:SourceType>DocumentFromInternetSite</b:SourceType>
    <b:Guid>{C745F26C-C687-4A16-A584-9D4A5EBCEA5F}</b:Guid>
    <b:InternetSiteTitle>ctfc.gov</b:InternetSiteTitle>
    <b:Year>2019</b:Year>
    <b:Month>December</b:Month>
    <b:URL>https://www.cftc.gov/sites/default/files/2019-12/oceo_bitcoinbasics0218.pdf</b:URL>
    <b:Author>
      <b:Author>
        <b:Corporate>US Commodity Futures Trading Commission</b:Corporate>
      </b:Author>
    </b:Author>
    <b:RefOrder>6</b:RefOrder>
  </b:Source>
  <b:Source>
    <b:Tag>Edw21</b:Tag>
    <b:SourceType>DocumentFromInternetSite</b:SourceType>
    <b:Guid>{F9C8352E-6FED-4286-AB69-FF7331DD6773}</b:Guid>
    <b:Title>Bitcoin's Price History</b:Title>
    <b:InternetSiteTitle>investopedia.com</b:InternetSiteTitle>
    <b:Year>2021</b:Year>
    <b:Month>November</b:Month>
    <b:Day>30</b:Day>
    <b:URL>https://www.investopedia.com/articles/forex/121815/bitcoins-price-history.asp#:~:text=Bitcoin%20first%20started%20trading%20from,per%20coin%20in%20July%202010.)</b:URL>
    <b:Author>
      <b:Author>
        <b:NameList>
          <b:Person>
            <b:Last>Edwards</b:Last>
            <b:First>John</b:First>
          </b:Person>
        </b:NameList>
      </b:Author>
    </b:Author>
    <b:RefOrder>3</b:RefOrder>
  </b:Source>
  <b:Source>
    <b:Tag>USD21</b:Tag>
    <b:SourceType>InternetSite</b:SourceType>
    <b:Guid>{19B9EE29-58D3-42EF-9BA7-D6E25A408A00}</b:Guid>
    <b:Author>
      <b:Author>
        <b:Corporate>US Department of the Treasury</b:Corporate>
      </b:Author>
    </b:Author>
    <b:Title>Frequently Asked Questions</b:Title>
    <b:InternetSiteTitle>treasury.gov</b:InternetSiteTitle>
    <b:Year>2021</b:Year>
    <b:Month>October</b:Month>
    <b:Day>15</b:Day>
    <b:URL>https://home.treasury.gov/policy-issues/financial-sanctions/faqs/topic/1626</b:URL>
    <b:RefOrder>7</b:RefOrder>
  </b:Source>
  <b:Source>
    <b:Tag>HMR18</b:Tag>
    <b:SourceType>InternetSite</b:SourceType>
    <b:Guid>{F46F74B9-8BAA-44A9-B9B0-182040867533}</b:Guid>
    <b:Author>
      <b:Author>
        <b:Corporate>HM Revenue &amp; Customs</b:Corporate>
      </b:Author>
    </b:Author>
    <b:Title>Check if you need to pay tax when you sell cryptoassets</b:Title>
    <b:InternetSiteTitle>gov.uk</b:InternetSiteTitle>
    <b:Year>2018</b:Year>
    <b:Month>December</b:Month>
    <b:Day>19</b:Day>
    <b:URL>https://www.gov.uk/guidance/check-if-you-need-to-pay-tax-when-you-sell-cryptoassets</b:URL>
    <b:RefOrder>8</b:RefOrder>
  </b:Source>
  <b:Source>
    <b:Tag>Fed</b:Tag>
    <b:SourceType>InternetSite</b:SourceType>
    <b:Guid>{8808013A-1D87-456E-869D-96E381448551}</b:Guid>
    <b:Author>
      <b:Author>
        <b:Corporate>Federal Reserve Bank of San Francisco</b:Corporate>
      </b:Author>
    </b:Author>
    <b:Title>Daily News Sentiment Index</b:Title>
    <b:InternetSiteTitle>frbsf.org</b:InternetSiteTitle>
    <b:URL>https://www.frbsf.org/economic-research/indicators-data/daily-news-sentiment-index/ </b:URL>
    <b:RefOrder>19</b:RefOrder>
  </b:Source>
  <b:Source>
    <b:Tag>Yah</b:Tag>
    <b:SourceType>InternetSite</b:SourceType>
    <b:Guid>{19A90ABF-673F-440F-94BA-79602ED0518E}</b:Guid>
    <b:Author>
      <b:Author>
        <b:Corporate>Yahoo Finance</b:Corporate>
      </b:Author>
    </b:Author>
    <b:Title>Yahoo Finance</b:Title>
    <b:InternetSiteTitle>yahoo.com</b:InternetSiteTitle>
    <b:URL>https://finance.yahoo.com/quote/</b:URL>
    <b:RefOrder>18</b:RefOrder>
  </b:Source>
</b:Sources>
</file>

<file path=customXml/itemProps1.xml><?xml version="1.0" encoding="utf-8"?>
<ds:datastoreItem xmlns:ds="http://schemas.openxmlformats.org/officeDocument/2006/customXml" ds:itemID="{5C4E691C-B4B5-4DBD-8F66-6DA0EB5C2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5548</Words>
  <Characters>31624</Characters>
  <Application>Microsoft Office Word</Application>
  <DocSecurity>0</DocSecurity>
  <Lines>263</Lines>
  <Paragraphs>74</Paragraphs>
  <ScaleCrop>false</ScaleCrop>
  <Company/>
  <LinksUpToDate>false</LinksUpToDate>
  <CharactersWithSpaces>37098</CharactersWithSpaces>
  <SharedDoc>false</SharedDoc>
  <HLinks>
    <vt:vector size="138" baseType="variant">
      <vt:variant>
        <vt:i4>1310770</vt:i4>
      </vt:variant>
      <vt:variant>
        <vt:i4>122</vt:i4>
      </vt:variant>
      <vt:variant>
        <vt:i4>0</vt:i4>
      </vt:variant>
      <vt:variant>
        <vt:i4>5</vt:i4>
      </vt:variant>
      <vt:variant>
        <vt:lpwstr/>
      </vt:variant>
      <vt:variant>
        <vt:lpwstr>_Toc89794596</vt:lpwstr>
      </vt:variant>
      <vt:variant>
        <vt:i4>1507378</vt:i4>
      </vt:variant>
      <vt:variant>
        <vt:i4>116</vt:i4>
      </vt:variant>
      <vt:variant>
        <vt:i4>0</vt:i4>
      </vt:variant>
      <vt:variant>
        <vt:i4>5</vt:i4>
      </vt:variant>
      <vt:variant>
        <vt:lpwstr/>
      </vt:variant>
      <vt:variant>
        <vt:lpwstr>_Toc89794595</vt:lpwstr>
      </vt:variant>
      <vt:variant>
        <vt:i4>1441842</vt:i4>
      </vt:variant>
      <vt:variant>
        <vt:i4>110</vt:i4>
      </vt:variant>
      <vt:variant>
        <vt:i4>0</vt:i4>
      </vt:variant>
      <vt:variant>
        <vt:i4>5</vt:i4>
      </vt:variant>
      <vt:variant>
        <vt:lpwstr/>
      </vt:variant>
      <vt:variant>
        <vt:lpwstr>_Toc89794594</vt:lpwstr>
      </vt:variant>
      <vt:variant>
        <vt:i4>1114162</vt:i4>
      </vt:variant>
      <vt:variant>
        <vt:i4>104</vt:i4>
      </vt:variant>
      <vt:variant>
        <vt:i4>0</vt:i4>
      </vt:variant>
      <vt:variant>
        <vt:i4>5</vt:i4>
      </vt:variant>
      <vt:variant>
        <vt:lpwstr/>
      </vt:variant>
      <vt:variant>
        <vt:lpwstr>_Toc89794593</vt:lpwstr>
      </vt:variant>
      <vt:variant>
        <vt:i4>1048626</vt:i4>
      </vt:variant>
      <vt:variant>
        <vt:i4>98</vt:i4>
      </vt:variant>
      <vt:variant>
        <vt:i4>0</vt:i4>
      </vt:variant>
      <vt:variant>
        <vt:i4>5</vt:i4>
      </vt:variant>
      <vt:variant>
        <vt:lpwstr/>
      </vt:variant>
      <vt:variant>
        <vt:lpwstr>_Toc89794592</vt:lpwstr>
      </vt:variant>
      <vt:variant>
        <vt:i4>1245234</vt:i4>
      </vt:variant>
      <vt:variant>
        <vt:i4>92</vt:i4>
      </vt:variant>
      <vt:variant>
        <vt:i4>0</vt:i4>
      </vt:variant>
      <vt:variant>
        <vt:i4>5</vt:i4>
      </vt:variant>
      <vt:variant>
        <vt:lpwstr/>
      </vt:variant>
      <vt:variant>
        <vt:lpwstr>_Toc89794591</vt:lpwstr>
      </vt:variant>
      <vt:variant>
        <vt:i4>1179698</vt:i4>
      </vt:variant>
      <vt:variant>
        <vt:i4>86</vt:i4>
      </vt:variant>
      <vt:variant>
        <vt:i4>0</vt:i4>
      </vt:variant>
      <vt:variant>
        <vt:i4>5</vt:i4>
      </vt:variant>
      <vt:variant>
        <vt:lpwstr/>
      </vt:variant>
      <vt:variant>
        <vt:lpwstr>_Toc89794590</vt:lpwstr>
      </vt:variant>
      <vt:variant>
        <vt:i4>1769523</vt:i4>
      </vt:variant>
      <vt:variant>
        <vt:i4>80</vt:i4>
      </vt:variant>
      <vt:variant>
        <vt:i4>0</vt:i4>
      </vt:variant>
      <vt:variant>
        <vt:i4>5</vt:i4>
      </vt:variant>
      <vt:variant>
        <vt:lpwstr/>
      </vt:variant>
      <vt:variant>
        <vt:lpwstr>_Toc89794589</vt:lpwstr>
      </vt:variant>
      <vt:variant>
        <vt:i4>1703987</vt:i4>
      </vt:variant>
      <vt:variant>
        <vt:i4>74</vt:i4>
      </vt:variant>
      <vt:variant>
        <vt:i4>0</vt:i4>
      </vt:variant>
      <vt:variant>
        <vt:i4>5</vt:i4>
      </vt:variant>
      <vt:variant>
        <vt:lpwstr/>
      </vt:variant>
      <vt:variant>
        <vt:lpwstr>_Toc89794588</vt:lpwstr>
      </vt:variant>
      <vt:variant>
        <vt:i4>1376307</vt:i4>
      </vt:variant>
      <vt:variant>
        <vt:i4>68</vt:i4>
      </vt:variant>
      <vt:variant>
        <vt:i4>0</vt:i4>
      </vt:variant>
      <vt:variant>
        <vt:i4>5</vt:i4>
      </vt:variant>
      <vt:variant>
        <vt:lpwstr/>
      </vt:variant>
      <vt:variant>
        <vt:lpwstr>_Toc89794587</vt:lpwstr>
      </vt:variant>
      <vt:variant>
        <vt:i4>1310771</vt:i4>
      </vt:variant>
      <vt:variant>
        <vt:i4>62</vt:i4>
      </vt:variant>
      <vt:variant>
        <vt:i4>0</vt:i4>
      </vt:variant>
      <vt:variant>
        <vt:i4>5</vt:i4>
      </vt:variant>
      <vt:variant>
        <vt:lpwstr/>
      </vt:variant>
      <vt:variant>
        <vt:lpwstr>_Toc89794586</vt:lpwstr>
      </vt:variant>
      <vt:variant>
        <vt:i4>1507379</vt:i4>
      </vt:variant>
      <vt:variant>
        <vt:i4>56</vt:i4>
      </vt:variant>
      <vt:variant>
        <vt:i4>0</vt:i4>
      </vt:variant>
      <vt:variant>
        <vt:i4>5</vt:i4>
      </vt:variant>
      <vt:variant>
        <vt:lpwstr/>
      </vt:variant>
      <vt:variant>
        <vt:lpwstr>_Toc89794585</vt:lpwstr>
      </vt:variant>
      <vt:variant>
        <vt:i4>1441843</vt:i4>
      </vt:variant>
      <vt:variant>
        <vt:i4>50</vt:i4>
      </vt:variant>
      <vt:variant>
        <vt:i4>0</vt:i4>
      </vt:variant>
      <vt:variant>
        <vt:i4>5</vt:i4>
      </vt:variant>
      <vt:variant>
        <vt:lpwstr/>
      </vt:variant>
      <vt:variant>
        <vt:lpwstr>_Toc89794584</vt:lpwstr>
      </vt:variant>
      <vt:variant>
        <vt:i4>1114163</vt:i4>
      </vt:variant>
      <vt:variant>
        <vt:i4>44</vt:i4>
      </vt:variant>
      <vt:variant>
        <vt:i4>0</vt:i4>
      </vt:variant>
      <vt:variant>
        <vt:i4>5</vt:i4>
      </vt:variant>
      <vt:variant>
        <vt:lpwstr/>
      </vt:variant>
      <vt:variant>
        <vt:lpwstr>_Toc89794583</vt:lpwstr>
      </vt:variant>
      <vt:variant>
        <vt:i4>1048627</vt:i4>
      </vt:variant>
      <vt:variant>
        <vt:i4>38</vt:i4>
      </vt:variant>
      <vt:variant>
        <vt:i4>0</vt:i4>
      </vt:variant>
      <vt:variant>
        <vt:i4>5</vt:i4>
      </vt:variant>
      <vt:variant>
        <vt:lpwstr/>
      </vt:variant>
      <vt:variant>
        <vt:lpwstr>_Toc89794582</vt:lpwstr>
      </vt:variant>
      <vt:variant>
        <vt:i4>1245235</vt:i4>
      </vt:variant>
      <vt:variant>
        <vt:i4>32</vt:i4>
      </vt:variant>
      <vt:variant>
        <vt:i4>0</vt:i4>
      </vt:variant>
      <vt:variant>
        <vt:i4>5</vt:i4>
      </vt:variant>
      <vt:variant>
        <vt:lpwstr/>
      </vt:variant>
      <vt:variant>
        <vt:lpwstr>_Toc89794581</vt:lpwstr>
      </vt:variant>
      <vt:variant>
        <vt:i4>1179699</vt:i4>
      </vt:variant>
      <vt:variant>
        <vt:i4>26</vt:i4>
      </vt:variant>
      <vt:variant>
        <vt:i4>0</vt:i4>
      </vt:variant>
      <vt:variant>
        <vt:i4>5</vt:i4>
      </vt:variant>
      <vt:variant>
        <vt:lpwstr/>
      </vt:variant>
      <vt:variant>
        <vt:lpwstr>_Toc89794580</vt:lpwstr>
      </vt:variant>
      <vt:variant>
        <vt:i4>1769532</vt:i4>
      </vt:variant>
      <vt:variant>
        <vt:i4>20</vt:i4>
      </vt:variant>
      <vt:variant>
        <vt:i4>0</vt:i4>
      </vt:variant>
      <vt:variant>
        <vt:i4>5</vt:i4>
      </vt:variant>
      <vt:variant>
        <vt:lpwstr/>
      </vt:variant>
      <vt:variant>
        <vt:lpwstr>_Toc89794579</vt:lpwstr>
      </vt:variant>
      <vt:variant>
        <vt:i4>1703996</vt:i4>
      </vt:variant>
      <vt:variant>
        <vt:i4>14</vt:i4>
      </vt:variant>
      <vt:variant>
        <vt:i4>0</vt:i4>
      </vt:variant>
      <vt:variant>
        <vt:i4>5</vt:i4>
      </vt:variant>
      <vt:variant>
        <vt:lpwstr/>
      </vt:variant>
      <vt:variant>
        <vt:lpwstr>_Toc89794578</vt:lpwstr>
      </vt:variant>
      <vt:variant>
        <vt:i4>1376316</vt:i4>
      </vt:variant>
      <vt:variant>
        <vt:i4>8</vt:i4>
      </vt:variant>
      <vt:variant>
        <vt:i4>0</vt:i4>
      </vt:variant>
      <vt:variant>
        <vt:i4>5</vt:i4>
      </vt:variant>
      <vt:variant>
        <vt:lpwstr/>
      </vt:variant>
      <vt:variant>
        <vt:lpwstr>_Toc89794577</vt:lpwstr>
      </vt:variant>
      <vt:variant>
        <vt:i4>1310780</vt:i4>
      </vt:variant>
      <vt:variant>
        <vt:i4>2</vt:i4>
      </vt:variant>
      <vt:variant>
        <vt:i4>0</vt:i4>
      </vt:variant>
      <vt:variant>
        <vt:i4>5</vt:i4>
      </vt:variant>
      <vt:variant>
        <vt:lpwstr/>
      </vt:variant>
      <vt:variant>
        <vt:lpwstr>_Toc89794576</vt:lpwstr>
      </vt:variant>
      <vt:variant>
        <vt:i4>2752594</vt:i4>
      </vt:variant>
      <vt:variant>
        <vt:i4>3</vt:i4>
      </vt:variant>
      <vt:variant>
        <vt:i4>0</vt:i4>
      </vt:variant>
      <vt:variant>
        <vt:i4>5</vt:i4>
      </vt:variant>
      <vt:variant>
        <vt:lpwstr>mailto:jtolleso@vols.utk.edu</vt:lpwstr>
      </vt:variant>
      <vt:variant>
        <vt:lpwstr/>
      </vt:variant>
      <vt:variant>
        <vt:i4>2752594</vt:i4>
      </vt:variant>
      <vt:variant>
        <vt:i4>0</vt:i4>
      </vt:variant>
      <vt:variant>
        <vt:i4>0</vt:i4>
      </vt:variant>
      <vt:variant>
        <vt:i4>5</vt:i4>
      </vt:variant>
      <vt:variant>
        <vt:lpwstr>mailto:jtolleso@vols.utk.edu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 Neeley Polka</dc:creator>
  <cp:keywords/>
  <dc:description/>
  <cp:lastModifiedBy>Abhishek Majumdar</cp:lastModifiedBy>
  <cp:revision>5</cp:revision>
  <cp:lastPrinted>2021-12-09T01:48:00Z</cp:lastPrinted>
  <dcterms:created xsi:type="dcterms:W3CDTF">2021-12-09T01:30:00Z</dcterms:created>
  <dcterms:modified xsi:type="dcterms:W3CDTF">2021-12-18T02:27:00Z</dcterms:modified>
</cp:coreProperties>
</file>